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F0B70" w14:textId="6572EC1D" w:rsidR="001B4E0E" w:rsidRPr="006A7805" w:rsidRDefault="001B4E0E" w:rsidP="005679D0">
      <w:pPr>
        <w:pStyle w:val="BodyText"/>
        <w:tabs>
          <w:tab w:val="num" w:pos="540"/>
        </w:tabs>
        <w:ind w:left="1080" w:hanging="540"/>
        <w:jc w:val="center"/>
        <w:rPr>
          <w:ins w:id="0" w:author="Tang, Joyce" w:date="2024-05-21T20:44:00Z" w16du:dateUtc="2024-05-22T03:44:00Z"/>
          <w:rFonts w:ascii="Times New Roman" w:hAnsi="Times New Roman"/>
          <w:b w:val="0"/>
          <w:color w:val="000000"/>
          <w:szCs w:val="24"/>
          <w:rPrChange w:id="1" w:author="Tang, Joyce" w:date="2024-05-21T20:44:00Z" w16du:dateUtc="2024-05-22T03:44:00Z">
            <w:rPr>
              <w:ins w:id="2" w:author="Tang, Joyce" w:date="2024-05-21T20:44:00Z" w16du:dateUtc="2024-05-22T03:44:00Z"/>
              <w:rFonts w:ascii="Times New Roman" w:hAnsi="Times New Roman"/>
              <w:b w:val="0"/>
              <w:color w:val="000000"/>
              <w:sz w:val="32"/>
              <w:szCs w:val="32"/>
            </w:rPr>
          </w:rPrChange>
        </w:rPr>
      </w:pPr>
      <w:r w:rsidRPr="006A7805">
        <w:rPr>
          <w:rFonts w:ascii="Times New Roman" w:hAnsi="Times New Roman"/>
          <w:b w:val="0"/>
          <w:color w:val="000000"/>
          <w:szCs w:val="24"/>
          <w:rPrChange w:id="3" w:author="Tang, Joyce" w:date="2024-05-21T20:44:00Z" w16du:dateUtc="2024-05-22T03:44:00Z">
            <w:rPr>
              <w:rFonts w:ascii="Calibri" w:hAnsi="Calibri"/>
              <w:b w:val="0"/>
              <w:color w:val="000000"/>
              <w:sz w:val="22"/>
            </w:rPr>
          </w:rPrChange>
        </w:rPr>
        <w:t>System Proposal for ScamSafe: Enhancing Data Security</w:t>
      </w:r>
    </w:p>
    <w:p w14:paraId="3DE014E5" w14:textId="77777777" w:rsidR="006A7805" w:rsidRPr="006A7805" w:rsidRDefault="006A7805" w:rsidP="005679D0">
      <w:pPr>
        <w:pStyle w:val="BodyText"/>
        <w:tabs>
          <w:tab w:val="num" w:pos="540"/>
        </w:tabs>
        <w:ind w:left="1080" w:hanging="540"/>
        <w:jc w:val="center"/>
        <w:rPr>
          <w:rFonts w:ascii="Times New Roman" w:hAnsi="Times New Roman"/>
          <w:b w:val="0"/>
          <w:color w:val="000000"/>
          <w:szCs w:val="24"/>
          <w:rPrChange w:id="4" w:author="Tang, Joyce" w:date="2024-05-21T20:44:00Z" w16du:dateUtc="2024-05-22T03:44:00Z">
            <w:rPr>
              <w:rFonts w:ascii="Calibri" w:hAnsi="Calibri"/>
              <w:b w:val="0"/>
              <w:color w:val="000000"/>
              <w:sz w:val="22"/>
            </w:rPr>
          </w:rPrChange>
        </w:rPr>
      </w:pPr>
    </w:p>
    <w:p w14:paraId="61DAF9C7" w14:textId="4837FEF4" w:rsidR="00371300" w:rsidRPr="006A7805" w:rsidRDefault="00371300" w:rsidP="005679D0">
      <w:pPr>
        <w:pStyle w:val="BodyText"/>
        <w:tabs>
          <w:tab w:val="num" w:pos="540"/>
        </w:tabs>
        <w:ind w:left="1080" w:hanging="540"/>
        <w:jc w:val="center"/>
        <w:rPr>
          <w:rFonts w:ascii="Times New Roman" w:hAnsi="Times New Roman"/>
          <w:b w:val="0"/>
          <w:color w:val="000000"/>
          <w:szCs w:val="24"/>
          <w:rPrChange w:id="5" w:author="Tang, Joyce" w:date="2024-05-21T20:44:00Z" w16du:dateUtc="2024-05-22T03:44:00Z">
            <w:rPr>
              <w:rFonts w:ascii="Calibri" w:hAnsi="Calibri"/>
              <w:b w:val="0"/>
              <w:color w:val="000000"/>
              <w:sz w:val="22"/>
            </w:rPr>
          </w:rPrChange>
        </w:rPr>
      </w:pPr>
      <w:r w:rsidRPr="006A7805">
        <w:rPr>
          <w:rFonts w:ascii="Times New Roman" w:hAnsi="Times New Roman"/>
          <w:b w:val="0"/>
          <w:color w:val="000000"/>
          <w:szCs w:val="24"/>
          <w:rPrChange w:id="6" w:author="Tang, Joyce" w:date="2024-05-21T20:44:00Z" w16du:dateUtc="2024-05-22T03:44:00Z">
            <w:rPr>
              <w:rFonts w:ascii="Calibri" w:hAnsi="Calibri"/>
              <w:b w:val="0"/>
              <w:color w:val="000000"/>
              <w:sz w:val="22"/>
            </w:rPr>
          </w:rPrChange>
        </w:rPr>
        <w:t>Name: Tang Joyce</w:t>
      </w:r>
    </w:p>
    <w:p w14:paraId="54A4A206" w14:textId="4296A9E5" w:rsidR="00371300" w:rsidRPr="006A7805" w:rsidRDefault="00371300" w:rsidP="005679D0">
      <w:pPr>
        <w:pStyle w:val="BodyText"/>
        <w:tabs>
          <w:tab w:val="num" w:pos="540"/>
        </w:tabs>
        <w:ind w:left="1080" w:hanging="540"/>
        <w:jc w:val="center"/>
        <w:rPr>
          <w:rFonts w:ascii="Times New Roman" w:hAnsi="Times New Roman"/>
          <w:b w:val="0"/>
          <w:color w:val="000000"/>
          <w:szCs w:val="24"/>
          <w:rPrChange w:id="7" w:author="Tang, Joyce" w:date="2024-05-21T20:44:00Z" w16du:dateUtc="2024-05-22T03:44:00Z">
            <w:rPr>
              <w:rFonts w:ascii="Calibri" w:hAnsi="Calibri"/>
              <w:b w:val="0"/>
              <w:color w:val="000000"/>
              <w:sz w:val="22"/>
            </w:rPr>
          </w:rPrChange>
        </w:rPr>
      </w:pPr>
      <w:r w:rsidRPr="006A7805">
        <w:rPr>
          <w:rFonts w:ascii="Times New Roman" w:hAnsi="Times New Roman"/>
          <w:b w:val="0"/>
          <w:color w:val="000000"/>
          <w:szCs w:val="24"/>
          <w:rPrChange w:id="8" w:author="Tang, Joyce" w:date="2024-05-21T20:44:00Z" w16du:dateUtc="2024-05-22T03:44:00Z">
            <w:rPr>
              <w:rFonts w:ascii="Calibri" w:hAnsi="Calibri"/>
              <w:b w:val="0"/>
              <w:color w:val="000000"/>
              <w:sz w:val="22"/>
            </w:rPr>
          </w:rPrChange>
        </w:rPr>
        <w:t>Class: CSC3150 System Design</w:t>
      </w:r>
    </w:p>
    <w:p w14:paraId="6DD7E856" w14:textId="5C14B195" w:rsidR="00B71F04" w:rsidRPr="006A7805" w:rsidRDefault="00371300" w:rsidP="005679D0">
      <w:pPr>
        <w:pStyle w:val="BodyText"/>
        <w:tabs>
          <w:tab w:val="num" w:pos="540"/>
        </w:tabs>
        <w:ind w:left="1080" w:hanging="540"/>
        <w:jc w:val="center"/>
        <w:rPr>
          <w:rFonts w:ascii="Times New Roman" w:hAnsi="Times New Roman"/>
          <w:b w:val="0"/>
          <w:color w:val="000000"/>
          <w:szCs w:val="24"/>
          <w:rPrChange w:id="9" w:author="Tang, Joyce" w:date="2024-05-21T20:44:00Z" w16du:dateUtc="2024-05-22T03:44:00Z">
            <w:rPr>
              <w:rFonts w:ascii="Calibri" w:hAnsi="Calibri"/>
              <w:b w:val="0"/>
              <w:color w:val="000000"/>
              <w:sz w:val="22"/>
            </w:rPr>
          </w:rPrChange>
        </w:rPr>
      </w:pPr>
      <w:r w:rsidRPr="006A7805">
        <w:rPr>
          <w:rFonts w:ascii="Times New Roman" w:hAnsi="Times New Roman"/>
          <w:b w:val="0"/>
          <w:color w:val="000000"/>
          <w:szCs w:val="24"/>
          <w:rPrChange w:id="10" w:author="Tang, Joyce" w:date="2024-05-21T20:44:00Z" w16du:dateUtc="2024-05-22T03:44:00Z">
            <w:rPr>
              <w:rFonts w:ascii="Calibri" w:hAnsi="Calibri"/>
              <w:b w:val="0"/>
              <w:color w:val="000000"/>
              <w:sz w:val="22"/>
            </w:rPr>
          </w:rPrChange>
        </w:rPr>
        <w:t>Professor Andy</w:t>
      </w:r>
    </w:p>
    <w:p w14:paraId="0A378E86" w14:textId="08DC4162" w:rsidR="00371300" w:rsidRDefault="00371300" w:rsidP="005679D0">
      <w:pPr>
        <w:pStyle w:val="BodyText"/>
        <w:tabs>
          <w:tab w:val="num" w:pos="540"/>
        </w:tabs>
        <w:ind w:left="1080" w:hanging="540"/>
        <w:jc w:val="center"/>
        <w:rPr>
          <w:ins w:id="11" w:author="Tang, Joyce" w:date="2024-05-21T21:04:00Z" w16du:dateUtc="2024-05-22T04:04:00Z"/>
          <w:rFonts w:ascii="Times New Roman" w:hAnsi="Times New Roman"/>
          <w:b w:val="0"/>
          <w:color w:val="000000"/>
          <w:szCs w:val="24"/>
        </w:rPr>
      </w:pPr>
      <w:r w:rsidRPr="006A7805">
        <w:rPr>
          <w:rFonts w:ascii="Times New Roman" w:hAnsi="Times New Roman"/>
          <w:b w:val="0"/>
          <w:color w:val="000000"/>
          <w:szCs w:val="24"/>
          <w:rPrChange w:id="12" w:author="Tang, Joyce" w:date="2024-05-21T20:44:00Z" w16du:dateUtc="2024-05-22T03:44:00Z">
            <w:rPr>
              <w:rFonts w:ascii="Calibri" w:hAnsi="Calibri"/>
              <w:b w:val="0"/>
              <w:color w:val="000000"/>
              <w:sz w:val="22"/>
            </w:rPr>
          </w:rPrChange>
        </w:rPr>
        <w:t xml:space="preserve">Date: May </w:t>
      </w:r>
      <w:r w:rsidR="00950D08" w:rsidRPr="006A7805">
        <w:rPr>
          <w:rFonts w:ascii="Times New Roman" w:hAnsi="Times New Roman"/>
          <w:b w:val="0"/>
          <w:color w:val="000000"/>
          <w:szCs w:val="24"/>
          <w:rPrChange w:id="13" w:author="Tang, Joyce" w:date="2024-05-21T20:44:00Z" w16du:dateUtc="2024-05-22T03:44:00Z">
            <w:rPr>
              <w:rFonts w:ascii="Calibri" w:hAnsi="Calibri"/>
              <w:b w:val="0"/>
              <w:color w:val="000000"/>
              <w:sz w:val="22"/>
            </w:rPr>
          </w:rPrChange>
        </w:rPr>
        <w:t>21</w:t>
      </w:r>
      <w:r w:rsidRPr="006A7805">
        <w:rPr>
          <w:rFonts w:ascii="Times New Roman" w:hAnsi="Times New Roman"/>
          <w:b w:val="0"/>
          <w:color w:val="000000"/>
          <w:szCs w:val="24"/>
          <w:vertAlign w:val="superscript"/>
          <w:rPrChange w:id="14" w:author="Tang, Joyce" w:date="2024-05-21T20:44:00Z" w16du:dateUtc="2024-05-22T03:44:00Z">
            <w:rPr>
              <w:rFonts w:ascii="Calibri" w:hAnsi="Calibri"/>
              <w:b w:val="0"/>
              <w:color w:val="000000"/>
              <w:sz w:val="22"/>
              <w:vertAlign w:val="superscript"/>
            </w:rPr>
          </w:rPrChange>
        </w:rPr>
        <w:t>rd</w:t>
      </w:r>
      <w:r w:rsidRPr="006A7805">
        <w:rPr>
          <w:rFonts w:ascii="Times New Roman" w:hAnsi="Times New Roman"/>
          <w:b w:val="0"/>
          <w:color w:val="000000"/>
          <w:szCs w:val="24"/>
          <w:rPrChange w:id="15" w:author="Tang, Joyce" w:date="2024-05-21T20:44:00Z" w16du:dateUtc="2024-05-22T03:44:00Z">
            <w:rPr>
              <w:rFonts w:ascii="Calibri" w:hAnsi="Calibri"/>
              <w:b w:val="0"/>
              <w:color w:val="000000"/>
              <w:sz w:val="22"/>
            </w:rPr>
          </w:rPrChange>
        </w:rPr>
        <w:t xml:space="preserve"> 2024</w:t>
      </w:r>
    </w:p>
    <w:p w14:paraId="326394F0" w14:textId="77777777" w:rsidR="00B71F04" w:rsidRDefault="00B71F04" w:rsidP="005679D0">
      <w:pPr>
        <w:pStyle w:val="BodyText"/>
        <w:tabs>
          <w:tab w:val="num" w:pos="540"/>
        </w:tabs>
        <w:ind w:left="1080" w:hanging="540"/>
        <w:jc w:val="center"/>
        <w:rPr>
          <w:ins w:id="16" w:author="Tang, Joyce" w:date="2024-05-21T21:04:00Z" w16du:dateUtc="2024-05-22T04:04:00Z"/>
          <w:rFonts w:ascii="Times New Roman" w:hAnsi="Times New Roman"/>
          <w:b w:val="0"/>
          <w:color w:val="000000"/>
          <w:szCs w:val="24"/>
        </w:rPr>
      </w:pPr>
    </w:p>
    <w:p w14:paraId="5C4B3759" w14:textId="77777777" w:rsidR="00B71F04" w:rsidRDefault="00B71F04" w:rsidP="005679D0">
      <w:pPr>
        <w:pStyle w:val="BodyText"/>
        <w:tabs>
          <w:tab w:val="num" w:pos="540"/>
        </w:tabs>
        <w:ind w:left="1080" w:hanging="540"/>
        <w:jc w:val="center"/>
        <w:rPr>
          <w:ins w:id="17" w:author="Tang, Joyce" w:date="2024-05-21T21:04:00Z" w16du:dateUtc="2024-05-22T04:04:00Z"/>
          <w:rFonts w:ascii="Times New Roman" w:hAnsi="Times New Roman"/>
          <w:b w:val="0"/>
          <w:color w:val="000000"/>
          <w:szCs w:val="24"/>
        </w:rPr>
      </w:pPr>
    </w:p>
    <w:p w14:paraId="673DCD63" w14:textId="77777777" w:rsidR="00B71F04" w:rsidRDefault="00B71F04" w:rsidP="005679D0">
      <w:pPr>
        <w:pStyle w:val="BodyText"/>
        <w:tabs>
          <w:tab w:val="num" w:pos="540"/>
        </w:tabs>
        <w:ind w:left="1080" w:hanging="540"/>
        <w:jc w:val="center"/>
        <w:rPr>
          <w:ins w:id="18" w:author="Tang, Joyce" w:date="2024-05-21T21:04:00Z" w16du:dateUtc="2024-05-22T04:04:00Z"/>
          <w:rFonts w:ascii="Times New Roman" w:hAnsi="Times New Roman"/>
          <w:b w:val="0"/>
          <w:color w:val="000000"/>
          <w:szCs w:val="24"/>
        </w:rPr>
      </w:pPr>
    </w:p>
    <w:p w14:paraId="74CE706A" w14:textId="77777777" w:rsidR="00B71F04" w:rsidRPr="006A7805" w:rsidRDefault="00B71F04" w:rsidP="005679D0">
      <w:pPr>
        <w:pStyle w:val="BodyText"/>
        <w:tabs>
          <w:tab w:val="num" w:pos="540"/>
        </w:tabs>
        <w:ind w:left="1080" w:hanging="540"/>
        <w:jc w:val="center"/>
        <w:rPr>
          <w:rFonts w:ascii="Times New Roman" w:hAnsi="Times New Roman"/>
          <w:b w:val="0"/>
          <w:color w:val="000000"/>
          <w:szCs w:val="24"/>
          <w:rPrChange w:id="19" w:author="Tang, Joyce" w:date="2024-05-21T20:44:00Z" w16du:dateUtc="2024-05-22T03:44:00Z">
            <w:rPr>
              <w:rFonts w:ascii="Calibri" w:hAnsi="Calibri"/>
              <w:b w:val="0"/>
              <w:color w:val="000000"/>
              <w:sz w:val="22"/>
            </w:rPr>
          </w:rPrChange>
        </w:rPr>
      </w:pPr>
    </w:p>
    <w:p w14:paraId="6C2E361C" w14:textId="77777777" w:rsidR="008F2908" w:rsidRDefault="008F2908" w:rsidP="00731818">
      <w:pPr>
        <w:pStyle w:val="BodyText"/>
        <w:tabs>
          <w:tab w:val="num" w:pos="540"/>
        </w:tabs>
        <w:ind w:left="1080" w:hanging="540"/>
        <w:rPr>
          <w:rFonts w:ascii="Calibri" w:hAnsi="Calibri"/>
          <w:b w:val="0"/>
          <w:color w:val="000000"/>
          <w:sz w:val="22"/>
        </w:rPr>
      </w:pPr>
    </w:p>
    <w:p w14:paraId="545776EE" w14:textId="6550BE95" w:rsidR="008F2908" w:rsidRPr="00405DE3" w:rsidRDefault="00950D08" w:rsidP="008F2908">
      <w:pPr>
        <w:pStyle w:val="BodyText"/>
        <w:tabs>
          <w:tab w:val="num" w:pos="540"/>
        </w:tabs>
        <w:ind w:left="1080" w:hanging="540"/>
        <w:jc w:val="center"/>
        <w:rPr>
          <w:rFonts w:ascii="Calibri" w:hAnsi="Calibri"/>
          <w:b w:val="0"/>
          <w:color w:val="000000"/>
          <w:sz w:val="22"/>
        </w:rPr>
      </w:pPr>
      <w:r>
        <w:rPr>
          <w:rFonts w:ascii="Calibri" w:hAnsi="Calibri"/>
          <w:b w:val="0"/>
          <w:noProof/>
          <w:color w:val="000000"/>
          <w:sz w:val="22"/>
        </w:rPr>
        <w:drawing>
          <wp:inline distT="0" distB="0" distL="0" distR="0" wp14:anchorId="65AC5862" wp14:editId="0F3F8229">
            <wp:extent cx="3434443" cy="3480646"/>
            <wp:effectExtent l="0" t="0" r="0" b="5715"/>
            <wp:docPr id="148204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46677" name="Picture 1482046677"/>
                    <pic:cNvPicPr/>
                  </pic:nvPicPr>
                  <pic:blipFill>
                    <a:blip r:embed="rId8">
                      <a:extLst>
                        <a:ext uri="{28A0092B-C50C-407E-A947-70E740481C1C}">
                          <a14:useLocalDpi xmlns:a14="http://schemas.microsoft.com/office/drawing/2010/main" val="0"/>
                        </a:ext>
                      </a:extLst>
                    </a:blip>
                    <a:stretch>
                      <a:fillRect/>
                    </a:stretch>
                  </pic:blipFill>
                  <pic:spPr>
                    <a:xfrm>
                      <a:off x="0" y="0"/>
                      <a:ext cx="3448901" cy="3495298"/>
                    </a:xfrm>
                    <a:prstGeom prst="rect">
                      <a:avLst/>
                    </a:prstGeom>
                  </pic:spPr>
                </pic:pic>
              </a:graphicData>
            </a:graphic>
          </wp:inline>
        </w:drawing>
      </w:r>
    </w:p>
    <w:p w14:paraId="1D1E700B" w14:textId="77777777" w:rsidR="003038BB" w:rsidRDefault="003038BB" w:rsidP="001972A3">
      <w:pPr>
        <w:pStyle w:val="BodyText"/>
        <w:tabs>
          <w:tab w:val="num" w:pos="540"/>
        </w:tabs>
        <w:ind w:left="540" w:hanging="540"/>
        <w:rPr>
          <w:rFonts w:ascii="Calibri" w:hAnsi="Calibri"/>
          <w:bCs/>
          <w:color w:val="C00000"/>
          <w:szCs w:val="24"/>
        </w:rPr>
      </w:pPr>
    </w:p>
    <w:p w14:paraId="7D46EE31" w14:textId="14F3D033" w:rsidR="00852EF0" w:rsidRPr="00D54897" w:rsidDel="006A0C62" w:rsidRDefault="003038BB" w:rsidP="004E195D">
      <w:pPr>
        <w:pStyle w:val="BodyText"/>
        <w:keepNext/>
        <w:tabs>
          <w:tab w:val="left" w:pos="540"/>
        </w:tabs>
        <w:outlineLvl w:val="0"/>
        <w:rPr>
          <w:del w:id="20" w:author="Tang, Joyce" w:date="2024-05-21T20:53:00Z" w16du:dateUtc="2024-05-22T03:53:00Z"/>
          <w:rFonts w:ascii="Calibri" w:hAnsi="Calibri"/>
          <w:color w:val="C00000"/>
          <w:szCs w:val="24"/>
          <w:u w:val="single"/>
          <w:lang w:val="fr-FR"/>
        </w:rPr>
      </w:pPr>
      <w:del w:id="21" w:author="Tang, Joyce" w:date="2024-05-21T20:53:00Z" w16du:dateUtc="2024-05-22T03:53:00Z">
        <w:r w:rsidRPr="00D54897" w:rsidDel="006A0C62">
          <w:rPr>
            <w:rFonts w:ascii="Calibri" w:hAnsi="Calibri"/>
            <w:color w:val="C00000"/>
            <w:szCs w:val="24"/>
            <w:u w:val="single"/>
            <w:lang w:val="fr-FR"/>
          </w:rPr>
          <w:delText>Table of Contents</w:delText>
        </w:r>
      </w:del>
    </w:p>
    <w:p w14:paraId="70004877" w14:textId="61ED5FD4" w:rsidR="00405DE3" w:rsidRDefault="00405DE3" w:rsidP="00405DE3">
      <w:pPr>
        <w:pStyle w:val="BodyText"/>
        <w:tabs>
          <w:tab w:val="num" w:pos="540"/>
        </w:tabs>
        <w:ind w:left="1080" w:hanging="540"/>
        <w:rPr>
          <w:rFonts w:ascii="Calibri" w:hAnsi="Calibri"/>
          <w:b w:val="0"/>
          <w:color w:val="000000"/>
          <w:sz w:val="22"/>
        </w:rPr>
      </w:pPr>
      <w:del w:id="22" w:author="Tang, Joyce" w:date="2024-05-21T20:53:00Z" w16du:dateUtc="2024-05-22T03:53:00Z">
        <w:r w:rsidDel="006A0C62">
          <w:rPr>
            <w:rFonts w:ascii="Calibri" w:hAnsi="Calibri"/>
            <w:b w:val="0"/>
            <w:color w:val="000000"/>
            <w:sz w:val="22"/>
          </w:rPr>
          <w:delText>[Automatically generated</w:delText>
        </w:r>
        <w:r w:rsidR="000671C8" w:rsidDel="006A0C62">
          <w:rPr>
            <w:rFonts w:ascii="Calibri" w:hAnsi="Calibri"/>
            <w:b w:val="0"/>
            <w:color w:val="000000"/>
            <w:sz w:val="22"/>
          </w:rPr>
          <w:delText xml:space="preserve">, as </w:delText>
        </w:r>
        <w:r w:rsidR="0099525B" w:rsidDel="006A0C62">
          <w:rPr>
            <w:rFonts w:ascii="Calibri" w:hAnsi="Calibri"/>
            <w:b w:val="0"/>
            <w:color w:val="000000"/>
            <w:sz w:val="22"/>
          </w:rPr>
          <w:delText>shown</w:delText>
        </w:r>
        <w:r w:rsidR="000671C8" w:rsidDel="006A0C62">
          <w:rPr>
            <w:rFonts w:ascii="Calibri" w:hAnsi="Calibri"/>
            <w:b w:val="0"/>
            <w:color w:val="000000"/>
            <w:sz w:val="22"/>
          </w:rPr>
          <w:delText xml:space="preserve"> in </w:delText>
        </w:r>
        <w:r w:rsidR="0099525B" w:rsidDel="006A0C62">
          <w:rPr>
            <w:rFonts w:ascii="Calibri" w:hAnsi="Calibri"/>
            <w:b w:val="0"/>
            <w:color w:val="000000"/>
            <w:sz w:val="22"/>
          </w:rPr>
          <w:delText>class.</w:delText>
        </w:r>
        <w:r w:rsidR="00CB3A2D" w:rsidDel="006A0C62">
          <w:rPr>
            <w:rFonts w:ascii="Calibri" w:hAnsi="Calibri"/>
            <w:b w:val="0"/>
            <w:color w:val="000000"/>
            <w:sz w:val="22"/>
          </w:rPr>
          <w:delText>]</w:delText>
        </w:r>
      </w:del>
    </w:p>
    <w:p w14:paraId="1050D7D3" w14:textId="77777777" w:rsidR="006A0C62" w:rsidRDefault="006A0C62">
      <w:pPr>
        <w:rPr>
          <w:ins w:id="23" w:author="Tang, Joyce" w:date="2024-05-21T20:55:00Z" w16du:dateUtc="2024-05-22T03:55:00Z"/>
          <w:rStyle w:val="Strong"/>
          <w:rFonts w:asciiTheme="majorHAnsi" w:eastAsiaTheme="majorEastAsia" w:hAnsiTheme="majorHAnsi" w:cstheme="majorBidi"/>
          <w:b w:val="0"/>
          <w:bCs w:val="0"/>
          <w:color w:val="243F60" w:themeColor="accent1" w:themeShade="7F"/>
        </w:rPr>
      </w:pPr>
      <w:ins w:id="24" w:author="Tang, Joyce" w:date="2024-05-21T20:55:00Z" w16du:dateUtc="2024-05-22T03:55:00Z">
        <w:r>
          <w:rPr>
            <w:rStyle w:val="Strong"/>
            <w:b w:val="0"/>
            <w:bCs w:val="0"/>
          </w:rPr>
          <w:br w:type="page"/>
        </w:r>
      </w:ins>
    </w:p>
    <w:p w14:paraId="4DD8CC70" w14:textId="77777777" w:rsidR="006A0C62" w:rsidRDefault="006A0C62" w:rsidP="006A0C62">
      <w:pPr>
        <w:pStyle w:val="Heading3"/>
        <w:jc w:val="both"/>
        <w:rPr>
          <w:ins w:id="25" w:author="Tang, Joyce" w:date="2024-05-21T20:57:00Z" w16du:dateUtc="2024-05-22T03:57:00Z"/>
          <w:rStyle w:val="Strong"/>
          <w:rFonts w:ascii="Times New Roman" w:hAnsi="Times New Roman" w:cs="Times New Roman"/>
          <w:b w:val="0"/>
          <w:bCs w:val="0"/>
        </w:rPr>
        <w:sectPr w:rsidR="006A0C62" w:rsidSect="00B64347">
          <w:pgSz w:w="12240" w:h="15840"/>
          <w:pgMar w:top="1440" w:right="1080" w:bottom="1080" w:left="1080" w:header="720" w:footer="720" w:gutter="0"/>
          <w:cols w:space="720"/>
          <w:docGrid w:linePitch="360"/>
        </w:sectPr>
      </w:pPr>
    </w:p>
    <w:p w14:paraId="20B5356D" w14:textId="412D000E" w:rsidR="006A0C62" w:rsidRPr="006A0C62" w:rsidRDefault="006A0C62">
      <w:pPr>
        <w:pStyle w:val="Heading3"/>
        <w:jc w:val="both"/>
        <w:rPr>
          <w:ins w:id="26" w:author="Tang, Joyce" w:date="2024-05-21T20:53:00Z" w16du:dateUtc="2024-05-22T03:53:00Z"/>
          <w:rFonts w:ascii="Times New Roman" w:hAnsi="Times New Roman" w:cs="Times New Roman"/>
          <w:b/>
          <w:bCs/>
          <w:color w:val="auto"/>
          <w:rPrChange w:id="27" w:author="Tang, Joyce" w:date="2024-05-21T20:59:00Z" w16du:dateUtc="2024-05-22T03:59:00Z">
            <w:rPr>
              <w:ins w:id="28" w:author="Tang, Joyce" w:date="2024-05-21T20:53:00Z" w16du:dateUtc="2024-05-22T03:53:00Z"/>
              <w:sz w:val="27"/>
              <w:szCs w:val="27"/>
            </w:rPr>
          </w:rPrChange>
        </w:rPr>
        <w:pPrChange w:id="29" w:author="Tang, Joyce" w:date="2024-05-21T20:56:00Z" w16du:dateUtc="2024-05-22T03:56:00Z">
          <w:pPr>
            <w:pStyle w:val="Heading3"/>
          </w:pPr>
        </w:pPrChange>
      </w:pPr>
      <w:ins w:id="30" w:author="Tang, Joyce" w:date="2024-05-21T20:53:00Z" w16du:dateUtc="2024-05-22T03:53:00Z">
        <w:r w:rsidRPr="006A0C62">
          <w:rPr>
            <w:rStyle w:val="Strong"/>
            <w:rFonts w:ascii="Times New Roman" w:hAnsi="Times New Roman" w:cs="Times New Roman"/>
            <w:color w:val="auto"/>
            <w:rPrChange w:id="31" w:author="Tang, Joyce" w:date="2024-05-21T20:59:00Z" w16du:dateUtc="2024-05-22T03:59:00Z">
              <w:rPr>
                <w:rStyle w:val="Strong"/>
                <w:b w:val="0"/>
                <w:bCs w:val="0"/>
              </w:rPr>
            </w:rPrChange>
          </w:rPr>
          <w:lastRenderedPageBreak/>
          <w:t>Table of Contents</w:t>
        </w:r>
      </w:ins>
    </w:p>
    <w:p w14:paraId="62CF486D" w14:textId="77777777" w:rsidR="006A0C62" w:rsidRPr="006A0C62" w:rsidRDefault="006A0C62">
      <w:pPr>
        <w:pStyle w:val="NormalWeb"/>
        <w:jc w:val="both"/>
        <w:rPr>
          <w:ins w:id="32" w:author="Tang, Joyce" w:date="2024-05-21T20:53:00Z" w16du:dateUtc="2024-05-22T03:53:00Z"/>
        </w:rPr>
        <w:pPrChange w:id="33" w:author="Tang, Joyce" w:date="2024-05-21T20:56:00Z" w16du:dateUtc="2024-05-22T03:56:00Z">
          <w:pPr>
            <w:pStyle w:val="NormalWeb"/>
          </w:pPr>
        </w:pPrChange>
      </w:pPr>
      <w:ins w:id="34" w:author="Tang, Joyce" w:date="2024-05-21T20:53:00Z" w16du:dateUtc="2024-05-22T03:53:00Z">
        <w:r w:rsidRPr="006A0C62">
          <w:rPr>
            <w:rStyle w:val="Strong"/>
          </w:rPr>
          <w:t>Executive Summary</w:t>
        </w:r>
      </w:ins>
    </w:p>
    <w:p w14:paraId="451A5AEC" w14:textId="77777777" w:rsidR="006A0C62" w:rsidRPr="006A0C62" w:rsidRDefault="006A0C62">
      <w:pPr>
        <w:pStyle w:val="NormalWeb"/>
        <w:jc w:val="both"/>
        <w:rPr>
          <w:ins w:id="35" w:author="Tang, Joyce" w:date="2024-05-21T20:53:00Z" w16du:dateUtc="2024-05-22T03:53:00Z"/>
        </w:rPr>
        <w:pPrChange w:id="36" w:author="Tang, Joyce" w:date="2024-05-21T20:56:00Z" w16du:dateUtc="2024-05-22T03:56:00Z">
          <w:pPr>
            <w:pStyle w:val="NormalWeb"/>
          </w:pPr>
        </w:pPrChange>
      </w:pPr>
      <w:ins w:id="37" w:author="Tang, Joyce" w:date="2024-05-21T20:53:00Z" w16du:dateUtc="2024-05-22T03:53:00Z">
        <w:r w:rsidRPr="006A0C62">
          <w:rPr>
            <w:rStyle w:val="Strong"/>
          </w:rPr>
          <w:t>1.0 Introduction and Overview</w:t>
        </w:r>
      </w:ins>
    </w:p>
    <w:p w14:paraId="1F1EDF50" w14:textId="77777777" w:rsidR="006A0C62" w:rsidRPr="006A0C62" w:rsidRDefault="006A0C62">
      <w:pPr>
        <w:numPr>
          <w:ilvl w:val="0"/>
          <w:numId w:val="61"/>
        </w:numPr>
        <w:spacing w:before="100" w:beforeAutospacing="1" w:after="100" w:afterAutospacing="1"/>
        <w:jc w:val="both"/>
        <w:rPr>
          <w:ins w:id="38" w:author="Tang, Joyce" w:date="2024-05-21T20:53:00Z" w16du:dateUtc="2024-05-22T03:53:00Z"/>
        </w:rPr>
        <w:pPrChange w:id="39" w:author="Tang, Joyce" w:date="2024-05-21T20:56:00Z" w16du:dateUtc="2024-05-22T03:56:00Z">
          <w:pPr>
            <w:numPr>
              <w:numId w:val="61"/>
            </w:numPr>
            <w:tabs>
              <w:tab w:val="num" w:pos="720"/>
            </w:tabs>
            <w:spacing w:before="100" w:beforeAutospacing="1" w:after="100" w:afterAutospacing="1"/>
            <w:ind w:left="720" w:hanging="360"/>
          </w:pPr>
        </w:pPrChange>
      </w:pPr>
      <w:ins w:id="40" w:author="Tang, Joyce" w:date="2024-05-21T20:53:00Z" w16du:dateUtc="2024-05-22T03:53:00Z">
        <w:r w:rsidRPr="006A0C62">
          <w:t>Problem Statement</w:t>
        </w:r>
      </w:ins>
    </w:p>
    <w:p w14:paraId="7E69AFCA" w14:textId="77777777" w:rsidR="006A0C62" w:rsidRPr="006A0C62" w:rsidRDefault="006A0C62">
      <w:pPr>
        <w:numPr>
          <w:ilvl w:val="0"/>
          <w:numId w:val="61"/>
        </w:numPr>
        <w:spacing w:before="100" w:beforeAutospacing="1" w:after="100" w:afterAutospacing="1"/>
        <w:jc w:val="both"/>
        <w:rPr>
          <w:ins w:id="41" w:author="Tang, Joyce" w:date="2024-05-21T20:53:00Z" w16du:dateUtc="2024-05-22T03:53:00Z"/>
        </w:rPr>
        <w:pPrChange w:id="42" w:author="Tang, Joyce" w:date="2024-05-21T20:56:00Z" w16du:dateUtc="2024-05-22T03:56:00Z">
          <w:pPr>
            <w:numPr>
              <w:numId w:val="61"/>
            </w:numPr>
            <w:tabs>
              <w:tab w:val="num" w:pos="720"/>
            </w:tabs>
            <w:spacing w:before="100" w:beforeAutospacing="1" w:after="100" w:afterAutospacing="1"/>
            <w:ind w:left="720" w:hanging="360"/>
          </w:pPr>
        </w:pPrChange>
      </w:pPr>
      <w:ins w:id="43" w:author="Tang, Joyce" w:date="2024-05-21T20:53:00Z" w16du:dateUtc="2024-05-22T03:53:00Z">
        <w:r w:rsidRPr="006A0C62">
          <w:t>Project Vision and Scope</w:t>
        </w:r>
      </w:ins>
    </w:p>
    <w:p w14:paraId="3789CD46" w14:textId="77777777" w:rsidR="006A0C62" w:rsidRPr="006A0C62" w:rsidRDefault="006A0C62">
      <w:pPr>
        <w:numPr>
          <w:ilvl w:val="0"/>
          <w:numId w:val="61"/>
        </w:numPr>
        <w:spacing w:before="100" w:beforeAutospacing="1" w:after="100" w:afterAutospacing="1"/>
        <w:jc w:val="both"/>
        <w:rPr>
          <w:ins w:id="44" w:author="Tang, Joyce" w:date="2024-05-21T20:53:00Z" w16du:dateUtc="2024-05-22T03:53:00Z"/>
        </w:rPr>
        <w:pPrChange w:id="45" w:author="Tang, Joyce" w:date="2024-05-21T20:56:00Z" w16du:dateUtc="2024-05-22T03:56:00Z">
          <w:pPr>
            <w:numPr>
              <w:numId w:val="61"/>
            </w:numPr>
            <w:tabs>
              <w:tab w:val="num" w:pos="720"/>
            </w:tabs>
            <w:spacing w:before="100" w:beforeAutospacing="1" w:after="100" w:afterAutospacing="1"/>
            <w:ind w:left="720" w:hanging="360"/>
          </w:pPr>
        </w:pPrChange>
      </w:pPr>
      <w:ins w:id="46" w:author="Tang, Joyce" w:date="2024-05-21T20:53:00Z" w16du:dateUtc="2024-05-22T03:53:00Z">
        <w:r w:rsidRPr="006A0C62">
          <w:t>Requirements Summary</w:t>
        </w:r>
      </w:ins>
    </w:p>
    <w:p w14:paraId="3C94B7B1" w14:textId="77777777" w:rsidR="006A0C62" w:rsidRPr="006A0C62" w:rsidRDefault="006A0C62">
      <w:pPr>
        <w:numPr>
          <w:ilvl w:val="0"/>
          <w:numId w:val="61"/>
        </w:numPr>
        <w:spacing w:before="100" w:beforeAutospacing="1" w:after="100" w:afterAutospacing="1"/>
        <w:jc w:val="both"/>
        <w:rPr>
          <w:ins w:id="47" w:author="Tang, Joyce" w:date="2024-05-21T20:53:00Z" w16du:dateUtc="2024-05-22T03:53:00Z"/>
        </w:rPr>
        <w:pPrChange w:id="48" w:author="Tang, Joyce" w:date="2024-05-21T20:56:00Z" w16du:dateUtc="2024-05-22T03:56:00Z">
          <w:pPr>
            <w:numPr>
              <w:numId w:val="61"/>
            </w:numPr>
            <w:tabs>
              <w:tab w:val="num" w:pos="720"/>
            </w:tabs>
            <w:spacing w:before="100" w:beforeAutospacing="1" w:after="100" w:afterAutospacing="1"/>
            <w:ind w:left="720" w:hanging="360"/>
          </w:pPr>
        </w:pPrChange>
      </w:pPr>
      <w:ins w:id="49" w:author="Tang, Joyce" w:date="2024-05-21T20:53:00Z" w16du:dateUtc="2024-05-22T03:53:00Z">
        <w:r w:rsidRPr="006A0C62">
          <w:t>Stakeholders and Interests</w:t>
        </w:r>
      </w:ins>
    </w:p>
    <w:p w14:paraId="3057E329" w14:textId="77777777" w:rsidR="006A0C62" w:rsidRPr="006A0C62" w:rsidRDefault="006A0C62">
      <w:pPr>
        <w:numPr>
          <w:ilvl w:val="0"/>
          <w:numId w:val="61"/>
        </w:numPr>
        <w:spacing w:before="100" w:beforeAutospacing="1" w:after="100" w:afterAutospacing="1"/>
        <w:jc w:val="both"/>
        <w:rPr>
          <w:ins w:id="50" w:author="Tang, Joyce" w:date="2024-05-21T20:53:00Z" w16du:dateUtc="2024-05-22T03:53:00Z"/>
        </w:rPr>
        <w:pPrChange w:id="51" w:author="Tang, Joyce" w:date="2024-05-21T20:56:00Z" w16du:dateUtc="2024-05-22T03:56:00Z">
          <w:pPr>
            <w:numPr>
              <w:numId w:val="61"/>
            </w:numPr>
            <w:tabs>
              <w:tab w:val="num" w:pos="720"/>
            </w:tabs>
            <w:spacing w:before="100" w:beforeAutospacing="1" w:after="100" w:afterAutospacing="1"/>
            <w:ind w:left="720" w:hanging="360"/>
          </w:pPr>
        </w:pPrChange>
      </w:pPr>
      <w:ins w:id="52" w:author="Tang, Joyce" w:date="2024-05-21T20:53:00Z" w16du:dateUtc="2024-05-22T03:53:00Z">
        <w:r w:rsidRPr="006A0C62">
          <w:t>Expected Costs and Benefits</w:t>
        </w:r>
      </w:ins>
    </w:p>
    <w:p w14:paraId="36B257EA" w14:textId="77777777" w:rsidR="006A0C62" w:rsidRPr="006A0C62" w:rsidRDefault="006A0C62">
      <w:pPr>
        <w:numPr>
          <w:ilvl w:val="0"/>
          <w:numId w:val="61"/>
        </w:numPr>
        <w:spacing w:before="100" w:beforeAutospacing="1" w:after="100" w:afterAutospacing="1"/>
        <w:jc w:val="both"/>
        <w:rPr>
          <w:ins w:id="53" w:author="Tang, Joyce" w:date="2024-05-21T20:53:00Z" w16du:dateUtc="2024-05-22T03:53:00Z"/>
        </w:rPr>
        <w:pPrChange w:id="54" w:author="Tang, Joyce" w:date="2024-05-21T20:56:00Z" w16du:dateUtc="2024-05-22T03:56:00Z">
          <w:pPr>
            <w:numPr>
              <w:numId w:val="61"/>
            </w:numPr>
            <w:tabs>
              <w:tab w:val="num" w:pos="720"/>
            </w:tabs>
            <w:spacing w:before="100" w:beforeAutospacing="1" w:after="100" w:afterAutospacing="1"/>
            <w:ind w:left="720" w:hanging="360"/>
          </w:pPr>
        </w:pPrChange>
      </w:pPr>
      <w:ins w:id="55" w:author="Tang, Joyce" w:date="2024-05-21T20:53:00Z" w16du:dateUtc="2024-05-22T03:53:00Z">
        <w:r w:rsidRPr="006A0C62">
          <w:t>Constraints</w:t>
        </w:r>
      </w:ins>
    </w:p>
    <w:p w14:paraId="72E37270" w14:textId="77777777" w:rsidR="006A0C62" w:rsidRPr="006A0C62" w:rsidRDefault="006A0C62">
      <w:pPr>
        <w:numPr>
          <w:ilvl w:val="0"/>
          <w:numId w:val="61"/>
        </w:numPr>
        <w:spacing w:before="100" w:beforeAutospacing="1" w:after="100" w:afterAutospacing="1"/>
        <w:jc w:val="both"/>
        <w:rPr>
          <w:ins w:id="56" w:author="Tang, Joyce" w:date="2024-05-21T20:53:00Z" w16du:dateUtc="2024-05-22T03:53:00Z"/>
        </w:rPr>
        <w:pPrChange w:id="57" w:author="Tang, Joyce" w:date="2024-05-21T20:56:00Z" w16du:dateUtc="2024-05-22T03:56:00Z">
          <w:pPr>
            <w:numPr>
              <w:numId w:val="61"/>
            </w:numPr>
            <w:tabs>
              <w:tab w:val="num" w:pos="720"/>
            </w:tabs>
            <w:spacing w:before="100" w:beforeAutospacing="1" w:after="100" w:afterAutospacing="1"/>
            <w:ind w:left="720" w:hanging="360"/>
          </w:pPr>
        </w:pPrChange>
      </w:pPr>
      <w:ins w:id="58" w:author="Tang, Joyce" w:date="2024-05-21T20:53:00Z" w16du:dateUtc="2024-05-22T03:53:00Z">
        <w:r w:rsidRPr="006A0C62">
          <w:t>Recommendation</w:t>
        </w:r>
      </w:ins>
    </w:p>
    <w:p w14:paraId="1AAA2900" w14:textId="77777777" w:rsidR="006A0C62" w:rsidRPr="006A0C62" w:rsidRDefault="006A0C62">
      <w:pPr>
        <w:numPr>
          <w:ilvl w:val="0"/>
          <w:numId w:val="61"/>
        </w:numPr>
        <w:spacing w:before="100" w:beforeAutospacing="1" w:after="100" w:afterAutospacing="1"/>
        <w:jc w:val="both"/>
        <w:rPr>
          <w:ins w:id="59" w:author="Tang, Joyce" w:date="2024-05-21T20:53:00Z" w16du:dateUtc="2024-05-22T03:53:00Z"/>
        </w:rPr>
        <w:pPrChange w:id="60" w:author="Tang, Joyce" w:date="2024-05-21T20:56:00Z" w16du:dateUtc="2024-05-22T03:56:00Z">
          <w:pPr>
            <w:numPr>
              <w:numId w:val="61"/>
            </w:numPr>
            <w:tabs>
              <w:tab w:val="num" w:pos="720"/>
            </w:tabs>
            <w:spacing w:before="100" w:beforeAutospacing="1" w:after="100" w:afterAutospacing="1"/>
            <w:ind w:left="720" w:hanging="360"/>
          </w:pPr>
        </w:pPrChange>
      </w:pPr>
      <w:ins w:id="61" w:author="Tang, Joyce" w:date="2024-05-21T20:53:00Z" w16du:dateUtc="2024-05-22T03:53:00Z">
        <w:r w:rsidRPr="006A0C62">
          <w:t>Document Overview</w:t>
        </w:r>
      </w:ins>
    </w:p>
    <w:p w14:paraId="0CF3B7A6" w14:textId="77777777" w:rsidR="006A0C62" w:rsidRPr="006A0C62" w:rsidRDefault="006A0C62">
      <w:pPr>
        <w:pStyle w:val="NormalWeb"/>
        <w:jc w:val="both"/>
        <w:rPr>
          <w:ins w:id="62" w:author="Tang, Joyce" w:date="2024-05-21T20:53:00Z" w16du:dateUtc="2024-05-22T03:53:00Z"/>
        </w:rPr>
        <w:pPrChange w:id="63" w:author="Tang, Joyce" w:date="2024-05-21T20:56:00Z" w16du:dateUtc="2024-05-22T03:56:00Z">
          <w:pPr>
            <w:pStyle w:val="NormalWeb"/>
          </w:pPr>
        </w:pPrChange>
      </w:pPr>
      <w:ins w:id="64" w:author="Tang, Joyce" w:date="2024-05-21T20:53:00Z" w16du:dateUtc="2024-05-22T03:53:00Z">
        <w:r w:rsidRPr="006A0C62">
          <w:rPr>
            <w:rStyle w:val="Strong"/>
          </w:rPr>
          <w:t>2.0 System Initiation</w:t>
        </w:r>
      </w:ins>
    </w:p>
    <w:p w14:paraId="7CD91C30" w14:textId="77777777" w:rsidR="006A0C62" w:rsidRPr="006A0C62" w:rsidRDefault="006A0C62">
      <w:pPr>
        <w:numPr>
          <w:ilvl w:val="0"/>
          <w:numId w:val="62"/>
        </w:numPr>
        <w:spacing w:before="100" w:beforeAutospacing="1" w:after="100" w:afterAutospacing="1"/>
        <w:jc w:val="both"/>
        <w:rPr>
          <w:ins w:id="65" w:author="Tang, Joyce" w:date="2024-05-21T20:53:00Z" w16du:dateUtc="2024-05-22T03:53:00Z"/>
        </w:rPr>
        <w:pPrChange w:id="66" w:author="Tang, Joyce" w:date="2024-05-21T20:56:00Z" w16du:dateUtc="2024-05-22T03:56:00Z">
          <w:pPr>
            <w:numPr>
              <w:numId w:val="62"/>
            </w:numPr>
            <w:tabs>
              <w:tab w:val="num" w:pos="720"/>
            </w:tabs>
            <w:spacing w:before="100" w:beforeAutospacing="1" w:after="100" w:afterAutospacing="1"/>
            <w:ind w:left="720" w:hanging="360"/>
          </w:pPr>
        </w:pPrChange>
      </w:pPr>
      <w:ins w:id="67" w:author="Tang, Joyce" w:date="2024-05-21T20:53:00Z" w16du:dateUtc="2024-05-22T03:53:00Z">
        <w:r w:rsidRPr="006A0C62">
          <w:t>System Request</w:t>
        </w:r>
      </w:ins>
    </w:p>
    <w:p w14:paraId="301B692E" w14:textId="77777777" w:rsidR="006A0C62" w:rsidRPr="006A0C62" w:rsidRDefault="006A0C62">
      <w:pPr>
        <w:pStyle w:val="NormalWeb"/>
        <w:jc w:val="both"/>
        <w:rPr>
          <w:ins w:id="68" w:author="Tang, Joyce" w:date="2024-05-21T20:53:00Z" w16du:dateUtc="2024-05-22T03:53:00Z"/>
        </w:rPr>
        <w:pPrChange w:id="69" w:author="Tang, Joyce" w:date="2024-05-21T20:56:00Z" w16du:dateUtc="2024-05-22T03:56:00Z">
          <w:pPr>
            <w:pStyle w:val="NormalWeb"/>
          </w:pPr>
        </w:pPrChange>
      </w:pPr>
      <w:ins w:id="70" w:author="Tang, Joyce" w:date="2024-05-21T20:53:00Z" w16du:dateUtc="2024-05-22T03:53:00Z">
        <w:r w:rsidRPr="006A0C62">
          <w:rPr>
            <w:rStyle w:val="Strong"/>
          </w:rPr>
          <w:t>3.0 Feasibility Assessment</w:t>
        </w:r>
      </w:ins>
    </w:p>
    <w:p w14:paraId="269EDA69" w14:textId="77777777" w:rsidR="006A0C62" w:rsidRPr="006A0C62" w:rsidRDefault="006A0C62">
      <w:pPr>
        <w:numPr>
          <w:ilvl w:val="0"/>
          <w:numId w:val="63"/>
        </w:numPr>
        <w:spacing w:before="100" w:beforeAutospacing="1" w:after="100" w:afterAutospacing="1"/>
        <w:jc w:val="both"/>
        <w:rPr>
          <w:ins w:id="71" w:author="Tang, Joyce" w:date="2024-05-21T20:53:00Z" w16du:dateUtc="2024-05-22T03:53:00Z"/>
        </w:rPr>
        <w:pPrChange w:id="72" w:author="Tang, Joyce" w:date="2024-05-21T20:56:00Z" w16du:dateUtc="2024-05-22T03:56:00Z">
          <w:pPr>
            <w:numPr>
              <w:numId w:val="63"/>
            </w:numPr>
            <w:tabs>
              <w:tab w:val="num" w:pos="720"/>
            </w:tabs>
            <w:spacing w:before="100" w:beforeAutospacing="1" w:after="100" w:afterAutospacing="1"/>
            <w:ind w:left="720" w:hanging="360"/>
          </w:pPr>
        </w:pPrChange>
      </w:pPr>
      <w:ins w:id="73" w:author="Tang, Joyce" w:date="2024-05-21T20:53:00Z" w16du:dateUtc="2024-05-22T03:53:00Z">
        <w:r w:rsidRPr="006A0C62">
          <w:t>Introduction</w:t>
        </w:r>
      </w:ins>
    </w:p>
    <w:p w14:paraId="372DB9AC" w14:textId="77777777" w:rsidR="006A0C62" w:rsidRPr="006A0C62" w:rsidRDefault="006A0C62">
      <w:pPr>
        <w:numPr>
          <w:ilvl w:val="0"/>
          <w:numId w:val="63"/>
        </w:numPr>
        <w:spacing w:before="100" w:beforeAutospacing="1" w:after="100" w:afterAutospacing="1"/>
        <w:jc w:val="both"/>
        <w:rPr>
          <w:ins w:id="74" w:author="Tang, Joyce" w:date="2024-05-21T20:53:00Z" w16du:dateUtc="2024-05-22T03:53:00Z"/>
        </w:rPr>
        <w:pPrChange w:id="75" w:author="Tang, Joyce" w:date="2024-05-21T20:56:00Z" w16du:dateUtc="2024-05-22T03:56:00Z">
          <w:pPr>
            <w:numPr>
              <w:numId w:val="63"/>
            </w:numPr>
            <w:tabs>
              <w:tab w:val="num" w:pos="720"/>
            </w:tabs>
            <w:spacing w:before="100" w:beforeAutospacing="1" w:after="100" w:afterAutospacing="1"/>
            <w:ind w:left="720" w:hanging="360"/>
          </w:pPr>
        </w:pPrChange>
      </w:pPr>
      <w:ins w:id="76" w:author="Tang, Joyce" w:date="2024-05-21T20:53:00Z" w16du:dateUtc="2024-05-22T03:53:00Z">
        <w:r w:rsidRPr="006A0C62">
          <w:t xml:space="preserve">Feasibility Analysis </w:t>
        </w:r>
      </w:ins>
    </w:p>
    <w:p w14:paraId="7038D8EB" w14:textId="77777777" w:rsidR="006A0C62" w:rsidRPr="006A0C62" w:rsidRDefault="006A0C62">
      <w:pPr>
        <w:numPr>
          <w:ilvl w:val="1"/>
          <w:numId w:val="63"/>
        </w:numPr>
        <w:spacing w:before="100" w:beforeAutospacing="1" w:after="100" w:afterAutospacing="1"/>
        <w:jc w:val="both"/>
        <w:rPr>
          <w:ins w:id="77" w:author="Tang, Joyce" w:date="2024-05-21T20:53:00Z" w16du:dateUtc="2024-05-22T03:53:00Z"/>
        </w:rPr>
        <w:pPrChange w:id="78" w:author="Tang, Joyce" w:date="2024-05-21T20:56:00Z" w16du:dateUtc="2024-05-22T03:56:00Z">
          <w:pPr>
            <w:numPr>
              <w:ilvl w:val="1"/>
              <w:numId w:val="63"/>
            </w:numPr>
            <w:tabs>
              <w:tab w:val="num" w:pos="1440"/>
            </w:tabs>
            <w:spacing w:before="100" w:beforeAutospacing="1" w:after="100" w:afterAutospacing="1"/>
            <w:ind w:left="1440" w:hanging="360"/>
          </w:pPr>
        </w:pPrChange>
      </w:pPr>
      <w:ins w:id="79" w:author="Tang, Joyce" w:date="2024-05-21T20:53:00Z" w16du:dateUtc="2024-05-22T03:53:00Z">
        <w:r w:rsidRPr="006A0C62">
          <w:t>Technical Feasibility</w:t>
        </w:r>
      </w:ins>
    </w:p>
    <w:p w14:paraId="4FE69C9E" w14:textId="77777777" w:rsidR="006A0C62" w:rsidRPr="006A0C62" w:rsidRDefault="006A0C62">
      <w:pPr>
        <w:numPr>
          <w:ilvl w:val="1"/>
          <w:numId w:val="63"/>
        </w:numPr>
        <w:spacing w:before="100" w:beforeAutospacing="1" w:after="100" w:afterAutospacing="1"/>
        <w:jc w:val="both"/>
        <w:rPr>
          <w:ins w:id="80" w:author="Tang, Joyce" w:date="2024-05-21T20:53:00Z" w16du:dateUtc="2024-05-22T03:53:00Z"/>
        </w:rPr>
        <w:pPrChange w:id="81" w:author="Tang, Joyce" w:date="2024-05-21T20:56:00Z" w16du:dateUtc="2024-05-22T03:56:00Z">
          <w:pPr>
            <w:numPr>
              <w:ilvl w:val="1"/>
              <w:numId w:val="63"/>
            </w:numPr>
            <w:tabs>
              <w:tab w:val="num" w:pos="1440"/>
            </w:tabs>
            <w:spacing w:before="100" w:beforeAutospacing="1" w:after="100" w:afterAutospacing="1"/>
            <w:ind w:left="1440" w:hanging="360"/>
          </w:pPr>
        </w:pPrChange>
      </w:pPr>
      <w:ins w:id="82" w:author="Tang, Joyce" w:date="2024-05-21T20:53:00Z" w16du:dateUtc="2024-05-22T03:53:00Z">
        <w:r w:rsidRPr="006A0C62">
          <w:t>Resource Feasibility</w:t>
        </w:r>
      </w:ins>
    </w:p>
    <w:p w14:paraId="5D132CF1" w14:textId="77777777" w:rsidR="006A0C62" w:rsidRPr="006A0C62" w:rsidRDefault="006A0C62">
      <w:pPr>
        <w:numPr>
          <w:ilvl w:val="1"/>
          <w:numId w:val="63"/>
        </w:numPr>
        <w:spacing w:before="100" w:beforeAutospacing="1" w:after="100" w:afterAutospacing="1"/>
        <w:jc w:val="both"/>
        <w:rPr>
          <w:ins w:id="83" w:author="Tang, Joyce" w:date="2024-05-21T20:53:00Z" w16du:dateUtc="2024-05-22T03:53:00Z"/>
        </w:rPr>
        <w:pPrChange w:id="84" w:author="Tang, Joyce" w:date="2024-05-21T20:56:00Z" w16du:dateUtc="2024-05-22T03:56:00Z">
          <w:pPr>
            <w:numPr>
              <w:ilvl w:val="1"/>
              <w:numId w:val="63"/>
            </w:numPr>
            <w:tabs>
              <w:tab w:val="num" w:pos="1440"/>
            </w:tabs>
            <w:spacing w:before="100" w:beforeAutospacing="1" w:after="100" w:afterAutospacing="1"/>
            <w:ind w:left="1440" w:hanging="360"/>
          </w:pPr>
        </w:pPrChange>
      </w:pPr>
      <w:ins w:id="85" w:author="Tang, Joyce" w:date="2024-05-21T20:53:00Z" w16du:dateUtc="2024-05-22T03:53:00Z">
        <w:r w:rsidRPr="006A0C62">
          <w:t>Schedule Feasibility</w:t>
        </w:r>
      </w:ins>
    </w:p>
    <w:p w14:paraId="43B007B2" w14:textId="77777777" w:rsidR="006A0C62" w:rsidRPr="006A0C62" w:rsidRDefault="006A0C62">
      <w:pPr>
        <w:numPr>
          <w:ilvl w:val="1"/>
          <w:numId w:val="63"/>
        </w:numPr>
        <w:spacing w:before="100" w:beforeAutospacing="1" w:after="100" w:afterAutospacing="1"/>
        <w:jc w:val="both"/>
        <w:rPr>
          <w:ins w:id="86" w:author="Tang, Joyce" w:date="2024-05-21T20:53:00Z" w16du:dateUtc="2024-05-22T03:53:00Z"/>
        </w:rPr>
        <w:pPrChange w:id="87" w:author="Tang, Joyce" w:date="2024-05-21T20:56:00Z" w16du:dateUtc="2024-05-22T03:56:00Z">
          <w:pPr>
            <w:numPr>
              <w:ilvl w:val="1"/>
              <w:numId w:val="63"/>
            </w:numPr>
            <w:tabs>
              <w:tab w:val="num" w:pos="1440"/>
            </w:tabs>
            <w:spacing w:before="100" w:beforeAutospacing="1" w:after="100" w:afterAutospacing="1"/>
            <w:ind w:left="1440" w:hanging="360"/>
          </w:pPr>
        </w:pPrChange>
      </w:pPr>
      <w:ins w:id="88" w:author="Tang, Joyce" w:date="2024-05-21T20:53:00Z" w16du:dateUtc="2024-05-22T03:53:00Z">
        <w:r w:rsidRPr="006A0C62">
          <w:t>Organizational Feasibility</w:t>
        </w:r>
      </w:ins>
    </w:p>
    <w:p w14:paraId="532411F4" w14:textId="77777777" w:rsidR="006A0C62" w:rsidRPr="006A0C62" w:rsidRDefault="006A0C62">
      <w:pPr>
        <w:numPr>
          <w:ilvl w:val="1"/>
          <w:numId w:val="63"/>
        </w:numPr>
        <w:spacing w:before="100" w:beforeAutospacing="1" w:after="100" w:afterAutospacing="1"/>
        <w:jc w:val="both"/>
        <w:rPr>
          <w:ins w:id="89" w:author="Tang, Joyce" w:date="2024-05-21T20:53:00Z" w16du:dateUtc="2024-05-22T03:53:00Z"/>
        </w:rPr>
        <w:pPrChange w:id="90" w:author="Tang, Joyce" w:date="2024-05-21T20:56:00Z" w16du:dateUtc="2024-05-22T03:56:00Z">
          <w:pPr>
            <w:numPr>
              <w:ilvl w:val="1"/>
              <w:numId w:val="63"/>
            </w:numPr>
            <w:tabs>
              <w:tab w:val="num" w:pos="1440"/>
            </w:tabs>
            <w:spacing w:before="100" w:beforeAutospacing="1" w:after="100" w:afterAutospacing="1"/>
            <w:ind w:left="1440" w:hanging="360"/>
          </w:pPr>
        </w:pPrChange>
      </w:pPr>
      <w:ins w:id="91" w:author="Tang, Joyce" w:date="2024-05-21T20:53:00Z" w16du:dateUtc="2024-05-22T03:53:00Z">
        <w:r w:rsidRPr="006A0C62">
          <w:t>Legal and Contractual Feasibility</w:t>
        </w:r>
      </w:ins>
    </w:p>
    <w:p w14:paraId="29D192C3" w14:textId="77777777" w:rsidR="006A0C62" w:rsidRPr="006A0C62" w:rsidRDefault="006A0C62">
      <w:pPr>
        <w:numPr>
          <w:ilvl w:val="0"/>
          <w:numId w:val="63"/>
        </w:numPr>
        <w:spacing w:before="100" w:beforeAutospacing="1" w:after="100" w:afterAutospacing="1"/>
        <w:jc w:val="both"/>
        <w:rPr>
          <w:ins w:id="92" w:author="Tang, Joyce" w:date="2024-05-21T20:53:00Z" w16du:dateUtc="2024-05-22T03:53:00Z"/>
        </w:rPr>
        <w:pPrChange w:id="93" w:author="Tang, Joyce" w:date="2024-05-21T20:56:00Z" w16du:dateUtc="2024-05-22T03:56:00Z">
          <w:pPr>
            <w:numPr>
              <w:numId w:val="63"/>
            </w:numPr>
            <w:tabs>
              <w:tab w:val="num" w:pos="720"/>
            </w:tabs>
            <w:spacing w:before="100" w:beforeAutospacing="1" w:after="100" w:afterAutospacing="1"/>
            <w:ind w:left="720" w:hanging="360"/>
          </w:pPr>
        </w:pPrChange>
      </w:pPr>
      <w:ins w:id="94" w:author="Tang, Joyce" w:date="2024-05-21T20:53:00Z" w16du:dateUtc="2024-05-22T03:53:00Z">
        <w:r w:rsidRPr="006A0C62">
          <w:t>Additional Comments</w:t>
        </w:r>
      </w:ins>
    </w:p>
    <w:p w14:paraId="67F80380" w14:textId="77777777" w:rsidR="006A0C62" w:rsidRPr="006A0C62" w:rsidRDefault="006A0C62">
      <w:pPr>
        <w:numPr>
          <w:ilvl w:val="0"/>
          <w:numId w:val="63"/>
        </w:numPr>
        <w:spacing w:before="100" w:beforeAutospacing="1" w:after="100" w:afterAutospacing="1"/>
        <w:jc w:val="both"/>
        <w:rPr>
          <w:ins w:id="95" w:author="Tang, Joyce" w:date="2024-05-21T20:53:00Z" w16du:dateUtc="2024-05-22T03:53:00Z"/>
        </w:rPr>
        <w:pPrChange w:id="96" w:author="Tang, Joyce" w:date="2024-05-21T20:56:00Z" w16du:dateUtc="2024-05-22T03:56:00Z">
          <w:pPr>
            <w:numPr>
              <w:numId w:val="63"/>
            </w:numPr>
            <w:tabs>
              <w:tab w:val="num" w:pos="720"/>
            </w:tabs>
            <w:spacing w:before="100" w:beforeAutospacing="1" w:after="100" w:afterAutospacing="1"/>
            <w:ind w:left="720" w:hanging="360"/>
          </w:pPr>
        </w:pPrChange>
      </w:pPr>
      <w:ins w:id="97" w:author="Tang, Joyce" w:date="2024-05-21T20:53:00Z" w16du:dateUtc="2024-05-22T03:53:00Z">
        <w:r w:rsidRPr="006A0C62">
          <w:t>Conclusion</w:t>
        </w:r>
      </w:ins>
    </w:p>
    <w:p w14:paraId="375EA561" w14:textId="77777777" w:rsidR="006A0C62" w:rsidRDefault="006A0C62" w:rsidP="006A0C62">
      <w:pPr>
        <w:pStyle w:val="NormalWeb"/>
        <w:jc w:val="both"/>
        <w:rPr>
          <w:ins w:id="98" w:author="Tang, Joyce" w:date="2024-05-21T20:57:00Z" w16du:dateUtc="2024-05-22T03:57:00Z"/>
          <w:rStyle w:val="Strong"/>
        </w:rPr>
      </w:pPr>
    </w:p>
    <w:p w14:paraId="58D2D3E2" w14:textId="77777777" w:rsidR="006A0C62" w:rsidRDefault="006A0C62" w:rsidP="006A0C62">
      <w:pPr>
        <w:pStyle w:val="NormalWeb"/>
        <w:jc w:val="both"/>
        <w:rPr>
          <w:ins w:id="99" w:author="Tang, Joyce" w:date="2024-05-21T20:57:00Z" w16du:dateUtc="2024-05-22T03:57:00Z"/>
          <w:rStyle w:val="Strong"/>
        </w:rPr>
      </w:pPr>
    </w:p>
    <w:p w14:paraId="7F5FCABC" w14:textId="77777777" w:rsidR="006A0C62" w:rsidRDefault="006A0C62" w:rsidP="006A0C62">
      <w:pPr>
        <w:pStyle w:val="NormalWeb"/>
        <w:jc w:val="both"/>
        <w:rPr>
          <w:ins w:id="100" w:author="Tang, Joyce" w:date="2024-05-21T20:58:00Z" w16du:dateUtc="2024-05-22T03:58:00Z"/>
          <w:rStyle w:val="Strong"/>
        </w:rPr>
      </w:pPr>
    </w:p>
    <w:p w14:paraId="6443D181" w14:textId="77777777" w:rsidR="006A0C62" w:rsidRDefault="006A0C62" w:rsidP="006A0C62">
      <w:pPr>
        <w:pStyle w:val="NormalWeb"/>
        <w:jc w:val="both"/>
        <w:rPr>
          <w:ins w:id="101" w:author="Tang, Joyce" w:date="2024-05-21T20:58:00Z" w16du:dateUtc="2024-05-22T03:58:00Z"/>
          <w:rStyle w:val="Strong"/>
        </w:rPr>
      </w:pPr>
    </w:p>
    <w:p w14:paraId="3ADFBA5A" w14:textId="77777777" w:rsidR="006A0C62" w:rsidRDefault="006A0C62" w:rsidP="006A0C62">
      <w:pPr>
        <w:pStyle w:val="NormalWeb"/>
        <w:jc w:val="both"/>
        <w:rPr>
          <w:ins w:id="102" w:author="Tang, Joyce" w:date="2024-05-21T20:59:00Z" w16du:dateUtc="2024-05-22T03:59:00Z"/>
          <w:rStyle w:val="Strong"/>
        </w:rPr>
      </w:pPr>
    </w:p>
    <w:p w14:paraId="30AB3C56" w14:textId="718FF610" w:rsidR="006A0C62" w:rsidRPr="006A0C62" w:rsidRDefault="006A0C62">
      <w:pPr>
        <w:pStyle w:val="NormalWeb"/>
        <w:jc w:val="both"/>
        <w:rPr>
          <w:ins w:id="103" w:author="Tang, Joyce" w:date="2024-05-21T20:53:00Z" w16du:dateUtc="2024-05-22T03:53:00Z"/>
        </w:rPr>
        <w:pPrChange w:id="104" w:author="Tang, Joyce" w:date="2024-05-21T20:56:00Z" w16du:dateUtc="2024-05-22T03:56:00Z">
          <w:pPr>
            <w:pStyle w:val="NormalWeb"/>
          </w:pPr>
        </w:pPrChange>
      </w:pPr>
      <w:ins w:id="105" w:author="Tang, Joyce" w:date="2024-05-21T20:53:00Z" w16du:dateUtc="2024-05-22T03:53:00Z">
        <w:r w:rsidRPr="006A0C62">
          <w:rPr>
            <w:rStyle w:val="Strong"/>
          </w:rPr>
          <w:t>4.0 Requirements Definition</w:t>
        </w:r>
      </w:ins>
    </w:p>
    <w:p w14:paraId="34368C3B" w14:textId="77777777" w:rsidR="006A0C62" w:rsidRPr="006A0C62" w:rsidRDefault="006A0C62">
      <w:pPr>
        <w:numPr>
          <w:ilvl w:val="0"/>
          <w:numId w:val="64"/>
        </w:numPr>
        <w:spacing w:before="100" w:beforeAutospacing="1" w:after="100" w:afterAutospacing="1"/>
        <w:jc w:val="both"/>
        <w:rPr>
          <w:ins w:id="106" w:author="Tang, Joyce" w:date="2024-05-21T20:53:00Z" w16du:dateUtc="2024-05-22T03:53:00Z"/>
        </w:rPr>
        <w:pPrChange w:id="107" w:author="Tang, Joyce" w:date="2024-05-21T20:56:00Z" w16du:dateUtc="2024-05-22T03:56:00Z">
          <w:pPr>
            <w:numPr>
              <w:numId w:val="64"/>
            </w:numPr>
            <w:tabs>
              <w:tab w:val="num" w:pos="720"/>
            </w:tabs>
            <w:spacing w:before="100" w:beforeAutospacing="1" w:after="100" w:afterAutospacing="1"/>
            <w:ind w:left="720" w:hanging="360"/>
          </w:pPr>
        </w:pPrChange>
      </w:pPr>
      <w:ins w:id="108" w:author="Tang, Joyce" w:date="2024-05-21T20:53:00Z" w16du:dateUtc="2024-05-22T03:53:00Z">
        <w:r w:rsidRPr="006A0C62">
          <w:t>Introduction</w:t>
        </w:r>
      </w:ins>
    </w:p>
    <w:p w14:paraId="2BAE76DF" w14:textId="77777777" w:rsidR="006A0C62" w:rsidRPr="006A0C62" w:rsidRDefault="006A0C62">
      <w:pPr>
        <w:numPr>
          <w:ilvl w:val="0"/>
          <w:numId w:val="64"/>
        </w:numPr>
        <w:spacing w:before="100" w:beforeAutospacing="1" w:after="100" w:afterAutospacing="1"/>
        <w:jc w:val="both"/>
        <w:rPr>
          <w:ins w:id="109" w:author="Tang, Joyce" w:date="2024-05-21T20:53:00Z" w16du:dateUtc="2024-05-22T03:53:00Z"/>
        </w:rPr>
        <w:pPrChange w:id="110" w:author="Tang, Joyce" w:date="2024-05-21T20:56:00Z" w16du:dateUtc="2024-05-22T03:56:00Z">
          <w:pPr>
            <w:numPr>
              <w:numId w:val="64"/>
            </w:numPr>
            <w:tabs>
              <w:tab w:val="num" w:pos="720"/>
            </w:tabs>
            <w:spacing w:before="100" w:beforeAutospacing="1" w:after="100" w:afterAutospacing="1"/>
            <w:ind w:left="720" w:hanging="360"/>
          </w:pPr>
        </w:pPrChange>
      </w:pPr>
      <w:ins w:id="111" w:author="Tang, Joyce" w:date="2024-05-21T20:53:00Z" w16du:dateUtc="2024-05-22T03:53:00Z">
        <w:r w:rsidRPr="006A0C62">
          <w:t xml:space="preserve">Functional Requirements </w:t>
        </w:r>
      </w:ins>
    </w:p>
    <w:p w14:paraId="5F130EC5" w14:textId="77777777" w:rsidR="006A0C62" w:rsidRPr="006A0C62" w:rsidRDefault="006A0C62">
      <w:pPr>
        <w:numPr>
          <w:ilvl w:val="1"/>
          <w:numId w:val="64"/>
        </w:numPr>
        <w:spacing w:before="100" w:beforeAutospacing="1" w:after="100" w:afterAutospacing="1"/>
        <w:jc w:val="both"/>
        <w:rPr>
          <w:ins w:id="112" w:author="Tang, Joyce" w:date="2024-05-21T20:53:00Z" w16du:dateUtc="2024-05-22T03:53:00Z"/>
        </w:rPr>
        <w:pPrChange w:id="113" w:author="Tang, Joyce" w:date="2024-05-21T20:56:00Z" w16du:dateUtc="2024-05-22T03:56:00Z">
          <w:pPr>
            <w:numPr>
              <w:ilvl w:val="1"/>
              <w:numId w:val="64"/>
            </w:numPr>
            <w:tabs>
              <w:tab w:val="num" w:pos="1440"/>
            </w:tabs>
            <w:spacing w:before="100" w:beforeAutospacing="1" w:after="100" w:afterAutospacing="1"/>
            <w:ind w:left="1440" w:hanging="360"/>
          </w:pPr>
        </w:pPrChange>
      </w:pPr>
      <w:ins w:id="114" w:author="Tang, Joyce" w:date="2024-05-21T20:53:00Z" w16du:dateUtc="2024-05-22T03:53:00Z">
        <w:r w:rsidRPr="006A0C62">
          <w:t>Must Have Requirements</w:t>
        </w:r>
      </w:ins>
    </w:p>
    <w:p w14:paraId="792A7986" w14:textId="77777777" w:rsidR="006A0C62" w:rsidRPr="006A0C62" w:rsidRDefault="006A0C62">
      <w:pPr>
        <w:numPr>
          <w:ilvl w:val="1"/>
          <w:numId w:val="64"/>
        </w:numPr>
        <w:spacing w:before="100" w:beforeAutospacing="1" w:after="100" w:afterAutospacing="1"/>
        <w:jc w:val="both"/>
        <w:rPr>
          <w:ins w:id="115" w:author="Tang, Joyce" w:date="2024-05-21T20:53:00Z" w16du:dateUtc="2024-05-22T03:53:00Z"/>
        </w:rPr>
        <w:pPrChange w:id="116" w:author="Tang, Joyce" w:date="2024-05-21T20:56:00Z" w16du:dateUtc="2024-05-22T03:56:00Z">
          <w:pPr>
            <w:numPr>
              <w:ilvl w:val="1"/>
              <w:numId w:val="64"/>
            </w:numPr>
            <w:tabs>
              <w:tab w:val="num" w:pos="1440"/>
            </w:tabs>
            <w:spacing w:before="100" w:beforeAutospacing="1" w:after="100" w:afterAutospacing="1"/>
            <w:ind w:left="1440" w:hanging="360"/>
          </w:pPr>
        </w:pPrChange>
      </w:pPr>
      <w:ins w:id="117" w:author="Tang, Joyce" w:date="2024-05-21T20:53:00Z" w16du:dateUtc="2024-05-22T03:53:00Z">
        <w:r w:rsidRPr="006A0C62">
          <w:t>Should Have Requirements</w:t>
        </w:r>
      </w:ins>
    </w:p>
    <w:p w14:paraId="6D850156" w14:textId="77777777" w:rsidR="006A0C62" w:rsidRPr="006A0C62" w:rsidRDefault="006A0C62">
      <w:pPr>
        <w:numPr>
          <w:ilvl w:val="1"/>
          <w:numId w:val="64"/>
        </w:numPr>
        <w:spacing w:before="100" w:beforeAutospacing="1" w:after="100" w:afterAutospacing="1"/>
        <w:jc w:val="both"/>
        <w:rPr>
          <w:ins w:id="118" w:author="Tang, Joyce" w:date="2024-05-21T20:53:00Z" w16du:dateUtc="2024-05-22T03:53:00Z"/>
        </w:rPr>
        <w:pPrChange w:id="119" w:author="Tang, Joyce" w:date="2024-05-21T20:56:00Z" w16du:dateUtc="2024-05-22T03:56:00Z">
          <w:pPr>
            <w:numPr>
              <w:ilvl w:val="1"/>
              <w:numId w:val="64"/>
            </w:numPr>
            <w:tabs>
              <w:tab w:val="num" w:pos="1440"/>
            </w:tabs>
            <w:spacing w:before="100" w:beforeAutospacing="1" w:after="100" w:afterAutospacing="1"/>
            <w:ind w:left="1440" w:hanging="360"/>
          </w:pPr>
        </w:pPrChange>
      </w:pPr>
      <w:ins w:id="120" w:author="Tang, Joyce" w:date="2024-05-21T20:53:00Z" w16du:dateUtc="2024-05-22T03:53:00Z">
        <w:r w:rsidRPr="006A0C62">
          <w:t>Could Have Requirements</w:t>
        </w:r>
      </w:ins>
    </w:p>
    <w:p w14:paraId="22914398" w14:textId="77777777" w:rsidR="006A0C62" w:rsidRPr="006A0C62" w:rsidRDefault="006A0C62">
      <w:pPr>
        <w:numPr>
          <w:ilvl w:val="1"/>
          <w:numId w:val="64"/>
        </w:numPr>
        <w:spacing w:before="100" w:beforeAutospacing="1" w:after="100" w:afterAutospacing="1"/>
        <w:jc w:val="both"/>
        <w:rPr>
          <w:ins w:id="121" w:author="Tang, Joyce" w:date="2024-05-21T20:53:00Z" w16du:dateUtc="2024-05-22T03:53:00Z"/>
        </w:rPr>
        <w:pPrChange w:id="122" w:author="Tang, Joyce" w:date="2024-05-21T20:56:00Z" w16du:dateUtc="2024-05-22T03:56:00Z">
          <w:pPr>
            <w:numPr>
              <w:ilvl w:val="1"/>
              <w:numId w:val="64"/>
            </w:numPr>
            <w:tabs>
              <w:tab w:val="num" w:pos="1440"/>
            </w:tabs>
            <w:spacing w:before="100" w:beforeAutospacing="1" w:after="100" w:afterAutospacing="1"/>
            <w:ind w:left="1440" w:hanging="360"/>
          </w:pPr>
        </w:pPrChange>
      </w:pPr>
      <w:ins w:id="123" w:author="Tang, Joyce" w:date="2024-05-21T20:53:00Z" w16du:dateUtc="2024-05-22T03:53:00Z">
        <w:r w:rsidRPr="006A0C62">
          <w:t>Won't Have Requirements</w:t>
        </w:r>
      </w:ins>
    </w:p>
    <w:p w14:paraId="39DAE1BB" w14:textId="77777777" w:rsidR="006A0C62" w:rsidRPr="006A0C62" w:rsidRDefault="006A0C62">
      <w:pPr>
        <w:numPr>
          <w:ilvl w:val="0"/>
          <w:numId w:val="64"/>
        </w:numPr>
        <w:spacing w:before="100" w:beforeAutospacing="1" w:after="100" w:afterAutospacing="1"/>
        <w:jc w:val="both"/>
        <w:rPr>
          <w:ins w:id="124" w:author="Tang, Joyce" w:date="2024-05-21T20:53:00Z" w16du:dateUtc="2024-05-22T03:53:00Z"/>
        </w:rPr>
        <w:pPrChange w:id="125" w:author="Tang, Joyce" w:date="2024-05-21T20:56:00Z" w16du:dateUtc="2024-05-22T03:56:00Z">
          <w:pPr>
            <w:numPr>
              <w:numId w:val="64"/>
            </w:numPr>
            <w:tabs>
              <w:tab w:val="num" w:pos="720"/>
            </w:tabs>
            <w:spacing w:before="100" w:beforeAutospacing="1" w:after="100" w:afterAutospacing="1"/>
            <w:ind w:left="720" w:hanging="360"/>
          </w:pPr>
        </w:pPrChange>
      </w:pPr>
      <w:ins w:id="126" w:author="Tang, Joyce" w:date="2024-05-21T20:53:00Z" w16du:dateUtc="2024-05-22T03:53:00Z">
        <w:r w:rsidRPr="006A0C62">
          <w:t>Data Requirements</w:t>
        </w:r>
      </w:ins>
    </w:p>
    <w:p w14:paraId="1D128FAA" w14:textId="77777777" w:rsidR="006A0C62" w:rsidRPr="006A0C62" w:rsidRDefault="006A0C62">
      <w:pPr>
        <w:numPr>
          <w:ilvl w:val="0"/>
          <w:numId w:val="64"/>
        </w:numPr>
        <w:spacing w:before="100" w:beforeAutospacing="1" w:after="100" w:afterAutospacing="1"/>
        <w:jc w:val="both"/>
        <w:rPr>
          <w:ins w:id="127" w:author="Tang, Joyce" w:date="2024-05-21T20:53:00Z" w16du:dateUtc="2024-05-22T03:53:00Z"/>
        </w:rPr>
        <w:pPrChange w:id="128" w:author="Tang, Joyce" w:date="2024-05-21T20:56:00Z" w16du:dateUtc="2024-05-22T03:56:00Z">
          <w:pPr>
            <w:numPr>
              <w:numId w:val="64"/>
            </w:numPr>
            <w:tabs>
              <w:tab w:val="num" w:pos="720"/>
            </w:tabs>
            <w:spacing w:before="100" w:beforeAutospacing="1" w:after="100" w:afterAutospacing="1"/>
            <w:ind w:left="720" w:hanging="360"/>
          </w:pPr>
        </w:pPrChange>
      </w:pPr>
      <w:ins w:id="129" w:author="Tang, Joyce" w:date="2024-05-21T20:53:00Z" w16du:dateUtc="2024-05-22T03:53:00Z">
        <w:r w:rsidRPr="006A0C62">
          <w:t>Non-functional Requirements</w:t>
        </w:r>
      </w:ins>
    </w:p>
    <w:p w14:paraId="6C1E203B" w14:textId="77777777" w:rsidR="006A0C62" w:rsidRPr="006A0C62" w:rsidRDefault="006A0C62">
      <w:pPr>
        <w:pStyle w:val="NormalWeb"/>
        <w:jc w:val="both"/>
        <w:rPr>
          <w:ins w:id="130" w:author="Tang, Joyce" w:date="2024-05-21T20:53:00Z" w16du:dateUtc="2024-05-22T03:53:00Z"/>
        </w:rPr>
        <w:pPrChange w:id="131" w:author="Tang, Joyce" w:date="2024-05-21T20:56:00Z" w16du:dateUtc="2024-05-22T03:56:00Z">
          <w:pPr>
            <w:pStyle w:val="NormalWeb"/>
          </w:pPr>
        </w:pPrChange>
      </w:pPr>
      <w:ins w:id="132" w:author="Tang, Joyce" w:date="2024-05-21T20:53:00Z" w16du:dateUtc="2024-05-22T03:53:00Z">
        <w:r w:rsidRPr="006A0C62">
          <w:rPr>
            <w:rStyle w:val="Strong"/>
          </w:rPr>
          <w:t>5.0 Requirements Model</w:t>
        </w:r>
      </w:ins>
    </w:p>
    <w:p w14:paraId="5AC76F78" w14:textId="77777777" w:rsidR="006A0C62" w:rsidRPr="006A0C62" w:rsidRDefault="006A0C62">
      <w:pPr>
        <w:numPr>
          <w:ilvl w:val="0"/>
          <w:numId w:val="65"/>
        </w:numPr>
        <w:spacing w:before="100" w:beforeAutospacing="1" w:after="100" w:afterAutospacing="1"/>
        <w:jc w:val="both"/>
        <w:rPr>
          <w:ins w:id="133" w:author="Tang, Joyce" w:date="2024-05-21T20:53:00Z" w16du:dateUtc="2024-05-22T03:53:00Z"/>
        </w:rPr>
        <w:pPrChange w:id="134" w:author="Tang, Joyce" w:date="2024-05-21T20:56:00Z" w16du:dateUtc="2024-05-22T03:56:00Z">
          <w:pPr>
            <w:numPr>
              <w:numId w:val="65"/>
            </w:numPr>
            <w:tabs>
              <w:tab w:val="num" w:pos="720"/>
            </w:tabs>
            <w:spacing w:before="100" w:beforeAutospacing="1" w:after="100" w:afterAutospacing="1"/>
            <w:ind w:left="720" w:hanging="360"/>
          </w:pPr>
        </w:pPrChange>
      </w:pPr>
      <w:ins w:id="135" w:author="Tang, Joyce" w:date="2024-05-21T20:53:00Z" w16du:dateUtc="2024-05-22T03:53:00Z">
        <w:r w:rsidRPr="006A0C62">
          <w:t>Introduction</w:t>
        </w:r>
      </w:ins>
    </w:p>
    <w:p w14:paraId="300C2822" w14:textId="77777777" w:rsidR="006A0C62" w:rsidRPr="006A0C62" w:rsidRDefault="006A0C62">
      <w:pPr>
        <w:numPr>
          <w:ilvl w:val="0"/>
          <w:numId w:val="65"/>
        </w:numPr>
        <w:spacing w:before="100" w:beforeAutospacing="1" w:after="100" w:afterAutospacing="1"/>
        <w:jc w:val="both"/>
        <w:rPr>
          <w:ins w:id="136" w:author="Tang, Joyce" w:date="2024-05-21T20:53:00Z" w16du:dateUtc="2024-05-22T03:53:00Z"/>
        </w:rPr>
        <w:pPrChange w:id="137" w:author="Tang, Joyce" w:date="2024-05-21T20:56:00Z" w16du:dateUtc="2024-05-22T03:56:00Z">
          <w:pPr>
            <w:numPr>
              <w:numId w:val="65"/>
            </w:numPr>
            <w:tabs>
              <w:tab w:val="num" w:pos="720"/>
            </w:tabs>
            <w:spacing w:before="100" w:beforeAutospacing="1" w:after="100" w:afterAutospacing="1"/>
            <w:ind w:left="720" w:hanging="360"/>
          </w:pPr>
        </w:pPrChange>
      </w:pPr>
      <w:ins w:id="138" w:author="Tang, Joyce" w:date="2024-05-21T20:53:00Z" w16du:dateUtc="2024-05-22T03:53:00Z">
        <w:r w:rsidRPr="006A0C62">
          <w:t>Use-Case Diagram</w:t>
        </w:r>
      </w:ins>
    </w:p>
    <w:p w14:paraId="5D6C7C83" w14:textId="77777777" w:rsidR="006A0C62" w:rsidRPr="006A0C62" w:rsidRDefault="006A0C62">
      <w:pPr>
        <w:numPr>
          <w:ilvl w:val="0"/>
          <w:numId w:val="65"/>
        </w:numPr>
        <w:spacing w:before="100" w:beforeAutospacing="1" w:after="100" w:afterAutospacing="1"/>
        <w:jc w:val="both"/>
        <w:rPr>
          <w:ins w:id="139" w:author="Tang, Joyce" w:date="2024-05-21T20:53:00Z" w16du:dateUtc="2024-05-22T03:53:00Z"/>
        </w:rPr>
        <w:pPrChange w:id="140" w:author="Tang, Joyce" w:date="2024-05-21T20:56:00Z" w16du:dateUtc="2024-05-22T03:56:00Z">
          <w:pPr>
            <w:numPr>
              <w:numId w:val="65"/>
            </w:numPr>
            <w:tabs>
              <w:tab w:val="num" w:pos="720"/>
            </w:tabs>
            <w:spacing w:before="100" w:beforeAutospacing="1" w:after="100" w:afterAutospacing="1"/>
            <w:ind w:left="720" w:hanging="360"/>
          </w:pPr>
        </w:pPrChange>
      </w:pPr>
      <w:ins w:id="141" w:author="Tang, Joyce" w:date="2024-05-21T20:53:00Z" w16du:dateUtc="2024-05-22T03:53:00Z">
        <w:r w:rsidRPr="006A0C62">
          <w:t>Use-Case Descriptions</w:t>
        </w:r>
      </w:ins>
    </w:p>
    <w:p w14:paraId="25F19777" w14:textId="77777777" w:rsidR="006A0C62" w:rsidRPr="006A0C62" w:rsidRDefault="006A0C62">
      <w:pPr>
        <w:pStyle w:val="NormalWeb"/>
        <w:jc w:val="both"/>
        <w:rPr>
          <w:ins w:id="142" w:author="Tang, Joyce" w:date="2024-05-21T20:53:00Z" w16du:dateUtc="2024-05-22T03:53:00Z"/>
        </w:rPr>
        <w:pPrChange w:id="143" w:author="Tang, Joyce" w:date="2024-05-21T20:56:00Z" w16du:dateUtc="2024-05-22T03:56:00Z">
          <w:pPr>
            <w:pStyle w:val="NormalWeb"/>
          </w:pPr>
        </w:pPrChange>
      </w:pPr>
      <w:ins w:id="144" w:author="Tang, Joyce" w:date="2024-05-21T20:53:00Z" w16du:dateUtc="2024-05-22T03:53:00Z">
        <w:r w:rsidRPr="006A0C62">
          <w:rPr>
            <w:rStyle w:val="Strong"/>
          </w:rPr>
          <w:t>6.0 System Evolution</w:t>
        </w:r>
      </w:ins>
    </w:p>
    <w:p w14:paraId="404C7CF5" w14:textId="77777777" w:rsidR="006A0C62" w:rsidRPr="006A0C62" w:rsidRDefault="006A0C62">
      <w:pPr>
        <w:numPr>
          <w:ilvl w:val="0"/>
          <w:numId w:val="66"/>
        </w:numPr>
        <w:spacing w:before="100" w:beforeAutospacing="1" w:after="100" w:afterAutospacing="1"/>
        <w:jc w:val="both"/>
        <w:rPr>
          <w:ins w:id="145" w:author="Tang, Joyce" w:date="2024-05-21T20:53:00Z" w16du:dateUtc="2024-05-22T03:53:00Z"/>
        </w:rPr>
        <w:pPrChange w:id="146" w:author="Tang, Joyce" w:date="2024-05-21T20:56:00Z" w16du:dateUtc="2024-05-22T03:56:00Z">
          <w:pPr>
            <w:numPr>
              <w:numId w:val="66"/>
            </w:numPr>
            <w:tabs>
              <w:tab w:val="num" w:pos="720"/>
            </w:tabs>
            <w:spacing w:before="100" w:beforeAutospacing="1" w:after="100" w:afterAutospacing="1"/>
            <w:ind w:left="720" w:hanging="360"/>
          </w:pPr>
        </w:pPrChange>
      </w:pPr>
      <w:ins w:id="147" w:author="Tang, Joyce" w:date="2024-05-21T20:53:00Z" w16du:dateUtc="2024-05-22T03:53:00Z">
        <w:r w:rsidRPr="006A0C62">
          <w:t>Future Features and Enhancements</w:t>
        </w:r>
      </w:ins>
    </w:p>
    <w:p w14:paraId="51629CD8" w14:textId="77777777" w:rsidR="006A0C62" w:rsidRPr="006A0C62" w:rsidRDefault="006A0C62">
      <w:pPr>
        <w:numPr>
          <w:ilvl w:val="0"/>
          <w:numId w:val="66"/>
        </w:numPr>
        <w:spacing w:before="100" w:beforeAutospacing="1" w:after="100" w:afterAutospacing="1"/>
        <w:jc w:val="both"/>
        <w:rPr>
          <w:ins w:id="148" w:author="Tang, Joyce" w:date="2024-05-21T20:53:00Z" w16du:dateUtc="2024-05-22T03:53:00Z"/>
        </w:rPr>
        <w:pPrChange w:id="149" w:author="Tang, Joyce" w:date="2024-05-21T20:56:00Z" w16du:dateUtc="2024-05-22T03:56:00Z">
          <w:pPr>
            <w:numPr>
              <w:numId w:val="66"/>
            </w:numPr>
            <w:tabs>
              <w:tab w:val="num" w:pos="720"/>
            </w:tabs>
            <w:spacing w:before="100" w:beforeAutospacing="1" w:after="100" w:afterAutospacing="1"/>
            <w:ind w:left="720" w:hanging="360"/>
          </w:pPr>
        </w:pPrChange>
      </w:pPr>
      <w:ins w:id="150" w:author="Tang, Joyce" w:date="2024-05-21T20:53:00Z" w16du:dateUtc="2024-05-22T03:53:00Z">
        <w:r w:rsidRPr="006A0C62">
          <w:t>Planned Upgrades</w:t>
        </w:r>
      </w:ins>
    </w:p>
    <w:p w14:paraId="4F27DC24" w14:textId="77777777" w:rsidR="006A0C62" w:rsidRPr="006A0C62" w:rsidRDefault="006A0C62">
      <w:pPr>
        <w:pStyle w:val="NormalWeb"/>
        <w:jc w:val="both"/>
        <w:rPr>
          <w:ins w:id="151" w:author="Tang, Joyce" w:date="2024-05-21T20:53:00Z" w16du:dateUtc="2024-05-22T03:53:00Z"/>
        </w:rPr>
        <w:pPrChange w:id="152" w:author="Tang, Joyce" w:date="2024-05-21T20:56:00Z" w16du:dateUtc="2024-05-22T03:56:00Z">
          <w:pPr>
            <w:pStyle w:val="NormalWeb"/>
          </w:pPr>
        </w:pPrChange>
      </w:pPr>
      <w:ins w:id="153" w:author="Tang, Joyce" w:date="2024-05-21T20:53:00Z" w16du:dateUtc="2024-05-22T03:53:00Z">
        <w:r w:rsidRPr="006A0C62">
          <w:rPr>
            <w:rStyle w:val="Strong"/>
          </w:rPr>
          <w:t>7.0 Conclusions and Recommendations</w:t>
        </w:r>
      </w:ins>
    </w:p>
    <w:p w14:paraId="47352A78" w14:textId="77777777" w:rsidR="006A0C62" w:rsidRPr="006A0C62" w:rsidRDefault="006A0C62">
      <w:pPr>
        <w:numPr>
          <w:ilvl w:val="0"/>
          <w:numId w:val="67"/>
        </w:numPr>
        <w:spacing w:before="100" w:beforeAutospacing="1" w:after="100" w:afterAutospacing="1"/>
        <w:jc w:val="both"/>
        <w:rPr>
          <w:ins w:id="154" w:author="Tang, Joyce" w:date="2024-05-21T20:53:00Z" w16du:dateUtc="2024-05-22T03:53:00Z"/>
        </w:rPr>
        <w:pPrChange w:id="155" w:author="Tang, Joyce" w:date="2024-05-21T20:56:00Z" w16du:dateUtc="2024-05-22T03:56:00Z">
          <w:pPr>
            <w:numPr>
              <w:numId w:val="67"/>
            </w:numPr>
            <w:tabs>
              <w:tab w:val="num" w:pos="720"/>
            </w:tabs>
            <w:spacing w:before="100" w:beforeAutospacing="1" w:after="100" w:afterAutospacing="1"/>
            <w:ind w:left="720" w:hanging="360"/>
          </w:pPr>
        </w:pPrChange>
      </w:pPr>
      <w:ins w:id="156" w:author="Tang, Joyce" w:date="2024-05-21T20:53:00Z" w16du:dateUtc="2024-05-22T03:53:00Z">
        <w:r w:rsidRPr="006A0C62">
          <w:t>Conclusions</w:t>
        </w:r>
      </w:ins>
    </w:p>
    <w:p w14:paraId="5DAB0BD1" w14:textId="77777777" w:rsidR="006A0C62" w:rsidRPr="006A0C62" w:rsidRDefault="006A0C62">
      <w:pPr>
        <w:numPr>
          <w:ilvl w:val="0"/>
          <w:numId w:val="67"/>
        </w:numPr>
        <w:spacing w:before="100" w:beforeAutospacing="1" w:after="100" w:afterAutospacing="1"/>
        <w:jc w:val="both"/>
        <w:rPr>
          <w:ins w:id="157" w:author="Tang, Joyce" w:date="2024-05-21T20:53:00Z" w16du:dateUtc="2024-05-22T03:53:00Z"/>
        </w:rPr>
        <w:pPrChange w:id="158" w:author="Tang, Joyce" w:date="2024-05-21T20:56:00Z" w16du:dateUtc="2024-05-22T03:56:00Z">
          <w:pPr>
            <w:numPr>
              <w:numId w:val="67"/>
            </w:numPr>
            <w:tabs>
              <w:tab w:val="num" w:pos="720"/>
            </w:tabs>
            <w:spacing w:before="100" w:beforeAutospacing="1" w:after="100" w:afterAutospacing="1"/>
            <w:ind w:left="720" w:hanging="360"/>
          </w:pPr>
        </w:pPrChange>
      </w:pPr>
      <w:ins w:id="159" w:author="Tang, Joyce" w:date="2024-05-21T20:53:00Z" w16du:dateUtc="2024-05-22T03:53:00Z">
        <w:r w:rsidRPr="006A0C62">
          <w:t>Recommendations</w:t>
        </w:r>
      </w:ins>
    </w:p>
    <w:p w14:paraId="05F1430C" w14:textId="77777777" w:rsidR="006A0C62" w:rsidRPr="006A0C62" w:rsidRDefault="006A0C62">
      <w:pPr>
        <w:pStyle w:val="NormalWeb"/>
        <w:jc w:val="both"/>
        <w:rPr>
          <w:ins w:id="160" w:author="Tang, Joyce" w:date="2024-05-21T20:53:00Z" w16du:dateUtc="2024-05-22T03:53:00Z"/>
        </w:rPr>
        <w:pPrChange w:id="161" w:author="Tang, Joyce" w:date="2024-05-21T20:56:00Z" w16du:dateUtc="2024-05-22T03:56:00Z">
          <w:pPr>
            <w:pStyle w:val="NormalWeb"/>
          </w:pPr>
        </w:pPrChange>
      </w:pPr>
      <w:ins w:id="162" w:author="Tang, Joyce" w:date="2024-05-21T20:53:00Z" w16du:dateUtc="2024-05-22T03:53:00Z">
        <w:r w:rsidRPr="006A0C62">
          <w:rPr>
            <w:rStyle w:val="Strong"/>
          </w:rPr>
          <w:t>Appendices</w:t>
        </w:r>
      </w:ins>
    </w:p>
    <w:p w14:paraId="13A5C8FA" w14:textId="77777777" w:rsidR="006A0C62" w:rsidRPr="006A0C62" w:rsidRDefault="006A0C62">
      <w:pPr>
        <w:numPr>
          <w:ilvl w:val="0"/>
          <w:numId w:val="68"/>
        </w:numPr>
        <w:spacing w:before="100" w:beforeAutospacing="1" w:after="100" w:afterAutospacing="1"/>
        <w:jc w:val="both"/>
        <w:rPr>
          <w:ins w:id="163" w:author="Tang, Joyce" w:date="2024-05-21T20:53:00Z" w16du:dateUtc="2024-05-22T03:53:00Z"/>
        </w:rPr>
        <w:pPrChange w:id="164" w:author="Tang, Joyce" w:date="2024-05-21T20:56:00Z" w16du:dateUtc="2024-05-22T03:56:00Z">
          <w:pPr>
            <w:numPr>
              <w:numId w:val="68"/>
            </w:numPr>
            <w:tabs>
              <w:tab w:val="num" w:pos="720"/>
            </w:tabs>
            <w:spacing w:before="100" w:beforeAutospacing="1" w:after="100" w:afterAutospacing="1"/>
            <w:ind w:left="720" w:hanging="360"/>
          </w:pPr>
        </w:pPrChange>
      </w:pPr>
      <w:ins w:id="165" w:author="Tang, Joyce" w:date="2024-05-21T20:53:00Z" w16du:dateUtc="2024-05-22T03:53:00Z">
        <w:r w:rsidRPr="006A0C62">
          <w:t>GDPR Compliance Checklist</w:t>
        </w:r>
      </w:ins>
    </w:p>
    <w:p w14:paraId="5A1BD957" w14:textId="77777777" w:rsidR="006A0C62" w:rsidRPr="006A0C62" w:rsidRDefault="006A0C62">
      <w:pPr>
        <w:numPr>
          <w:ilvl w:val="0"/>
          <w:numId w:val="68"/>
        </w:numPr>
        <w:spacing w:before="100" w:beforeAutospacing="1" w:after="100" w:afterAutospacing="1"/>
        <w:jc w:val="both"/>
        <w:rPr>
          <w:ins w:id="166" w:author="Tang, Joyce" w:date="2024-05-21T20:53:00Z" w16du:dateUtc="2024-05-22T03:53:00Z"/>
        </w:rPr>
        <w:pPrChange w:id="167" w:author="Tang, Joyce" w:date="2024-05-21T20:56:00Z" w16du:dateUtc="2024-05-22T03:56:00Z">
          <w:pPr>
            <w:numPr>
              <w:numId w:val="68"/>
            </w:numPr>
            <w:tabs>
              <w:tab w:val="num" w:pos="720"/>
            </w:tabs>
            <w:spacing w:before="100" w:beforeAutospacing="1" w:after="100" w:afterAutospacing="1"/>
            <w:ind w:left="720" w:hanging="360"/>
          </w:pPr>
        </w:pPrChange>
      </w:pPr>
      <w:ins w:id="168" w:author="Tang, Joyce" w:date="2024-05-21T20:53:00Z" w16du:dateUtc="2024-05-22T03:53:00Z">
        <w:r w:rsidRPr="006A0C62">
          <w:t>CCPA Compliance Checklist</w:t>
        </w:r>
      </w:ins>
    </w:p>
    <w:p w14:paraId="796DB31F" w14:textId="77777777" w:rsidR="006A0C62" w:rsidRPr="006A0C62" w:rsidRDefault="006A0C62">
      <w:pPr>
        <w:pStyle w:val="NormalWeb"/>
        <w:jc w:val="both"/>
        <w:rPr>
          <w:ins w:id="169" w:author="Tang, Joyce" w:date="2024-05-21T20:53:00Z" w16du:dateUtc="2024-05-22T03:53:00Z"/>
        </w:rPr>
        <w:pPrChange w:id="170" w:author="Tang, Joyce" w:date="2024-05-21T20:56:00Z" w16du:dateUtc="2024-05-22T03:56:00Z">
          <w:pPr>
            <w:pStyle w:val="NormalWeb"/>
          </w:pPr>
        </w:pPrChange>
      </w:pPr>
      <w:ins w:id="171" w:author="Tang, Joyce" w:date="2024-05-21T20:53:00Z" w16du:dateUtc="2024-05-22T03:53:00Z">
        <w:r w:rsidRPr="006A0C62">
          <w:rPr>
            <w:rStyle w:val="Strong"/>
          </w:rPr>
          <w:t>Glossary</w:t>
        </w:r>
      </w:ins>
    </w:p>
    <w:p w14:paraId="007DA846" w14:textId="77777777" w:rsidR="006A0C62" w:rsidRPr="006A0C62" w:rsidRDefault="006A0C62">
      <w:pPr>
        <w:pStyle w:val="NormalWeb"/>
        <w:jc w:val="both"/>
        <w:rPr>
          <w:ins w:id="172" w:author="Tang, Joyce" w:date="2024-05-21T20:53:00Z" w16du:dateUtc="2024-05-22T03:53:00Z"/>
        </w:rPr>
        <w:pPrChange w:id="173" w:author="Tang, Joyce" w:date="2024-05-21T20:56:00Z" w16du:dateUtc="2024-05-22T03:56:00Z">
          <w:pPr>
            <w:pStyle w:val="NormalWeb"/>
          </w:pPr>
        </w:pPrChange>
      </w:pPr>
      <w:ins w:id="174" w:author="Tang, Joyce" w:date="2024-05-21T20:53:00Z" w16du:dateUtc="2024-05-22T03:53:00Z">
        <w:r w:rsidRPr="006A0C62">
          <w:rPr>
            <w:rStyle w:val="Strong"/>
          </w:rPr>
          <w:t>Bibliography</w:t>
        </w:r>
      </w:ins>
    </w:p>
    <w:p w14:paraId="1127C007" w14:textId="77777777" w:rsidR="006A0C62" w:rsidRDefault="006A0C62">
      <w:pPr>
        <w:rPr>
          <w:ins w:id="175" w:author="Tang, Joyce" w:date="2024-05-21T20:57:00Z" w16du:dateUtc="2024-05-22T03:57:00Z"/>
          <w:rFonts w:ascii="Calibri" w:hAnsi="Calibri"/>
          <w:b/>
          <w:color w:val="000000"/>
          <w:sz w:val="22"/>
        </w:rPr>
        <w:sectPr w:rsidR="006A0C62" w:rsidSect="006A0C62">
          <w:type w:val="continuous"/>
          <w:pgSz w:w="12240" w:h="15840"/>
          <w:pgMar w:top="1440" w:right="1080" w:bottom="1080" w:left="1080" w:header="720" w:footer="720" w:gutter="0"/>
          <w:cols w:num="2" w:space="720"/>
          <w:docGrid w:linePitch="360"/>
          <w:sectPrChange w:id="176" w:author="Tang, Joyce" w:date="2024-05-21T20:57:00Z" w16du:dateUtc="2024-05-22T03:57:00Z">
            <w:sectPr w:rsidR="006A0C62" w:rsidSect="006A0C62">
              <w:pgMar w:top="1440" w:right="1080" w:bottom="1080" w:left="1080" w:header="720" w:footer="720" w:gutter="0"/>
              <w:cols w:num="1"/>
            </w:sectPr>
          </w:sectPrChange>
        </w:sectPr>
      </w:pPr>
    </w:p>
    <w:p w14:paraId="155CF616" w14:textId="4B118F41" w:rsidR="00950D08" w:rsidRDefault="00950D08">
      <w:pPr>
        <w:rPr>
          <w:ins w:id="177" w:author="Tang, Joyce" w:date="2024-05-21T13:30:00Z" w16du:dateUtc="2024-05-21T20:30:00Z"/>
          <w:rFonts w:ascii="Calibri" w:hAnsi="Calibri"/>
          <w:color w:val="000000"/>
          <w:sz w:val="22"/>
          <w:szCs w:val="20"/>
        </w:rPr>
      </w:pPr>
      <w:ins w:id="178" w:author="Tang, Joyce" w:date="2024-05-21T13:30:00Z" w16du:dateUtc="2024-05-21T20:30:00Z">
        <w:r>
          <w:rPr>
            <w:rFonts w:ascii="Calibri" w:hAnsi="Calibri"/>
            <w:b/>
            <w:color w:val="000000"/>
            <w:sz w:val="22"/>
          </w:rPr>
          <w:br w:type="page"/>
        </w:r>
      </w:ins>
    </w:p>
    <w:p w14:paraId="7BB19397" w14:textId="77777777" w:rsidR="00F2343A" w:rsidRPr="00405DE3" w:rsidRDefault="00F2343A" w:rsidP="005D5B11">
      <w:pPr>
        <w:pStyle w:val="BodyText"/>
        <w:tabs>
          <w:tab w:val="num" w:pos="540"/>
        </w:tabs>
        <w:rPr>
          <w:rFonts w:ascii="Calibri" w:hAnsi="Calibri"/>
          <w:b w:val="0"/>
          <w:color w:val="000000"/>
          <w:sz w:val="22"/>
        </w:rPr>
      </w:pPr>
    </w:p>
    <w:p w14:paraId="6B5F66FB" w14:textId="45FE89D1" w:rsidR="001A1DD6" w:rsidRDefault="001A1DD6" w:rsidP="001972A3">
      <w:pPr>
        <w:pStyle w:val="BodyText"/>
        <w:tabs>
          <w:tab w:val="num" w:pos="540"/>
        </w:tabs>
        <w:ind w:left="540" w:hanging="540"/>
        <w:rPr>
          <w:rFonts w:ascii="Calibri" w:hAnsi="Calibri"/>
          <w:bCs/>
          <w:color w:val="C00000"/>
          <w:szCs w:val="24"/>
          <w:highlight w:val="darkCyan"/>
        </w:rPr>
      </w:pPr>
    </w:p>
    <w:p w14:paraId="530A5618" w14:textId="77777777" w:rsidR="00B71F04" w:rsidRPr="00B71F04" w:rsidRDefault="00B71F04" w:rsidP="00B71F04">
      <w:pPr>
        <w:pStyle w:val="Heading3"/>
        <w:rPr>
          <w:ins w:id="179" w:author="Tang, Joyce" w:date="2024-05-21T21:03:00Z" w16du:dateUtc="2024-05-22T04:03:00Z"/>
          <w:color w:val="auto"/>
          <w:sz w:val="27"/>
          <w:szCs w:val="27"/>
          <w:rPrChange w:id="180" w:author="Tang, Joyce" w:date="2024-05-21T21:03:00Z" w16du:dateUtc="2024-05-22T04:03:00Z">
            <w:rPr>
              <w:ins w:id="181" w:author="Tang, Joyce" w:date="2024-05-21T21:03:00Z" w16du:dateUtc="2024-05-22T04:03:00Z"/>
              <w:sz w:val="27"/>
              <w:szCs w:val="27"/>
            </w:rPr>
          </w:rPrChange>
        </w:rPr>
      </w:pPr>
      <w:ins w:id="182" w:author="Tang, Joyce" w:date="2024-05-21T21:03:00Z" w16du:dateUtc="2024-05-22T04:03:00Z">
        <w:r w:rsidRPr="00B71F04">
          <w:rPr>
            <w:rStyle w:val="Strong"/>
            <w:b w:val="0"/>
            <w:bCs w:val="0"/>
            <w:color w:val="auto"/>
            <w:rPrChange w:id="183" w:author="Tang, Joyce" w:date="2024-05-21T21:03:00Z" w16du:dateUtc="2024-05-22T04:03:00Z">
              <w:rPr>
                <w:rStyle w:val="Strong"/>
                <w:b w:val="0"/>
                <w:bCs w:val="0"/>
              </w:rPr>
            </w:rPrChange>
          </w:rPr>
          <w:t>Executive Summary</w:t>
        </w:r>
      </w:ins>
    </w:p>
    <w:p w14:paraId="4E95AC49" w14:textId="77777777" w:rsidR="00B71F04" w:rsidRDefault="00B71F04" w:rsidP="00B71F04">
      <w:pPr>
        <w:pStyle w:val="NormalWeb"/>
        <w:rPr>
          <w:ins w:id="184" w:author="Tang, Joyce" w:date="2024-05-21T21:03:00Z" w16du:dateUtc="2024-05-22T04:03:00Z"/>
        </w:rPr>
      </w:pPr>
      <w:ins w:id="185" w:author="Tang, Joyce" w:date="2024-05-21T21:03:00Z" w16du:dateUtc="2024-05-22T04:03:00Z">
        <w:r>
          <w:rPr>
            <w:rStyle w:val="Strong"/>
          </w:rPr>
          <w:t>Project Title</w:t>
        </w:r>
        <w:r>
          <w:t>: System Proposal for ScamSafe: Enhancing Data Security</w:t>
        </w:r>
      </w:ins>
    </w:p>
    <w:p w14:paraId="5EFF56FE" w14:textId="77777777" w:rsidR="00B71F04" w:rsidRDefault="00B71F04" w:rsidP="00B71F04">
      <w:pPr>
        <w:pStyle w:val="NormalWeb"/>
        <w:rPr>
          <w:ins w:id="186" w:author="Tang, Joyce" w:date="2024-05-21T21:03:00Z" w16du:dateUtc="2024-05-22T04:03:00Z"/>
        </w:rPr>
      </w:pPr>
      <w:ins w:id="187" w:author="Tang, Joyce" w:date="2024-05-21T21:03:00Z" w16du:dateUtc="2024-05-22T04:03:00Z">
        <w:r>
          <w:rPr>
            <w:rStyle w:val="Strong"/>
          </w:rPr>
          <w:t>Prepared by</w:t>
        </w:r>
        <w:r>
          <w:t>: Joyce Tang</w:t>
        </w:r>
      </w:ins>
    </w:p>
    <w:p w14:paraId="04B92C63" w14:textId="77777777" w:rsidR="00B71F04" w:rsidRDefault="00B71F04" w:rsidP="00B71F04">
      <w:pPr>
        <w:pStyle w:val="NormalWeb"/>
        <w:rPr>
          <w:ins w:id="188" w:author="Tang, Joyce" w:date="2024-05-21T21:03:00Z" w16du:dateUtc="2024-05-22T04:03:00Z"/>
        </w:rPr>
      </w:pPr>
      <w:ins w:id="189" w:author="Tang, Joyce" w:date="2024-05-21T21:03:00Z" w16du:dateUtc="2024-05-22T04:03:00Z">
        <w:r>
          <w:rPr>
            <w:rStyle w:val="Strong"/>
          </w:rPr>
          <w:t>Class</w:t>
        </w:r>
        <w:r>
          <w:t>: CSC3150 System Design</w:t>
        </w:r>
      </w:ins>
    </w:p>
    <w:p w14:paraId="4EE88AD6" w14:textId="77777777" w:rsidR="00B71F04" w:rsidRDefault="00B71F04" w:rsidP="00B71F04">
      <w:pPr>
        <w:pStyle w:val="NormalWeb"/>
        <w:rPr>
          <w:ins w:id="190" w:author="Tang, Joyce" w:date="2024-05-21T21:03:00Z" w16du:dateUtc="2024-05-22T04:03:00Z"/>
        </w:rPr>
      </w:pPr>
      <w:ins w:id="191" w:author="Tang, Joyce" w:date="2024-05-21T21:03:00Z" w16du:dateUtc="2024-05-22T04:03:00Z">
        <w:r>
          <w:rPr>
            <w:rStyle w:val="Strong"/>
          </w:rPr>
          <w:t>Professor</w:t>
        </w:r>
        <w:r>
          <w:t>: Andy Cameron</w:t>
        </w:r>
      </w:ins>
    </w:p>
    <w:p w14:paraId="4A230869" w14:textId="77777777" w:rsidR="00B71F04" w:rsidRDefault="00B71F04" w:rsidP="00B71F04">
      <w:pPr>
        <w:pStyle w:val="NormalWeb"/>
        <w:rPr>
          <w:ins w:id="192" w:author="Tang, Joyce" w:date="2024-05-21T21:03:00Z" w16du:dateUtc="2024-05-22T04:03:00Z"/>
        </w:rPr>
      </w:pPr>
      <w:ins w:id="193" w:author="Tang, Joyce" w:date="2024-05-21T21:03:00Z" w16du:dateUtc="2024-05-22T04:03:00Z">
        <w:r>
          <w:rPr>
            <w:rStyle w:val="Strong"/>
          </w:rPr>
          <w:t>Date</w:t>
        </w:r>
        <w:r>
          <w:t>: May 21, 2024</w:t>
        </w:r>
      </w:ins>
    </w:p>
    <w:p w14:paraId="3D0687BA" w14:textId="0862449A" w:rsidR="00B71F04" w:rsidRDefault="00B71F04" w:rsidP="00B71F04">
      <w:pPr>
        <w:pStyle w:val="NormalWeb"/>
        <w:rPr>
          <w:ins w:id="194" w:author="Tang, Joyce" w:date="2024-05-21T21:03:00Z" w16du:dateUtc="2024-05-22T04:03:00Z"/>
        </w:rPr>
      </w:pPr>
      <w:ins w:id="195" w:author="Tang, Joyce" w:date="2024-05-21T21:03:00Z" w16du:dateUtc="2024-05-22T04:03:00Z">
        <w:r>
          <w:rPr>
            <w:rStyle w:val="Strong"/>
          </w:rPr>
          <w:t>Overview</w:t>
        </w:r>
        <w:r>
          <w:t>: ScamSafe is a secure platform designed to protect personal information more effectively than standard note applications. With specialized legal compliance and fraud detection features, ScamSafe acts as a digital safe, ensuring data is securely stored, monitored, and protected against potential scams.</w:t>
        </w:r>
      </w:ins>
    </w:p>
    <w:p w14:paraId="3E91AD68" w14:textId="77777777" w:rsidR="00B71F04" w:rsidRDefault="00B71F04" w:rsidP="00B71F04">
      <w:pPr>
        <w:pStyle w:val="NormalWeb"/>
        <w:rPr>
          <w:ins w:id="196" w:author="Tang, Joyce" w:date="2024-05-21T21:03:00Z" w16du:dateUtc="2024-05-22T04:03:00Z"/>
        </w:rPr>
      </w:pPr>
      <w:ins w:id="197" w:author="Tang, Joyce" w:date="2024-05-21T21:03:00Z" w16du:dateUtc="2024-05-22T04:03:00Z">
        <w:r>
          <w:rPr>
            <w:rStyle w:val="Strong"/>
          </w:rPr>
          <w:t>Problem Statement</w:t>
        </w:r>
        <w:r>
          <w:t>: In today's digital age, the security of personal information is critical, yet many commonly used applications lack robust security measures. This gap exposes consumers and financial institutions to increased risks of fraud and data breaches. ScamSafe aims to address these vulnerabilities by offering enhanced security solutions tailored to modern cyber threats.</w:t>
        </w:r>
      </w:ins>
    </w:p>
    <w:p w14:paraId="75B64984" w14:textId="77777777" w:rsidR="00B71F04" w:rsidRDefault="00B71F04" w:rsidP="00B71F04">
      <w:pPr>
        <w:pStyle w:val="NormalWeb"/>
        <w:rPr>
          <w:ins w:id="198" w:author="Tang, Joyce" w:date="2024-05-21T21:03:00Z" w16du:dateUtc="2024-05-22T04:03:00Z"/>
        </w:rPr>
      </w:pPr>
      <w:ins w:id="199" w:author="Tang, Joyce" w:date="2024-05-21T21:03:00Z" w16du:dateUtc="2024-05-22T04:03:00Z">
        <w:r>
          <w:rPr>
            <w:rStyle w:val="Strong"/>
          </w:rPr>
          <w:t>Project Vision and Scope</w:t>
        </w:r>
        <w:r>
          <w:t>: ScamSafe aspires to revolutionize personal data security with a user-friendly interface, advanced security checks, and compliance with legal standards. The project will encompass real-time scam detection, data encryption, and fraud prevention tools, providing users with a reliable and secure platform for managing their personal information.</w:t>
        </w:r>
      </w:ins>
    </w:p>
    <w:p w14:paraId="6D2F4BE1" w14:textId="77777777" w:rsidR="00B71F04" w:rsidRDefault="00B71F04" w:rsidP="00B71F04">
      <w:pPr>
        <w:pStyle w:val="NormalWeb"/>
        <w:rPr>
          <w:ins w:id="200" w:author="Tang, Joyce" w:date="2024-05-21T21:03:00Z" w16du:dateUtc="2024-05-22T04:03:00Z"/>
        </w:rPr>
      </w:pPr>
      <w:ins w:id="201" w:author="Tang, Joyce" w:date="2024-05-21T21:03:00Z" w16du:dateUtc="2024-05-22T04:03:00Z">
        <w:r>
          <w:rPr>
            <w:rStyle w:val="Strong"/>
          </w:rPr>
          <w:t>Key Stakeholders and Interests</w:t>
        </w:r>
        <w:r>
          <w:t>:</w:t>
        </w:r>
      </w:ins>
    </w:p>
    <w:p w14:paraId="4A7EEB8D" w14:textId="77777777" w:rsidR="00B71F04" w:rsidRDefault="00B71F04" w:rsidP="00B71F04">
      <w:pPr>
        <w:numPr>
          <w:ilvl w:val="0"/>
          <w:numId w:val="69"/>
        </w:numPr>
        <w:spacing w:before="100" w:beforeAutospacing="1" w:after="100" w:afterAutospacing="1"/>
        <w:rPr>
          <w:ins w:id="202" w:author="Tang, Joyce" w:date="2024-05-21T21:03:00Z" w16du:dateUtc="2024-05-22T04:03:00Z"/>
        </w:rPr>
      </w:pPr>
      <w:ins w:id="203" w:author="Tang, Joyce" w:date="2024-05-21T21:03:00Z" w16du:dateUtc="2024-05-22T04:03:00Z">
        <w:r>
          <w:rPr>
            <w:rStyle w:val="Strong"/>
          </w:rPr>
          <w:t>End Users</w:t>
        </w:r>
        <w:r>
          <w:t>: Benefit from enhanced security and a simplified user experience for managing personal and financial information.</w:t>
        </w:r>
      </w:ins>
    </w:p>
    <w:p w14:paraId="021F60F6" w14:textId="77777777" w:rsidR="00B71F04" w:rsidRDefault="00B71F04" w:rsidP="00B71F04">
      <w:pPr>
        <w:numPr>
          <w:ilvl w:val="0"/>
          <w:numId w:val="69"/>
        </w:numPr>
        <w:spacing w:before="100" w:beforeAutospacing="1" w:after="100" w:afterAutospacing="1"/>
        <w:rPr>
          <w:ins w:id="204" w:author="Tang, Joyce" w:date="2024-05-21T21:03:00Z" w16du:dateUtc="2024-05-22T04:03:00Z"/>
        </w:rPr>
      </w:pPr>
      <w:ins w:id="205" w:author="Tang, Joyce" w:date="2024-05-21T21:03:00Z" w16du:dateUtc="2024-05-22T04:03:00Z">
        <w:r>
          <w:rPr>
            <w:rStyle w:val="Strong"/>
          </w:rPr>
          <w:t>Financial Institutions</w:t>
        </w:r>
        <w:r>
          <w:t>: Gain robust security measures to protect client data and ensure regulatory compliance.</w:t>
        </w:r>
      </w:ins>
    </w:p>
    <w:p w14:paraId="08D75D97" w14:textId="77777777" w:rsidR="00B71F04" w:rsidRDefault="00B71F04" w:rsidP="00B71F04">
      <w:pPr>
        <w:numPr>
          <w:ilvl w:val="0"/>
          <w:numId w:val="69"/>
        </w:numPr>
        <w:spacing w:before="100" w:beforeAutospacing="1" w:after="100" w:afterAutospacing="1"/>
        <w:rPr>
          <w:ins w:id="206" w:author="Tang, Joyce" w:date="2024-05-21T21:03:00Z" w16du:dateUtc="2024-05-22T04:03:00Z"/>
        </w:rPr>
      </w:pPr>
      <w:ins w:id="207" w:author="Tang, Joyce" w:date="2024-05-21T21:03:00Z" w16du:dateUtc="2024-05-22T04:03:00Z">
        <w:r>
          <w:rPr>
            <w:rStyle w:val="Strong"/>
          </w:rPr>
          <w:t>IT and Legal Departments</w:t>
        </w:r>
        <w:r>
          <w:t>: Focus on technical deployment, system support, and legal compliance to uphold data protection laws.</w:t>
        </w:r>
      </w:ins>
    </w:p>
    <w:p w14:paraId="492E2161" w14:textId="77777777" w:rsidR="00B71F04" w:rsidRDefault="00B71F04" w:rsidP="00B71F04">
      <w:pPr>
        <w:pStyle w:val="NormalWeb"/>
        <w:rPr>
          <w:ins w:id="208" w:author="Tang, Joyce" w:date="2024-05-21T21:03:00Z" w16du:dateUtc="2024-05-22T04:03:00Z"/>
        </w:rPr>
      </w:pPr>
      <w:ins w:id="209" w:author="Tang, Joyce" w:date="2024-05-21T21:03:00Z" w16du:dateUtc="2024-05-22T04:03:00Z">
        <w:r>
          <w:rPr>
            <w:rStyle w:val="Strong"/>
          </w:rPr>
          <w:t>Expected Costs and Benefits</w:t>
        </w:r>
        <w:r>
          <w:t>:</w:t>
        </w:r>
      </w:ins>
    </w:p>
    <w:p w14:paraId="09C36790" w14:textId="77777777" w:rsidR="00B71F04" w:rsidRDefault="00B71F04" w:rsidP="00B71F04">
      <w:pPr>
        <w:numPr>
          <w:ilvl w:val="0"/>
          <w:numId w:val="70"/>
        </w:numPr>
        <w:spacing w:before="100" w:beforeAutospacing="1" w:after="100" w:afterAutospacing="1"/>
        <w:rPr>
          <w:ins w:id="210" w:author="Tang, Joyce" w:date="2024-05-21T21:03:00Z" w16du:dateUtc="2024-05-22T04:03:00Z"/>
        </w:rPr>
      </w:pPr>
      <w:ins w:id="211" w:author="Tang, Joyce" w:date="2024-05-21T21:03:00Z" w16du:dateUtc="2024-05-22T04:03:00Z">
        <w:r>
          <w:rPr>
            <w:rStyle w:val="Strong"/>
          </w:rPr>
          <w:t>Benefits</w:t>
        </w:r>
        <w:r>
          <w:t xml:space="preserve">: </w:t>
        </w:r>
      </w:ins>
    </w:p>
    <w:p w14:paraId="2868C7FF" w14:textId="77777777" w:rsidR="00B71F04" w:rsidRDefault="00B71F04" w:rsidP="00B71F04">
      <w:pPr>
        <w:numPr>
          <w:ilvl w:val="1"/>
          <w:numId w:val="70"/>
        </w:numPr>
        <w:spacing w:before="100" w:beforeAutospacing="1" w:after="100" w:afterAutospacing="1"/>
        <w:rPr>
          <w:ins w:id="212" w:author="Tang, Joyce" w:date="2024-05-21T21:03:00Z" w16du:dateUtc="2024-05-22T04:03:00Z"/>
        </w:rPr>
      </w:pPr>
      <w:ins w:id="213" w:author="Tang, Joyce" w:date="2024-05-21T21:03:00Z" w16du:dateUtc="2024-05-22T04:03:00Z">
        <w:r>
          <w:t>Enhanced Security: Reduces risks of data breaches and identity theft.</w:t>
        </w:r>
      </w:ins>
    </w:p>
    <w:p w14:paraId="56CD3C74" w14:textId="77777777" w:rsidR="00B71F04" w:rsidRDefault="00B71F04" w:rsidP="00B71F04">
      <w:pPr>
        <w:numPr>
          <w:ilvl w:val="1"/>
          <w:numId w:val="70"/>
        </w:numPr>
        <w:spacing w:before="100" w:beforeAutospacing="1" w:after="100" w:afterAutospacing="1"/>
        <w:rPr>
          <w:ins w:id="214" w:author="Tang, Joyce" w:date="2024-05-21T21:03:00Z" w16du:dateUtc="2024-05-22T04:03:00Z"/>
        </w:rPr>
      </w:pPr>
      <w:ins w:id="215" w:author="Tang, Joyce" w:date="2024-05-21T21:03:00Z" w16du:dateUtc="2024-05-22T04:03:00Z">
        <w:r>
          <w:t>Increased Efficiency: Streamlines user interactions, reducing time and operational costs.</w:t>
        </w:r>
      </w:ins>
    </w:p>
    <w:p w14:paraId="1A951E89" w14:textId="77777777" w:rsidR="00B71F04" w:rsidRDefault="00B71F04" w:rsidP="00B71F04">
      <w:pPr>
        <w:numPr>
          <w:ilvl w:val="0"/>
          <w:numId w:val="70"/>
        </w:numPr>
        <w:spacing w:before="100" w:beforeAutospacing="1" w:after="100" w:afterAutospacing="1"/>
        <w:rPr>
          <w:ins w:id="216" w:author="Tang, Joyce" w:date="2024-05-21T21:03:00Z" w16du:dateUtc="2024-05-22T04:03:00Z"/>
        </w:rPr>
      </w:pPr>
      <w:ins w:id="217" w:author="Tang, Joyce" w:date="2024-05-21T21:03:00Z" w16du:dateUtc="2024-05-22T04:03:00Z">
        <w:r>
          <w:rPr>
            <w:rStyle w:val="Strong"/>
          </w:rPr>
          <w:t>Costs</w:t>
        </w:r>
        <w:r>
          <w:t xml:space="preserve">: </w:t>
        </w:r>
      </w:ins>
    </w:p>
    <w:p w14:paraId="65C132ED" w14:textId="77777777" w:rsidR="00B71F04" w:rsidRDefault="00B71F04" w:rsidP="00B71F04">
      <w:pPr>
        <w:numPr>
          <w:ilvl w:val="1"/>
          <w:numId w:val="70"/>
        </w:numPr>
        <w:spacing w:before="100" w:beforeAutospacing="1" w:after="100" w:afterAutospacing="1"/>
        <w:rPr>
          <w:ins w:id="218" w:author="Tang, Joyce" w:date="2024-05-21T21:03:00Z" w16du:dateUtc="2024-05-22T04:03:00Z"/>
        </w:rPr>
      </w:pPr>
      <w:ins w:id="219" w:author="Tang, Joyce" w:date="2024-05-21T21:03:00Z" w16du:dateUtc="2024-05-22T04:03:00Z">
        <w:r>
          <w:t>Development and Maintenance: Includes software design, testing, and ongoing updates.</w:t>
        </w:r>
      </w:ins>
    </w:p>
    <w:p w14:paraId="3FCBA10A" w14:textId="77777777" w:rsidR="00B71F04" w:rsidRDefault="00B71F04" w:rsidP="00B71F04">
      <w:pPr>
        <w:numPr>
          <w:ilvl w:val="1"/>
          <w:numId w:val="70"/>
        </w:numPr>
        <w:spacing w:before="100" w:beforeAutospacing="1" w:after="100" w:afterAutospacing="1"/>
        <w:rPr>
          <w:ins w:id="220" w:author="Tang, Joyce" w:date="2024-05-21T21:03:00Z" w16du:dateUtc="2024-05-22T04:03:00Z"/>
        </w:rPr>
      </w:pPr>
      <w:ins w:id="221" w:author="Tang, Joyce" w:date="2024-05-21T21:03:00Z" w16du:dateUtc="2024-05-22T04:03:00Z">
        <w:r>
          <w:t>Marketing and Customer Support: Necessary for promoting ScamSafe and ensuring user satisfaction.</w:t>
        </w:r>
      </w:ins>
    </w:p>
    <w:p w14:paraId="01EDC88A" w14:textId="77777777" w:rsidR="00B71F04" w:rsidRDefault="00B71F04" w:rsidP="00B71F04">
      <w:pPr>
        <w:pStyle w:val="NormalWeb"/>
        <w:rPr>
          <w:ins w:id="222" w:author="Tang, Joyce" w:date="2024-05-21T21:03:00Z" w16du:dateUtc="2024-05-22T04:03:00Z"/>
        </w:rPr>
      </w:pPr>
      <w:ins w:id="223" w:author="Tang, Joyce" w:date="2024-05-21T21:03:00Z" w16du:dateUtc="2024-05-22T04:03:00Z">
        <w:r>
          <w:rPr>
            <w:rStyle w:val="Strong"/>
          </w:rPr>
          <w:lastRenderedPageBreak/>
          <w:t>Constraints</w:t>
        </w:r>
        <w:r>
          <w:t>:</w:t>
        </w:r>
      </w:ins>
    </w:p>
    <w:p w14:paraId="1A3309B0" w14:textId="77777777" w:rsidR="00B71F04" w:rsidRDefault="00B71F04" w:rsidP="00B71F04">
      <w:pPr>
        <w:numPr>
          <w:ilvl w:val="0"/>
          <w:numId w:val="71"/>
        </w:numPr>
        <w:spacing w:before="100" w:beforeAutospacing="1" w:after="100" w:afterAutospacing="1"/>
        <w:rPr>
          <w:ins w:id="224" w:author="Tang, Joyce" w:date="2024-05-21T21:03:00Z" w16du:dateUtc="2024-05-22T04:03:00Z"/>
        </w:rPr>
      </w:pPr>
      <w:ins w:id="225" w:author="Tang, Joyce" w:date="2024-05-21T21:03:00Z" w16du:dateUtc="2024-05-22T04:03:00Z">
        <w:r>
          <w:rPr>
            <w:rStyle w:val="Strong"/>
          </w:rPr>
          <w:t>Technical Constraints</w:t>
        </w:r>
        <w:r>
          <w:t>: Dependence on continuous internet connectivity and advanced security technologies.</w:t>
        </w:r>
      </w:ins>
    </w:p>
    <w:p w14:paraId="33075738" w14:textId="77777777" w:rsidR="00B71F04" w:rsidRDefault="00B71F04" w:rsidP="00B71F04">
      <w:pPr>
        <w:pStyle w:val="NormalWeb"/>
        <w:rPr>
          <w:ins w:id="226" w:author="Tang, Joyce" w:date="2024-05-21T21:03:00Z" w16du:dateUtc="2024-05-22T04:03:00Z"/>
        </w:rPr>
      </w:pPr>
      <w:ins w:id="227" w:author="Tang, Joyce" w:date="2024-05-21T21:03:00Z" w16du:dateUtc="2024-05-22T04:03:00Z">
        <w:r>
          <w:rPr>
            <w:rStyle w:val="Strong"/>
          </w:rPr>
          <w:t>Conclusion</w:t>
        </w:r>
        <w:r>
          <w:t>: The ScamSafe project is feasible and well-supported, addressing critical needs in personal data security and fraud prevention. With a comprehensive approach and solid backing, ScamSafe is positioned to provide a secure, user-friendly platform that enhances trust in digital transactions.</w:t>
        </w:r>
      </w:ins>
    </w:p>
    <w:p w14:paraId="1ADF82EA" w14:textId="0E3FC388" w:rsidR="002F2583" w:rsidDel="00B71F04" w:rsidRDefault="00544508" w:rsidP="00BD4A9C">
      <w:pPr>
        <w:pStyle w:val="BodyText"/>
        <w:keepNext/>
        <w:tabs>
          <w:tab w:val="num" w:pos="540"/>
        </w:tabs>
        <w:ind w:left="547" w:hanging="547"/>
        <w:outlineLvl w:val="0"/>
        <w:rPr>
          <w:del w:id="228" w:author="Tang, Joyce" w:date="2024-05-21T21:03:00Z" w16du:dateUtc="2024-05-22T04:03:00Z"/>
          <w:rFonts w:ascii="Calibri" w:hAnsi="Calibri"/>
          <w:color w:val="0000FF"/>
          <w:szCs w:val="24"/>
          <w:lang w:val="fr-FR"/>
        </w:rPr>
      </w:pPr>
      <w:del w:id="229" w:author="Tang, Joyce" w:date="2024-05-21T21:03:00Z" w16du:dateUtc="2024-05-22T04:03:00Z">
        <w:r w:rsidRPr="0081609E" w:rsidDel="00B71F04">
          <w:rPr>
            <w:rFonts w:ascii="Calibri" w:hAnsi="Calibri"/>
            <w:bCs/>
            <w:color w:val="FFFFFF"/>
            <w:szCs w:val="24"/>
            <w:highlight w:val="darkCyan"/>
          </w:rPr>
          <w:delText xml:space="preserve">Executive </w:delText>
        </w:r>
        <w:r w:rsidR="00FC3BE7" w:rsidDel="00B71F04">
          <w:rPr>
            <w:rFonts w:ascii="Calibri" w:hAnsi="Calibri"/>
            <w:bCs/>
            <w:color w:val="FFFFFF"/>
            <w:szCs w:val="24"/>
            <w:highlight w:val="darkCyan"/>
          </w:rPr>
          <w:delText>Summa</w:delText>
        </w:r>
      </w:del>
      <w:del w:id="230" w:author="Tang, Joyce" w:date="2024-05-21T13:30:00Z" w16du:dateUtc="2024-05-21T20:30:00Z">
        <w:r w:rsidR="00FC3BE7" w:rsidDel="00950D08">
          <w:rPr>
            <w:rFonts w:ascii="Calibri" w:hAnsi="Calibri"/>
            <w:bCs/>
            <w:color w:val="FFFFFF"/>
            <w:szCs w:val="24"/>
            <w:highlight w:val="darkCyan"/>
          </w:rPr>
          <w:delText>ry</w:delText>
        </w:r>
        <w:r w:rsidRPr="00DA0FED" w:rsidDel="00950D08">
          <w:rPr>
            <w:rFonts w:ascii="Calibri" w:hAnsi="Calibri"/>
            <w:color w:val="0000FF"/>
            <w:szCs w:val="24"/>
            <w:lang w:val="fr-FR"/>
          </w:rPr>
          <w:delText xml:space="preserve"> </w:delText>
        </w:r>
      </w:del>
    </w:p>
    <w:p w14:paraId="1FC101DD" w14:textId="5D8627DB" w:rsidR="005A4516" w:rsidDel="00B71F04" w:rsidRDefault="005A4516" w:rsidP="00CF6763">
      <w:pPr>
        <w:pStyle w:val="BodyText"/>
        <w:tabs>
          <w:tab w:val="num" w:pos="540"/>
        </w:tabs>
        <w:ind w:left="540" w:hanging="540"/>
        <w:rPr>
          <w:del w:id="231" w:author="Tang, Joyce" w:date="2024-05-21T21:03:00Z" w16du:dateUtc="2024-05-22T04:03:00Z"/>
          <w:rFonts w:ascii="Calibri" w:hAnsi="Calibri"/>
          <w:b w:val="0"/>
          <w:color w:val="000000"/>
          <w:sz w:val="22"/>
        </w:rPr>
      </w:pPr>
      <w:del w:id="232" w:author="Tang, Joyce" w:date="2024-05-21T21:03:00Z" w16du:dateUtc="2024-05-22T04:03:00Z">
        <w:r w:rsidDel="00B71F04">
          <w:rPr>
            <w:rFonts w:ascii="Calibri" w:hAnsi="Calibri"/>
            <w:b w:val="0"/>
            <w:color w:val="000000"/>
            <w:sz w:val="22"/>
          </w:rPr>
          <w:delText xml:space="preserve">While </w:delText>
        </w:r>
        <w:r w:rsidR="00CB3A2D" w:rsidDel="00B71F04">
          <w:rPr>
            <w:rFonts w:ascii="Calibri" w:hAnsi="Calibri"/>
            <w:b w:val="0"/>
            <w:color w:val="000000"/>
            <w:sz w:val="22"/>
          </w:rPr>
          <w:delText xml:space="preserve">the </w:delText>
        </w:r>
        <w:r w:rsidR="00CB3A2D" w:rsidRPr="00CB3A2D" w:rsidDel="00B71F04">
          <w:rPr>
            <w:rFonts w:ascii="Calibri" w:hAnsi="Calibri"/>
            <w:b w:val="0"/>
            <w:i/>
            <w:iCs/>
            <w:color w:val="000000"/>
            <w:sz w:val="22"/>
          </w:rPr>
          <w:delText>Executive Summary</w:delText>
        </w:r>
        <w:r w:rsidDel="00B71F04">
          <w:rPr>
            <w:rFonts w:ascii="Calibri" w:hAnsi="Calibri"/>
            <w:b w:val="0"/>
            <w:color w:val="000000"/>
            <w:sz w:val="22"/>
          </w:rPr>
          <w:delText xml:space="preserve"> is the first thing your reader will see</w:delText>
        </w:r>
        <w:r w:rsidR="003C3D96" w:rsidDel="00B71F04">
          <w:rPr>
            <w:rFonts w:ascii="Calibri" w:hAnsi="Calibri"/>
            <w:b w:val="0"/>
            <w:color w:val="000000"/>
            <w:sz w:val="22"/>
          </w:rPr>
          <w:delText xml:space="preserve">, </w:delText>
        </w:r>
        <w:r w:rsidR="003C3D96" w:rsidRPr="003C3D96" w:rsidDel="00B71F04">
          <w:rPr>
            <w:rFonts w:ascii="Calibri" w:hAnsi="Calibri"/>
            <w:b w:val="0"/>
            <w:color w:val="000000"/>
            <w:sz w:val="22"/>
            <w:u w:val="single"/>
          </w:rPr>
          <w:delText>wait</w:delText>
        </w:r>
        <w:r w:rsidR="00A10BF5" w:rsidRPr="003C3D96" w:rsidDel="00B71F04">
          <w:rPr>
            <w:rFonts w:ascii="Calibri" w:hAnsi="Calibri"/>
            <w:b w:val="0"/>
            <w:color w:val="000000"/>
            <w:sz w:val="22"/>
            <w:u w:val="single"/>
          </w:rPr>
          <w:delText xml:space="preserve"> </w:delText>
        </w:r>
        <w:r w:rsidR="00A10BF5" w:rsidDel="00B71F04">
          <w:rPr>
            <w:rFonts w:ascii="Calibri" w:hAnsi="Calibri"/>
            <w:b w:val="0"/>
            <w:color w:val="000000"/>
            <w:sz w:val="22"/>
            <w:u w:val="single"/>
          </w:rPr>
          <w:delText>and write it</w:delText>
        </w:r>
        <w:r w:rsidR="001972A3" w:rsidRPr="00A10BF5" w:rsidDel="00B71F04">
          <w:rPr>
            <w:rFonts w:ascii="Calibri" w:hAnsi="Calibri"/>
            <w:b w:val="0"/>
            <w:color w:val="000000"/>
            <w:sz w:val="22"/>
            <w:u w:val="single"/>
          </w:rPr>
          <w:delText xml:space="preserve"> AFTER you have written </w:delText>
        </w:r>
        <w:r w:rsidR="00DA0FED" w:rsidRPr="00A10BF5" w:rsidDel="00B71F04">
          <w:rPr>
            <w:rFonts w:ascii="Calibri" w:hAnsi="Calibri"/>
            <w:b w:val="0"/>
            <w:color w:val="000000"/>
            <w:sz w:val="22"/>
            <w:u w:val="single"/>
          </w:rPr>
          <w:delText>the rest of the doc</w:delText>
        </w:r>
        <w:r w:rsidR="00197F2A" w:rsidDel="00B71F04">
          <w:rPr>
            <w:rFonts w:ascii="Calibri" w:hAnsi="Calibri"/>
            <w:b w:val="0"/>
            <w:color w:val="000000"/>
            <w:sz w:val="22"/>
          </w:rPr>
          <w:delText xml:space="preserve">. </w:delText>
        </w:r>
        <w:r w:rsidRPr="0081609E" w:rsidDel="00B71F04">
          <w:rPr>
            <w:rFonts w:ascii="Calibri" w:hAnsi="Calibri"/>
            <w:bCs/>
            <w:color w:val="FFFFFF"/>
            <w:szCs w:val="24"/>
            <w:highlight w:val="darkCyan"/>
          </w:rPr>
          <w:delText xml:space="preserve">DO NOT FORGET to </w:delText>
        </w:r>
        <w:r w:rsidR="00474750" w:rsidRPr="0081609E" w:rsidDel="00B71F04">
          <w:rPr>
            <w:rFonts w:ascii="Calibri" w:hAnsi="Calibri"/>
            <w:bCs/>
            <w:color w:val="FFFFFF"/>
            <w:szCs w:val="24"/>
            <w:highlight w:val="darkCyan"/>
          </w:rPr>
          <w:delText>add</w:delText>
        </w:r>
        <w:r w:rsidRPr="0081609E" w:rsidDel="00B71F04">
          <w:rPr>
            <w:rFonts w:ascii="Calibri" w:hAnsi="Calibri"/>
            <w:bCs/>
            <w:color w:val="FFFFFF"/>
            <w:szCs w:val="24"/>
            <w:highlight w:val="darkCyan"/>
          </w:rPr>
          <w:delText xml:space="preserve"> this</w:delText>
        </w:r>
        <w:r w:rsidR="00474750" w:rsidRPr="0081609E" w:rsidDel="00B71F04">
          <w:rPr>
            <w:rFonts w:ascii="Calibri" w:hAnsi="Calibri"/>
            <w:bCs/>
            <w:color w:val="FFFFFF"/>
            <w:szCs w:val="24"/>
            <w:highlight w:val="darkCyan"/>
          </w:rPr>
          <w:delText xml:space="preserve"> to</w:delText>
        </w:r>
        <w:r w:rsidRPr="0081609E" w:rsidDel="00B71F04">
          <w:rPr>
            <w:rFonts w:ascii="Calibri" w:hAnsi="Calibri"/>
            <w:bCs/>
            <w:color w:val="FFFFFF"/>
            <w:szCs w:val="24"/>
            <w:highlight w:val="darkCyan"/>
          </w:rPr>
          <w:delText xml:space="preserve"> </w:delText>
        </w:r>
        <w:r w:rsidR="00D26946" w:rsidRPr="0081609E" w:rsidDel="00B71F04">
          <w:rPr>
            <w:rFonts w:ascii="Calibri" w:hAnsi="Calibri"/>
            <w:bCs/>
            <w:color w:val="FFFFFF"/>
            <w:szCs w:val="24"/>
            <w:highlight w:val="darkCyan"/>
          </w:rPr>
          <w:delText>Part 2</w:delText>
        </w:r>
        <w:r w:rsidR="00544508" w:rsidRPr="0081609E" w:rsidDel="00B71F04">
          <w:rPr>
            <w:rFonts w:ascii="Calibri" w:hAnsi="Calibri"/>
            <w:bCs/>
            <w:color w:val="FFFFFF"/>
            <w:szCs w:val="24"/>
            <w:highlight w:val="darkCyan"/>
          </w:rPr>
          <w:delText>!</w:delText>
        </w:r>
        <w:r w:rsidR="002877AE" w:rsidDel="00B71F04">
          <w:rPr>
            <w:rFonts w:ascii="Calibri" w:hAnsi="Calibri"/>
            <w:b w:val="0"/>
            <w:color w:val="000000"/>
            <w:sz w:val="22"/>
          </w:rPr>
          <w:delText xml:space="preserve"> I</w:delText>
        </w:r>
        <w:r w:rsidR="00197F2A" w:rsidDel="00B71F04">
          <w:rPr>
            <w:rFonts w:ascii="Calibri" w:hAnsi="Calibri"/>
            <w:b w:val="0"/>
            <w:color w:val="000000"/>
            <w:sz w:val="22"/>
          </w:rPr>
          <w:delText>t'</w:delText>
        </w:r>
        <w:r w:rsidR="0081609E" w:rsidDel="00B71F04">
          <w:rPr>
            <w:rFonts w:ascii="Calibri" w:hAnsi="Calibri"/>
            <w:b w:val="0"/>
            <w:color w:val="000000"/>
            <w:sz w:val="22"/>
          </w:rPr>
          <w:delText>s a critical part of the document.</w:delText>
        </w:r>
      </w:del>
    </w:p>
    <w:p w14:paraId="0A4E2625" w14:textId="7EB3EAC6" w:rsidR="00EB749D" w:rsidRPr="0081609E" w:rsidDel="00B71F04" w:rsidRDefault="00EB749D" w:rsidP="00D42F19">
      <w:pPr>
        <w:pStyle w:val="BodyText"/>
        <w:tabs>
          <w:tab w:val="num" w:pos="540"/>
        </w:tabs>
        <w:ind w:left="540" w:hanging="540"/>
        <w:rPr>
          <w:del w:id="233" w:author="Tang, Joyce" w:date="2024-05-21T21:03:00Z" w16du:dateUtc="2024-05-22T04:03:00Z"/>
          <w:rFonts w:ascii="Calibri" w:hAnsi="Calibri"/>
          <w:bCs/>
          <w:color w:val="FFFFFF"/>
          <w:szCs w:val="24"/>
          <w:highlight w:val="darkCyan"/>
        </w:rPr>
      </w:pPr>
    </w:p>
    <w:p w14:paraId="4A713A60" w14:textId="5681F7C0" w:rsidR="00415F88" w:rsidDel="00B71F04" w:rsidRDefault="00415F88" w:rsidP="00AA6373">
      <w:pPr>
        <w:ind w:left="540"/>
        <w:rPr>
          <w:del w:id="234" w:author="Tang, Joyce" w:date="2024-05-21T21:03:00Z" w16du:dateUtc="2024-05-22T04:03:00Z"/>
          <w:rFonts w:ascii="Calibri" w:hAnsi="Calibri"/>
          <w:color w:val="000000"/>
          <w:sz w:val="22"/>
        </w:rPr>
      </w:pPr>
      <w:del w:id="235" w:author="Tang, Joyce" w:date="2024-05-21T21:03:00Z" w16du:dateUtc="2024-05-22T04:03:00Z">
        <w:r w:rsidRPr="0034053E" w:rsidDel="00B71F04">
          <w:rPr>
            <w:rFonts w:ascii="Calibri" w:hAnsi="Calibri"/>
            <w:color w:val="000000"/>
            <w:sz w:val="22"/>
          </w:rPr>
          <w:delText xml:space="preserve">Analyze the </w:delText>
        </w:r>
        <w:r w:rsidR="00432396" w:rsidDel="00B71F04">
          <w:rPr>
            <w:rFonts w:ascii="Calibri" w:hAnsi="Calibri"/>
            <w:color w:val="000000"/>
            <w:sz w:val="22"/>
          </w:rPr>
          <w:delText>Executive S</w:delText>
        </w:r>
        <w:r w:rsidR="002D0CD0" w:rsidDel="00B71F04">
          <w:rPr>
            <w:rFonts w:ascii="Calibri" w:hAnsi="Calibri"/>
            <w:color w:val="000000"/>
            <w:sz w:val="22"/>
          </w:rPr>
          <w:delText xml:space="preserve">ummary sections of </w:delText>
        </w:r>
        <w:r w:rsidR="0093095E" w:rsidDel="00B71F04">
          <w:rPr>
            <w:rFonts w:ascii="Calibri" w:hAnsi="Calibri"/>
            <w:i/>
            <w:iCs/>
            <w:color w:val="000000"/>
            <w:sz w:val="22"/>
          </w:rPr>
          <w:delText>previous years</w:delText>
        </w:r>
        <w:r w:rsidR="00197F2A" w:rsidDel="00B71F04">
          <w:rPr>
            <w:rFonts w:ascii="Calibri" w:hAnsi="Calibri"/>
            <w:i/>
            <w:iCs/>
            <w:color w:val="000000"/>
            <w:sz w:val="22"/>
          </w:rPr>
          <w:delText>'</w:delText>
        </w:r>
        <w:r w:rsidR="0093095E" w:rsidDel="00B71F04">
          <w:rPr>
            <w:rFonts w:ascii="Calibri" w:hAnsi="Calibri"/>
            <w:i/>
            <w:iCs/>
            <w:color w:val="000000"/>
            <w:sz w:val="22"/>
          </w:rPr>
          <w:delText xml:space="preserve"> project proposal examples</w:delText>
        </w:r>
        <w:r w:rsidRPr="0034053E" w:rsidDel="00B71F04">
          <w:rPr>
            <w:rFonts w:ascii="Calibri" w:hAnsi="Calibri"/>
            <w:color w:val="000000"/>
            <w:sz w:val="22"/>
          </w:rPr>
          <w:delText xml:space="preserve">: what would be equivalent information </w:delText>
        </w:r>
        <w:r w:rsidRPr="0034053E" w:rsidDel="00B71F04">
          <w:rPr>
            <w:rFonts w:ascii="Calibri" w:hAnsi="Calibri"/>
            <w:i/>
            <w:color w:val="000000"/>
            <w:sz w:val="22"/>
          </w:rPr>
          <w:delText xml:space="preserve">for </w:delText>
        </w:r>
        <w:r w:rsidR="00BE1BE8" w:rsidDel="00B71F04">
          <w:rPr>
            <w:rFonts w:ascii="Calibri" w:hAnsi="Calibri"/>
            <w:i/>
            <w:color w:val="000000"/>
            <w:sz w:val="22"/>
          </w:rPr>
          <w:delText>this</w:delText>
        </w:r>
        <w:r w:rsidRPr="0034053E" w:rsidDel="00B71F04">
          <w:rPr>
            <w:rFonts w:ascii="Calibri" w:hAnsi="Calibri"/>
            <w:i/>
            <w:color w:val="000000"/>
            <w:sz w:val="22"/>
          </w:rPr>
          <w:delText xml:space="preserve"> project</w:delText>
        </w:r>
        <w:r w:rsidR="00FC3BE7" w:rsidDel="00B71F04">
          <w:rPr>
            <w:rFonts w:ascii="Calibri" w:hAnsi="Calibri"/>
            <w:color w:val="000000"/>
            <w:sz w:val="22"/>
          </w:rPr>
          <w:delText xml:space="preserve">? </w:delText>
        </w:r>
        <w:r w:rsidDel="00B71F04">
          <w:rPr>
            <w:rFonts w:ascii="Calibri" w:hAnsi="Calibri"/>
            <w:color w:val="000000"/>
            <w:sz w:val="22"/>
          </w:rPr>
          <w:delText xml:space="preserve">You </w:delText>
        </w:r>
        <w:r w:rsidR="001D6034" w:rsidDel="00B71F04">
          <w:rPr>
            <w:rFonts w:ascii="Calibri" w:hAnsi="Calibri"/>
            <w:color w:val="000000"/>
            <w:sz w:val="22"/>
          </w:rPr>
          <w:delText>can</w:delText>
        </w:r>
        <w:r w:rsidDel="00B71F04">
          <w:rPr>
            <w:rFonts w:ascii="Calibri" w:hAnsi="Calibri"/>
            <w:color w:val="000000"/>
            <w:sz w:val="22"/>
          </w:rPr>
          <w:delText xml:space="preserve"> </w:delText>
        </w:r>
        <w:r w:rsidR="008B312D" w:rsidDel="00B71F04">
          <w:rPr>
            <w:rFonts w:ascii="Calibri" w:hAnsi="Calibri"/>
            <w:color w:val="000000"/>
            <w:sz w:val="22"/>
          </w:rPr>
          <w:delText xml:space="preserve">put </w:delText>
        </w:r>
        <w:r w:rsidDel="00B71F04">
          <w:rPr>
            <w:rFonts w:ascii="Calibri" w:hAnsi="Calibri"/>
            <w:color w:val="000000"/>
            <w:sz w:val="22"/>
          </w:rPr>
          <w:delText xml:space="preserve">this on </w:delText>
        </w:r>
        <w:r w:rsidR="00FC3BE7" w:rsidDel="00B71F04">
          <w:rPr>
            <w:rFonts w:ascii="Calibri" w:hAnsi="Calibri"/>
            <w:color w:val="000000"/>
            <w:sz w:val="22"/>
          </w:rPr>
          <w:delText>a</w:delText>
        </w:r>
        <w:r w:rsidDel="00B71F04">
          <w:rPr>
            <w:rFonts w:ascii="Calibri" w:hAnsi="Calibri"/>
            <w:color w:val="000000"/>
            <w:sz w:val="22"/>
          </w:rPr>
          <w:delText xml:space="preserve"> separate page</w:delText>
        </w:r>
        <w:r w:rsidR="00197F2A" w:rsidDel="00B71F04">
          <w:rPr>
            <w:rFonts w:ascii="Calibri" w:hAnsi="Calibri"/>
            <w:color w:val="000000"/>
            <w:sz w:val="22"/>
          </w:rPr>
          <w:delText xml:space="preserve">. </w:delText>
        </w:r>
        <w:r w:rsidDel="00B71F04">
          <w:rPr>
            <w:rFonts w:ascii="Calibri" w:hAnsi="Calibri"/>
            <w:color w:val="000000"/>
            <w:sz w:val="22"/>
          </w:rPr>
          <w:delText>Readers probably appreciate that</w:delText>
        </w:r>
        <w:r w:rsidR="00BE1BE8" w:rsidDel="00B71F04">
          <w:rPr>
            <w:rFonts w:ascii="Calibri" w:hAnsi="Calibri"/>
            <w:color w:val="000000"/>
            <w:sz w:val="22"/>
          </w:rPr>
          <w:delText>, but i</w:delText>
        </w:r>
        <w:r w:rsidR="00FC3BE7" w:rsidDel="00B71F04">
          <w:rPr>
            <w:rFonts w:ascii="Calibri" w:hAnsi="Calibri"/>
            <w:color w:val="000000"/>
            <w:sz w:val="22"/>
          </w:rPr>
          <w:delText>t can go above the Introduction and Overview if it is short</w:delText>
        </w:r>
        <w:r w:rsidR="00197F2A" w:rsidDel="00B71F04">
          <w:rPr>
            <w:rFonts w:ascii="Calibri" w:hAnsi="Calibri"/>
            <w:color w:val="000000"/>
            <w:sz w:val="22"/>
          </w:rPr>
          <w:delText xml:space="preserve">. </w:delText>
        </w:r>
        <w:r w:rsidR="005A4516" w:rsidDel="00B71F04">
          <w:rPr>
            <w:rFonts w:ascii="Calibri" w:hAnsi="Calibri"/>
            <w:color w:val="000000"/>
            <w:sz w:val="22"/>
          </w:rPr>
          <w:delText xml:space="preserve">While the content may be </w:delText>
        </w:r>
        <w:r w:rsidR="00FC3BE7" w:rsidDel="00B71F04">
          <w:rPr>
            <w:rFonts w:ascii="Calibri" w:hAnsi="Calibri"/>
            <w:color w:val="000000"/>
            <w:sz w:val="22"/>
          </w:rPr>
          <w:delText>like</w:delText>
        </w:r>
        <w:r w:rsidR="005A4516" w:rsidDel="00B71F04">
          <w:rPr>
            <w:rFonts w:ascii="Calibri" w:hAnsi="Calibri"/>
            <w:color w:val="000000"/>
            <w:sz w:val="22"/>
          </w:rPr>
          <w:delText xml:space="preserve"> the Intro</w:delText>
        </w:r>
        <w:r w:rsidR="009749B0" w:rsidDel="00B71F04">
          <w:rPr>
            <w:rFonts w:ascii="Calibri" w:hAnsi="Calibri"/>
            <w:color w:val="000000"/>
            <w:sz w:val="22"/>
          </w:rPr>
          <w:delText xml:space="preserve">duction and Overview, this is the official </w:delText>
        </w:r>
        <w:r w:rsidR="009749B0" w:rsidRPr="00B9108A" w:rsidDel="00B71F04">
          <w:rPr>
            <w:rFonts w:ascii="Calibri" w:hAnsi="Calibri"/>
            <w:color w:val="000000"/>
            <w:sz w:val="22"/>
            <w:u w:val="single"/>
          </w:rPr>
          <w:delText>BRIEF</w:delText>
        </w:r>
        <w:r w:rsidR="009749B0" w:rsidDel="00B71F04">
          <w:rPr>
            <w:rFonts w:ascii="Calibri" w:hAnsi="Calibri"/>
            <w:color w:val="000000"/>
            <w:sz w:val="22"/>
          </w:rPr>
          <w:delText xml:space="preserve"> introduction of yourself, your client</w:delText>
        </w:r>
        <w:r w:rsidR="00422786" w:rsidDel="00B71F04">
          <w:rPr>
            <w:rFonts w:ascii="Calibri" w:hAnsi="Calibri"/>
            <w:color w:val="000000"/>
            <w:sz w:val="22"/>
          </w:rPr>
          <w:delText>,</w:delText>
        </w:r>
        <w:r w:rsidR="009749B0" w:rsidDel="00B71F04">
          <w:rPr>
            <w:rFonts w:ascii="Calibri" w:hAnsi="Calibri"/>
            <w:color w:val="000000"/>
            <w:sz w:val="22"/>
          </w:rPr>
          <w:delText xml:space="preserve"> and the project.</w:delText>
        </w:r>
      </w:del>
    </w:p>
    <w:p w14:paraId="74D94C77" w14:textId="77777777" w:rsidR="005A4516" w:rsidRPr="005A4516" w:rsidRDefault="005A4516" w:rsidP="005A4516"/>
    <w:p w14:paraId="063705A1" w14:textId="77777777" w:rsidR="00B71F04" w:rsidRDefault="00B71F04">
      <w:pPr>
        <w:rPr>
          <w:ins w:id="236" w:author="Tang, Joyce" w:date="2024-05-21T21:03:00Z" w16du:dateUtc="2024-05-22T04:03:00Z"/>
          <w:rFonts w:ascii="Calibri" w:hAnsi="Calibri"/>
          <w:b/>
          <w:u w:val="single"/>
          <w:lang w:val="fr-FR"/>
        </w:rPr>
      </w:pPr>
      <w:ins w:id="237" w:author="Tang, Joyce" w:date="2024-05-21T21:03:00Z" w16du:dateUtc="2024-05-22T04:03:00Z">
        <w:r>
          <w:rPr>
            <w:rFonts w:ascii="Calibri" w:hAnsi="Calibri"/>
            <w:u w:val="single"/>
            <w:lang w:val="fr-FR"/>
          </w:rPr>
          <w:br w:type="page"/>
        </w:r>
      </w:ins>
    </w:p>
    <w:p w14:paraId="3C5E32D7" w14:textId="45526D47" w:rsidR="00390B39" w:rsidRPr="001D6034" w:rsidRDefault="003F61B3" w:rsidP="001D6034">
      <w:pPr>
        <w:pStyle w:val="BodyText"/>
        <w:keepNext/>
        <w:tabs>
          <w:tab w:val="left" w:pos="540"/>
        </w:tabs>
        <w:outlineLvl w:val="0"/>
        <w:rPr>
          <w:rFonts w:ascii="Calibri" w:hAnsi="Calibri"/>
          <w:szCs w:val="24"/>
          <w:lang w:val="fr-FR"/>
        </w:rPr>
      </w:pPr>
      <w:r w:rsidRPr="008F2908">
        <w:rPr>
          <w:rFonts w:ascii="Calibri" w:hAnsi="Calibri"/>
          <w:szCs w:val="24"/>
          <w:u w:val="single"/>
          <w:lang w:val="fr-FR"/>
        </w:rPr>
        <w:lastRenderedPageBreak/>
        <w:t>1.0</w:t>
      </w:r>
      <w:r w:rsidRPr="008F2908">
        <w:rPr>
          <w:rFonts w:ascii="Calibri" w:hAnsi="Calibri"/>
          <w:szCs w:val="24"/>
          <w:u w:val="single"/>
          <w:lang w:val="fr-FR"/>
        </w:rPr>
        <w:tab/>
        <w:t>Introduction</w:t>
      </w:r>
      <w:r w:rsidR="00BE1BE8" w:rsidRPr="008F2908">
        <w:rPr>
          <w:rFonts w:ascii="Calibri" w:hAnsi="Calibri"/>
          <w:szCs w:val="24"/>
          <w:u w:val="single"/>
          <w:lang w:val="fr-FR"/>
        </w:rPr>
        <w:t xml:space="preserve"> and </w:t>
      </w:r>
      <w:proofErr w:type="spellStart"/>
      <w:r w:rsidR="00BE1BE8" w:rsidRPr="008F2908">
        <w:rPr>
          <w:rFonts w:ascii="Calibri" w:hAnsi="Calibri"/>
          <w:szCs w:val="24"/>
          <w:u w:val="single"/>
          <w:lang w:val="fr-FR"/>
        </w:rPr>
        <w:t>Overview</w:t>
      </w:r>
      <w:proofErr w:type="spellEnd"/>
      <w:r w:rsidRPr="008F2908">
        <w:rPr>
          <w:rFonts w:ascii="Calibri" w:hAnsi="Calibri"/>
          <w:szCs w:val="24"/>
          <w:lang w:val="fr-FR"/>
        </w:rPr>
        <w:t xml:space="preserve"> </w:t>
      </w:r>
    </w:p>
    <w:p w14:paraId="7BAC6822" w14:textId="5260CFAA" w:rsidR="00390B39" w:rsidRPr="001D6034" w:rsidRDefault="00390B39" w:rsidP="00415F88">
      <w:pPr>
        <w:pStyle w:val="BodyText"/>
        <w:tabs>
          <w:tab w:val="num" w:pos="540"/>
        </w:tabs>
        <w:spacing w:before="120"/>
        <w:ind w:left="547" w:hanging="547"/>
        <w:rPr>
          <w:rFonts w:ascii="Calibri" w:hAnsi="Calibri"/>
          <w:b w:val="0"/>
          <w:bCs/>
          <w:sz w:val="22"/>
          <w:szCs w:val="22"/>
        </w:rPr>
      </w:pPr>
      <w:r w:rsidRPr="008F2908">
        <w:rPr>
          <w:rFonts w:ascii="Calibri" w:hAnsi="Calibri"/>
          <w:b w:val="0"/>
          <w:bCs/>
          <w:sz w:val="22"/>
          <w:szCs w:val="22"/>
        </w:rPr>
        <w:tab/>
      </w:r>
      <w:r w:rsidRPr="001D6034">
        <w:rPr>
          <w:rFonts w:asciiTheme="minorHAnsi" w:hAnsiTheme="minorHAnsi" w:cstheme="minorHAnsi"/>
          <w:b w:val="0"/>
          <w:bCs/>
          <w:iCs/>
          <w:sz w:val="22"/>
          <w:szCs w:val="22"/>
        </w:rPr>
        <w:t>ScamSafe is a platform designed to secure your personal information more safely than storing it in a standard note app on your phone. It has specialized features to ensure your details are stored securely, checked against legal standards, and protected from fraud. It's like having a personal digital safe that keeps your information locked away and checks for potential scams or legal issues.</w:t>
      </w:r>
    </w:p>
    <w:p w14:paraId="274A058C" w14:textId="77777777" w:rsidR="005A1459" w:rsidRPr="008F2908" w:rsidRDefault="005A1459" w:rsidP="00415F88">
      <w:pPr>
        <w:pStyle w:val="BodyText"/>
        <w:tabs>
          <w:tab w:val="num" w:pos="540"/>
        </w:tabs>
        <w:spacing w:before="120"/>
        <w:ind w:left="547" w:hanging="547"/>
        <w:rPr>
          <w:rFonts w:ascii="Calibri" w:hAnsi="Calibri"/>
          <w:bCs/>
          <w:sz w:val="22"/>
          <w:szCs w:val="22"/>
        </w:rPr>
      </w:pPr>
    </w:p>
    <w:p w14:paraId="77E95F06" w14:textId="77777777" w:rsidR="002F2583" w:rsidRPr="008F2908" w:rsidRDefault="003F61B3" w:rsidP="00BD4A9C">
      <w:pPr>
        <w:pStyle w:val="Heading2"/>
        <w:ind w:left="907"/>
        <w:rPr>
          <w:rFonts w:ascii="Calibri" w:hAnsi="Calibri"/>
        </w:rPr>
      </w:pPr>
      <w:r w:rsidRPr="008F2908">
        <w:rPr>
          <w:rFonts w:ascii="Calibri" w:hAnsi="Calibri"/>
          <w:u w:val="single"/>
        </w:rPr>
        <w:t>Problem S</w:t>
      </w:r>
      <w:bookmarkStart w:id="238" w:name="_Hlk99913916"/>
      <w:r w:rsidRPr="008F2908">
        <w:rPr>
          <w:rFonts w:ascii="Calibri" w:hAnsi="Calibri"/>
          <w:u w:val="single"/>
        </w:rPr>
        <w:t>tatement</w:t>
      </w:r>
      <w:bookmarkEnd w:id="238"/>
      <w:r w:rsidR="001972A3" w:rsidRPr="008F2908">
        <w:rPr>
          <w:rFonts w:ascii="Calibri" w:hAnsi="Calibri"/>
        </w:rPr>
        <w:tab/>
      </w:r>
    </w:p>
    <w:p w14:paraId="09746BFE" w14:textId="77777777" w:rsidR="001B4E0E" w:rsidRPr="008F2908" w:rsidRDefault="001B4E0E" w:rsidP="00FA1B73">
      <w:pPr>
        <w:ind w:left="900" w:hanging="360"/>
        <w:rPr>
          <w:rFonts w:ascii="Calibri" w:hAnsi="Calibri"/>
          <w:sz w:val="22"/>
          <w:szCs w:val="22"/>
        </w:rPr>
      </w:pPr>
    </w:p>
    <w:p w14:paraId="144808BA" w14:textId="79F3C231" w:rsidR="000C6BBA" w:rsidRPr="001D6034" w:rsidRDefault="000C6BBA" w:rsidP="000C6BBA">
      <w:pPr>
        <w:ind w:left="900" w:hanging="360"/>
        <w:rPr>
          <w:rFonts w:asciiTheme="minorHAnsi" w:hAnsiTheme="minorHAnsi" w:cstheme="minorHAnsi"/>
          <w:iCs/>
          <w:sz w:val="22"/>
          <w:szCs w:val="22"/>
        </w:rPr>
      </w:pPr>
      <w:r>
        <w:rPr>
          <w:rFonts w:asciiTheme="minorHAnsi" w:hAnsiTheme="minorHAnsi" w:cstheme="minorHAnsi"/>
          <w:iCs/>
        </w:rPr>
        <w:tab/>
      </w:r>
      <w:r w:rsidRPr="001D6034">
        <w:rPr>
          <w:rFonts w:asciiTheme="minorHAnsi" w:hAnsiTheme="minorHAnsi" w:cstheme="minorHAnsi"/>
          <w:iCs/>
          <w:sz w:val="22"/>
          <w:szCs w:val="22"/>
        </w:rPr>
        <w:t xml:space="preserve">ScamSafe is tackling the urgent need for better personal information security at a time when digital transactions are everywhere. Consumers and financial institutions </w:t>
      </w:r>
      <w:r w:rsidR="001D6034">
        <w:rPr>
          <w:rFonts w:asciiTheme="minorHAnsi" w:hAnsiTheme="minorHAnsi" w:cstheme="minorHAnsi"/>
          <w:iCs/>
          <w:sz w:val="22"/>
          <w:szCs w:val="22"/>
        </w:rPr>
        <w:t xml:space="preserve">face </w:t>
      </w:r>
      <w:r w:rsidR="00371300">
        <w:rPr>
          <w:rFonts w:asciiTheme="minorHAnsi" w:hAnsiTheme="minorHAnsi" w:cstheme="minorHAnsi"/>
          <w:iCs/>
          <w:sz w:val="22"/>
          <w:szCs w:val="22"/>
        </w:rPr>
        <w:t>significant</w:t>
      </w:r>
      <w:r w:rsidR="001D6034">
        <w:rPr>
          <w:rFonts w:asciiTheme="minorHAnsi" w:hAnsiTheme="minorHAnsi" w:cstheme="minorHAnsi"/>
          <w:iCs/>
          <w:sz w:val="22"/>
          <w:szCs w:val="22"/>
        </w:rPr>
        <w:t xml:space="preserve"> risks because the security in many commonly used apps </w:t>
      </w:r>
      <w:r w:rsidRPr="001D6034">
        <w:rPr>
          <w:rFonts w:asciiTheme="minorHAnsi" w:hAnsiTheme="minorHAnsi" w:cstheme="minorHAnsi"/>
          <w:iCs/>
          <w:sz w:val="22"/>
          <w:szCs w:val="22"/>
        </w:rPr>
        <w:t xml:space="preserve">isn't strong enough. These weak spots </w:t>
      </w:r>
      <w:r w:rsidR="001D6034" w:rsidRPr="001D6034">
        <w:rPr>
          <w:rFonts w:asciiTheme="minorHAnsi" w:hAnsiTheme="minorHAnsi" w:cstheme="minorHAnsi"/>
          <w:iCs/>
          <w:sz w:val="22"/>
          <w:szCs w:val="22"/>
        </w:rPr>
        <w:t>open them</w:t>
      </w:r>
      <w:r w:rsidRPr="001D6034">
        <w:rPr>
          <w:rFonts w:asciiTheme="minorHAnsi" w:hAnsiTheme="minorHAnsi" w:cstheme="minorHAnsi"/>
          <w:iCs/>
          <w:sz w:val="22"/>
          <w:szCs w:val="22"/>
        </w:rPr>
        <w:t xml:space="preserve"> to more fraud and data breaches, which can mess up personal and financial information and shake people’s trust in online shopping and banking.</w:t>
      </w:r>
    </w:p>
    <w:p w14:paraId="2A8373B4" w14:textId="77777777" w:rsidR="000C6BBA" w:rsidRPr="001D6034" w:rsidRDefault="000C6BBA" w:rsidP="000C6BBA">
      <w:pPr>
        <w:ind w:left="900" w:hanging="360"/>
        <w:rPr>
          <w:rFonts w:asciiTheme="minorHAnsi" w:hAnsiTheme="minorHAnsi" w:cstheme="minorHAnsi"/>
          <w:iCs/>
          <w:sz w:val="22"/>
          <w:szCs w:val="22"/>
        </w:rPr>
      </w:pPr>
    </w:p>
    <w:p w14:paraId="0FFA99B5" w14:textId="74680116" w:rsidR="000C6BBA" w:rsidRPr="001D6034" w:rsidRDefault="000C6BBA" w:rsidP="000C6BBA">
      <w:pPr>
        <w:ind w:left="900" w:hanging="360"/>
        <w:rPr>
          <w:rFonts w:asciiTheme="minorHAnsi" w:hAnsiTheme="minorHAnsi" w:cstheme="minorHAnsi"/>
          <w:iCs/>
          <w:sz w:val="22"/>
          <w:szCs w:val="22"/>
        </w:rPr>
      </w:pPr>
      <w:r w:rsidRPr="001D6034">
        <w:rPr>
          <w:rFonts w:asciiTheme="minorHAnsi" w:hAnsiTheme="minorHAnsi" w:cstheme="minorHAnsi"/>
          <w:iCs/>
          <w:sz w:val="22"/>
          <w:szCs w:val="22"/>
        </w:rPr>
        <w:tab/>
        <w:t xml:space="preserve"> As the digital transaction market booms, so do the kinds of clever cyber threats that old-school security can’t handle anymore. Banks, online shops, and everyday users are getting hit by cybercriminals who know how to </w:t>
      </w:r>
      <w:r w:rsidR="001D6034" w:rsidRPr="001D6034">
        <w:rPr>
          <w:rFonts w:asciiTheme="minorHAnsi" w:hAnsiTheme="minorHAnsi" w:cstheme="minorHAnsi"/>
          <w:iCs/>
          <w:sz w:val="22"/>
          <w:szCs w:val="22"/>
        </w:rPr>
        <w:t>exploit these systems' weaknesses</w:t>
      </w:r>
      <w:r w:rsidRPr="001D6034">
        <w:rPr>
          <w:rFonts w:asciiTheme="minorHAnsi" w:hAnsiTheme="minorHAnsi" w:cstheme="minorHAnsi"/>
          <w:iCs/>
          <w:sz w:val="22"/>
          <w:szCs w:val="22"/>
        </w:rPr>
        <w:t xml:space="preserve">. These attacks don't just mean lost money; they also chip away at </w:t>
      </w:r>
      <w:r w:rsidR="001D6034" w:rsidRPr="001D6034">
        <w:rPr>
          <w:rFonts w:asciiTheme="minorHAnsi" w:hAnsiTheme="minorHAnsi" w:cstheme="minorHAnsi"/>
          <w:iCs/>
          <w:sz w:val="22"/>
          <w:szCs w:val="22"/>
        </w:rPr>
        <w:t>customers' trust</w:t>
      </w:r>
      <w:r w:rsidRPr="001D6034">
        <w:rPr>
          <w:rFonts w:asciiTheme="minorHAnsi" w:hAnsiTheme="minorHAnsi" w:cstheme="minorHAnsi"/>
          <w:iCs/>
          <w:sz w:val="22"/>
          <w:szCs w:val="22"/>
        </w:rPr>
        <w:t xml:space="preserve"> in these brands, potentially causing lasting damage.</w:t>
      </w:r>
    </w:p>
    <w:p w14:paraId="1BE77C03" w14:textId="77777777" w:rsidR="000C6BBA" w:rsidRPr="001D6034" w:rsidRDefault="000C6BBA" w:rsidP="000C6BBA">
      <w:pPr>
        <w:ind w:left="900" w:hanging="360"/>
        <w:rPr>
          <w:rFonts w:asciiTheme="minorHAnsi" w:hAnsiTheme="minorHAnsi" w:cstheme="minorHAnsi"/>
          <w:iCs/>
          <w:sz w:val="22"/>
          <w:szCs w:val="22"/>
        </w:rPr>
      </w:pPr>
    </w:p>
    <w:p w14:paraId="7F2E8D96" w14:textId="4FAB299B" w:rsidR="00CF6763" w:rsidRPr="001D6034" w:rsidRDefault="000C6BBA" w:rsidP="000C6BBA">
      <w:pPr>
        <w:ind w:left="900" w:hanging="360"/>
        <w:rPr>
          <w:rFonts w:asciiTheme="minorHAnsi" w:hAnsiTheme="minorHAnsi" w:cstheme="minorHAnsi"/>
          <w:iCs/>
          <w:sz w:val="22"/>
          <w:szCs w:val="22"/>
        </w:rPr>
      </w:pPr>
      <w:r w:rsidRPr="001D6034">
        <w:rPr>
          <w:rFonts w:asciiTheme="minorHAnsi" w:hAnsiTheme="minorHAnsi" w:cstheme="minorHAnsi"/>
          <w:iCs/>
          <w:sz w:val="22"/>
          <w:szCs w:val="22"/>
        </w:rPr>
        <w:tab/>
        <w:t xml:space="preserve">ScamSafe is here to build a </w:t>
      </w:r>
      <w:r w:rsidR="001D6034" w:rsidRPr="001D6034">
        <w:rPr>
          <w:rFonts w:asciiTheme="minorHAnsi" w:hAnsiTheme="minorHAnsi" w:cstheme="minorHAnsi"/>
          <w:iCs/>
          <w:sz w:val="22"/>
          <w:szCs w:val="22"/>
        </w:rPr>
        <w:t>more robust</w:t>
      </w:r>
      <w:r w:rsidRPr="001D6034">
        <w:rPr>
          <w:rFonts w:asciiTheme="minorHAnsi" w:hAnsiTheme="minorHAnsi" w:cstheme="minorHAnsi"/>
          <w:iCs/>
          <w:sz w:val="22"/>
          <w:szCs w:val="22"/>
        </w:rPr>
        <w:t xml:space="preserve"> security setup with real-time scam detection, top-notch data encryption, and easy-to-use fraud prevention tools. We’re here to do more than safeguard data; we want to rebuild and strengthen trust in the digital and financial world. By tackling the </w:t>
      </w:r>
      <w:r w:rsidR="001D6034" w:rsidRPr="001D6034">
        <w:rPr>
          <w:rFonts w:asciiTheme="minorHAnsi" w:hAnsiTheme="minorHAnsi" w:cstheme="minorHAnsi"/>
          <w:iCs/>
          <w:sz w:val="22"/>
          <w:szCs w:val="22"/>
        </w:rPr>
        <w:t>severe</w:t>
      </w:r>
      <w:r w:rsidRPr="001D6034">
        <w:rPr>
          <w:rFonts w:asciiTheme="minorHAnsi" w:hAnsiTheme="minorHAnsi" w:cstheme="minorHAnsi"/>
          <w:iCs/>
          <w:sz w:val="22"/>
          <w:szCs w:val="22"/>
        </w:rPr>
        <w:t xml:space="preserve"> security gaps in current technologies, ScamSafe is ready to deliver the essential protection that evolves with the threats and covers users everywhere they go online.</w:t>
      </w:r>
    </w:p>
    <w:p w14:paraId="2BAFAFB9" w14:textId="77777777" w:rsidR="000C6BBA" w:rsidRPr="008F2908" w:rsidRDefault="000C6BBA" w:rsidP="000C6BBA">
      <w:pPr>
        <w:ind w:left="900" w:hanging="360"/>
        <w:rPr>
          <w:rFonts w:ascii="Calibri" w:hAnsi="Calibri"/>
          <w:sz w:val="22"/>
          <w:szCs w:val="22"/>
        </w:rPr>
      </w:pPr>
    </w:p>
    <w:p w14:paraId="5270FD59" w14:textId="77777777" w:rsidR="002F2583" w:rsidRPr="008F2908" w:rsidRDefault="003F61B3" w:rsidP="00BD4A9C">
      <w:pPr>
        <w:pStyle w:val="Heading2"/>
        <w:ind w:left="907"/>
        <w:rPr>
          <w:rFonts w:ascii="Calibri" w:hAnsi="Calibri"/>
          <w:bCs w:val="0"/>
        </w:rPr>
      </w:pPr>
      <w:r w:rsidRPr="008F2908">
        <w:rPr>
          <w:rFonts w:ascii="Calibri" w:hAnsi="Calibri"/>
          <w:u w:val="single"/>
        </w:rPr>
        <w:t xml:space="preserve">Project </w:t>
      </w:r>
      <w:r w:rsidR="00D6502F" w:rsidRPr="008F2908">
        <w:rPr>
          <w:rFonts w:ascii="Calibri" w:hAnsi="Calibri"/>
          <w:u w:val="single"/>
        </w:rPr>
        <w:t>Vision and Scope</w:t>
      </w:r>
      <w:r w:rsidR="00492503" w:rsidRPr="008F2908">
        <w:rPr>
          <w:rFonts w:ascii="Calibri" w:hAnsi="Calibri"/>
        </w:rPr>
        <w:tab/>
      </w:r>
    </w:p>
    <w:p w14:paraId="70812326" w14:textId="77777777" w:rsidR="001B4E0E" w:rsidRPr="008F2908" w:rsidRDefault="001B4E0E" w:rsidP="005A1459">
      <w:pPr>
        <w:tabs>
          <w:tab w:val="left" w:pos="3150"/>
        </w:tabs>
        <w:ind w:left="907" w:hanging="360"/>
        <w:rPr>
          <w:rFonts w:ascii="Calibri" w:hAnsi="Calibri"/>
          <w:bCs/>
          <w:sz w:val="22"/>
        </w:rPr>
      </w:pPr>
    </w:p>
    <w:p w14:paraId="66A82374" w14:textId="3C9AD5BD" w:rsidR="001B4E0E" w:rsidRPr="008F2908" w:rsidRDefault="001D6034" w:rsidP="005A1459">
      <w:pPr>
        <w:tabs>
          <w:tab w:val="left" w:pos="3150"/>
        </w:tabs>
        <w:ind w:left="907" w:hanging="360"/>
        <w:rPr>
          <w:rFonts w:ascii="Calibri" w:hAnsi="Calibri"/>
          <w:bCs/>
          <w:sz w:val="22"/>
        </w:rPr>
      </w:pPr>
      <w:r>
        <w:rPr>
          <w:rFonts w:ascii="Calibri" w:hAnsi="Calibri"/>
          <w:bCs/>
          <w:sz w:val="22"/>
        </w:rPr>
        <w:tab/>
      </w:r>
      <w:r w:rsidR="001B4E0E" w:rsidRPr="008F2908">
        <w:rPr>
          <w:rFonts w:ascii="Calibri" w:hAnsi="Calibri"/>
          <w:bCs/>
          <w:sz w:val="22"/>
        </w:rPr>
        <w:t>ScamSafe aims to revolutionize personal data security by providing a highly secure platform where users can confidently store and manage their personal information. The app will feature user-friendly interfaces, advanced security checks, and compliance with legal standards, ensuring user data is protected against potential scams and legal issues.</w:t>
      </w:r>
    </w:p>
    <w:p w14:paraId="5B1C7C62" w14:textId="77777777" w:rsidR="005A1459" w:rsidRPr="008F2908" w:rsidRDefault="005A1459" w:rsidP="005A1459">
      <w:pPr>
        <w:tabs>
          <w:tab w:val="left" w:pos="3150"/>
        </w:tabs>
        <w:ind w:left="907" w:hanging="360"/>
        <w:rPr>
          <w:rFonts w:ascii="Calibri" w:hAnsi="Calibri"/>
          <w:bCs/>
          <w:sz w:val="22"/>
        </w:rPr>
      </w:pPr>
    </w:p>
    <w:p w14:paraId="0C0A72F7" w14:textId="77777777" w:rsidR="005C6FD2" w:rsidRPr="008F2908" w:rsidRDefault="00492503" w:rsidP="00BD4A9C">
      <w:pPr>
        <w:pStyle w:val="Heading2"/>
        <w:ind w:left="907"/>
        <w:rPr>
          <w:rFonts w:ascii="Calibri" w:hAnsi="Calibri"/>
          <w:b w:val="0"/>
        </w:rPr>
      </w:pPr>
      <w:r w:rsidRPr="008F2908">
        <w:rPr>
          <w:rFonts w:ascii="Calibri" w:hAnsi="Calibri"/>
          <w:u w:val="single"/>
        </w:rPr>
        <w:t>Requirements Summary</w:t>
      </w:r>
      <w:r w:rsidRPr="008F2908">
        <w:rPr>
          <w:rFonts w:ascii="Calibri" w:hAnsi="Calibri"/>
        </w:rPr>
        <w:tab/>
      </w:r>
    </w:p>
    <w:p w14:paraId="48744FA2" w14:textId="77777777" w:rsidR="001B4E0E" w:rsidRPr="008F2908" w:rsidRDefault="001B4E0E" w:rsidP="005A1459">
      <w:pPr>
        <w:tabs>
          <w:tab w:val="left" w:pos="3150"/>
        </w:tabs>
        <w:ind w:left="907" w:hanging="360"/>
        <w:rPr>
          <w:rFonts w:ascii="Calibri" w:hAnsi="Calibri"/>
          <w:bCs/>
          <w:sz w:val="22"/>
        </w:rPr>
      </w:pPr>
    </w:p>
    <w:p w14:paraId="606F69C6" w14:textId="0B39B7EF" w:rsidR="001B4E0E" w:rsidRPr="008F2908" w:rsidRDefault="001B4E0E" w:rsidP="001B4E0E">
      <w:pPr>
        <w:pStyle w:val="ListParagraph"/>
        <w:tabs>
          <w:tab w:val="left" w:pos="3150"/>
        </w:tabs>
        <w:ind w:left="1267"/>
        <w:rPr>
          <w:rFonts w:ascii="Calibri" w:hAnsi="Calibri"/>
          <w:b/>
          <w:sz w:val="22"/>
        </w:rPr>
      </w:pPr>
      <w:r w:rsidRPr="008F2908">
        <w:rPr>
          <w:rFonts w:ascii="Calibri" w:hAnsi="Calibri"/>
          <w:b/>
          <w:sz w:val="22"/>
        </w:rPr>
        <w:t>Must Haves</w:t>
      </w:r>
    </w:p>
    <w:p w14:paraId="2D39B14A" w14:textId="77777777" w:rsidR="001B4E0E" w:rsidRPr="008F2908" w:rsidRDefault="001B4E0E" w:rsidP="001B4E0E">
      <w:pPr>
        <w:pStyle w:val="ListParagraph"/>
        <w:numPr>
          <w:ilvl w:val="0"/>
          <w:numId w:val="17"/>
        </w:numPr>
        <w:tabs>
          <w:tab w:val="left" w:pos="3150"/>
        </w:tabs>
        <w:rPr>
          <w:rFonts w:ascii="Calibri" w:hAnsi="Calibri"/>
          <w:bCs/>
          <w:sz w:val="22"/>
        </w:rPr>
      </w:pPr>
      <w:r w:rsidRPr="008F2908">
        <w:rPr>
          <w:rFonts w:ascii="Calibri" w:hAnsi="Calibri"/>
          <w:b/>
          <w:sz w:val="22"/>
        </w:rPr>
        <w:t>User-Friendly Client Portal:</w:t>
      </w:r>
      <w:r w:rsidRPr="008F2908">
        <w:rPr>
          <w:rFonts w:ascii="Calibri" w:hAnsi="Calibri"/>
          <w:bCs/>
          <w:sz w:val="22"/>
        </w:rPr>
        <w:t xml:space="preserve"> A secure and intuitive interface for users to manage their information.</w:t>
      </w:r>
    </w:p>
    <w:p w14:paraId="19532DFD" w14:textId="77777777" w:rsidR="001B4E0E" w:rsidRPr="008F2908" w:rsidRDefault="001B4E0E" w:rsidP="001B4E0E">
      <w:pPr>
        <w:pStyle w:val="ListParagraph"/>
        <w:numPr>
          <w:ilvl w:val="0"/>
          <w:numId w:val="17"/>
        </w:numPr>
        <w:tabs>
          <w:tab w:val="left" w:pos="3150"/>
        </w:tabs>
        <w:rPr>
          <w:rFonts w:ascii="Calibri" w:hAnsi="Calibri"/>
          <w:bCs/>
          <w:sz w:val="22"/>
        </w:rPr>
      </w:pPr>
      <w:r w:rsidRPr="008F2908">
        <w:rPr>
          <w:rFonts w:ascii="Calibri" w:hAnsi="Calibri"/>
          <w:b/>
          <w:sz w:val="22"/>
        </w:rPr>
        <w:t>Automatic Safety Checks:</w:t>
      </w:r>
      <w:r w:rsidRPr="008F2908">
        <w:rPr>
          <w:rFonts w:ascii="Calibri" w:hAnsi="Calibri"/>
          <w:bCs/>
          <w:sz w:val="22"/>
        </w:rPr>
        <w:t xml:space="preserve"> Real-time scanning of user data against legal standards and fraud detection.</w:t>
      </w:r>
    </w:p>
    <w:p w14:paraId="27180F0A" w14:textId="4051FF4D" w:rsidR="001B4E0E" w:rsidRPr="008F2908" w:rsidRDefault="001B4E0E" w:rsidP="001B4E0E">
      <w:pPr>
        <w:pStyle w:val="ListParagraph"/>
        <w:tabs>
          <w:tab w:val="left" w:pos="3150"/>
        </w:tabs>
        <w:ind w:left="1267"/>
        <w:rPr>
          <w:rFonts w:ascii="Calibri" w:hAnsi="Calibri"/>
          <w:b/>
          <w:sz w:val="22"/>
        </w:rPr>
      </w:pPr>
      <w:r w:rsidRPr="008F2908">
        <w:rPr>
          <w:rFonts w:ascii="Calibri" w:hAnsi="Calibri"/>
          <w:b/>
          <w:sz w:val="22"/>
        </w:rPr>
        <w:t>Could Haves (Nice to Haves)</w:t>
      </w:r>
    </w:p>
    <w:p w14:paraId="6105BB16" w14:textId="77777777" w:rsidR="001B4E0E" w:rsidRPr="008F2908" w:rsidRDefault="001B4E0E" w:rsidP="001B4E0E">
      <w:pPr>
        <w:pStyle w:val="ListParagraph"/>
        <w:numPr>
          <w:ilvl w:val="0"/>
          <w:numId w:val="17"/>
        </w:numPr>
        <w:tabs>
          <w:tab w:val="left" w:pos="3150"/>
        </w:tabs>
        <w:rPr>
          <w:rFonts w:ascii="Calibri" w:hAnsi="Calibri"/>
          <w:bCs/>
          <w:sz w:val="22"/>
        </w:rPr>
      </w:pPr>
      <w:r w:rsidRPr="008F2908">
        <w:rPr>
          <w:rFonts w:ascii="Calibri" w:hAnsi="Calibri"/>
          <w:b/>
          <w:sz w:val="22"/>
        </w:rPr>
        <w:t>Multilingual Support:</w:t>
      </w:r>
      <w:r w:rsidRPr="008F2908">
        <w:rPr>
          <w:rFonts w:ascii="Calibri" w:hAnsi="Calibri"/>
          <w:bCs/>
          <w:sz w:val="22"/>
        </w:rPr>
        <w:t xml:space="preserve"> Accessibility in various languages to cater to a diverse user base.</w:t>
      </w:r>
    </w:p>
    <w:p w14:paraId="33E72DA2" w14:textId="6816848A" w:rsidR="001B4E0E" w:rsidRPr="008F2908" w:rsidRDefault="001B4E0E" w:rsidP="001B4E0E">
      <w:pPr>
        <w:pStyle w:val="ListParagraph"/>
        <w:numPr>
          <w:ilvl w:val="0"/>
          <w:numId w:val="17"/>
        </w:numPr>
        <w:tabs>
          <w:tab w:val="left" w:pos="3150"/>
        </w:tabs>
        <w:rPr>
          <w:rFonts w:ascii="Calibri" w:hAnsi="Calibri"/>
          <w:bCs/>
          <w:sz w:val="22"/>
        </w:rPr>
      </w:pPr>
      <w:r w:rsidRPr="008F2908">
        <w:rPr>
          <w:rFonts w:ascii="Calibri" w:hAnsi="Calibri"/>
          <w:b/>
          <w:sz w:val="22"/>
        </w:rPr>
        <w:t>Analytics Dashboard:</w:t>
      </w:r>
      <w:r w:rsidRPr="008F2908">
        <w:rPr>
          <w:rFonts w:ascii="Calibri" w:hAnsi="Calibri"/>
          <w:bCs/>
          <w:sz w:val="22"/>
        </w:rPr>
        <w:t xml:space="preserve"> This monitors user interactions and improves system functions.</w:t>
      </w:r>
    </w:p>
    <w:p w14:paraId="46CE763E" w14:textId="24BBFEA6" w:rsidR="001B4E0E" w:rsidRPr="008F2908" w:rsidRDefault="001B4E0E" w:rsidP="001B4E0E">
      <w:pPr>
        <w:pStyle w:val="ListParagraph"/>
        <w:numPr>
          <w:ilvl w:val="0"/>
          <w:numId w:val="17"/>
        </w:numPr>
        <w:tabs>
          <w:tab w:val="left" w:pos="3150"/>
        </w:tabs>
        <w:rPr>
          <w:rFonts w:ascii="Calibri" w:hAnsi="Calibri"/>
          <w:b/>
          <w:sz w:val="22"/>
        </w:rPr>
      </w:pPr>
      <w:r w:rsidRPr="008F2908">
        <w:rPr>
          <w:rFonts w:ascii="Calibri" w:hAnsi="Calibri"/>
          <w:b/>
          <w:sz w:val="22"/>
        </w:rPr>
        <w:t>Won’t Haves (Don't Do's aka Out of Scope)</w:t>
      </w:r>
    </w:p>
    <w:p w14:paraId="799B12EB" w14:textId="77777777" w:rsidR="001B4E0E" w:rsidRPr="008F2908" w:rsidRDefault="001B4E0E" w:rsidP="001B4E0E">
      <w:pPr>
        <w:pStyle w:val="ListParagraph"/>
        <w:numPr>
          <w:ilvl w:val="0"/>
          <w:numId w:val="17"/>
        </w:numPr>
        <w:tabs>
          <w:tab w:val="left" w:pos="3150"/>
        </w:tabs>
        <w:rPr>
          <w:rFonts w:ascii="Calibri" w:hAnsi="Calibri"/>
          <w:bCs/>
          <w:sz w:val="22"/>
        </w:rPr>
      </w:pPr>
      <w:r w:rsidRPr="008F2908">
        <w:rPr>
          <w:rFonts w:ascii="Calibri" w:hAnsi="Calibri"/>
          <w:b/>
          <w:sz w:val="22"/>
        </w:rPr>
        <w:t>Physical Mailing of Documents:</w:t>
      </w:r>
      <w:r w:rsidRPr="008F2908">
        <w:rPr>
          <w:rFonts w:ascii="Calibri" w:hAnsi="Calibri"/>
          <w:bCs/>
          <w:sz w:val="22"/>
        </w:rPr>
        <w:t xml:space="preserve"> The system will be fully digital to enhance efficiency and security.</w:t>
      </w:r>
    </w:p>
    <w:p w14:paraId="7E040020" w14:textId="4D31BEE0" w:rsidR="001B4E0E" w:rsidRPr="008F2908" w:rsidRDefault="001B4E0E" w:rsidP="001B4E0E">
      <w:pPr>
        <w:pStyle w:val="ListParagraph"/>
        <w:numPr>
          <w:ilvl w:val="0"/>
          <w:numId w:val="17"/>
        </w:numPr>
        <w:tabs>
          <w:tab w:val="left" w:pos="3150"/>
        </w:tabs>
        <w:rPr>
          <w:rFonts w:ascii="Calibri" w:hAnsi="Calibri"/>
          <w:bCs/>
          <w:sz w:val="22"/>
        </w:rPr>
      </w:pPr>
      <w:r w:rsidRPr="008F2908">
        <w:rPr>
          <w:rFonts w:ascii="Calibri" w:hAnsi="Calibri"/>
          <w:b/>
          <w:sz w:val="22"/>
        </w:rPr>
        <w:t>Offline Processing:</w:t>
      </w:r>
      <w:r w:rsidRPr="008F2908">
        <w:rPr>
          <w:rFonts w:ascii="Calibri" w:hAnsi="Calibri"/>
          <w:bCs/>
          <w:sz w:val="22"/>
        </w:rPr>
        <w:t xml:space="preserve"> Requires constant internet connectivity to ensure real-time data accuracy.</w:t>
      </w:r>
    </w:p>
    <w:p w14:paraId="1FCDFCAE" w14:textId="77777777" w:rsidR="005A1459" w:rsidRPr="008F2908" w:rsidRDefault="005A1459" w:rsidP="005A1459">
      <w:pPr>
        <w:tabs>
          <w:tab w:val="left" w:pos="3150"/>
        </w:tabs>
        <w:ind w:left="907" w:hanging="360"/>
        <w:rPr>
          <w:rFonts w:ascii="Calibri" w:hAnsi="Calibri"/>
          <w:bCs/>
          <w:sz w:val="22"/>
        </w:rPr>
      </w:pPr>
    </w:p>
    <w:p w14:paraId="14CE69E3" w14:textId="35B73218" w:rsidR="005C6FD2" w:rsidRPr="008F2908" w:rsidRDefault="00AA21DC" w:rsidP="00BD4A9C">
      <w:pPr>
        <w:pStyle w:val="Heading2"/>
        <w:ind w:left="907"/>
        <w:rPr>
          <w:rFonts w:ascii="Calibri" w:hAnsi="Calibri"/>
        </w:rPr>
      </w:pPr>
      <w:r w:rsidRPr="008F2908">
        <w:rPr>
          <w:rFonts w:ascii="Calibri" w:hAnsi="Calibri"/>
          <w:u w:val="single"/>
        </w:rPr>
        <w:lastRenderedPageBreak/>
        <w:t>Stakeholders and</w:t>
      </w:r>
      <w:r w:rsidR="0013229C" w:rsidRPr="008F2908">
        <w:rPr>
          <w:rFonts w:ascii="Calibri" w:hAnsi="Calibri"/>
          <w:u w:val="single"/>
        </w:rPr>
        <w:t xml:space="preserve"> Their</w:t>
      </w:r>
      <w:r w:rsidRPr="008F2908">
        <w:rPr>
          <w:rFonts w:ascii="Calibri" w:hAnsi="Calibri"/>
          <w:u w:val="single"/>
        </w:rPr>
        <w:t xml:space="preserve"> Interests</w:t>
      </w:r>
      <w:r w:rsidR="00CA7254" w:rsidRPr="008F2908">
        <w:rPr>
          <w:rFonts w:ascii="Calibri" w:hAnsi="Calibri"/>
        </w:rPr>
        <w:tab/>
      </w:r>
    </w:p>
    <w:p w14:paraId="2DFD53FB" w14:textId="77777777" w:rsidR="001B4E0E" w:rsidRPr="008F2908" w:rsidRDefault="001B4E0E" w:rsidP="005A1459">
      <w:pPr>
        <w:tabs>
          <w:tab w:val="left" w:pos="540"/>
          <w:tab w:val="left" w:pos="3330"/>
        </w:tabs>
        <w:ind w:left="907" w:hanging="360"/>
        <w:rPr>
          <w:rFonts w:ascii="Calibri" w:hAnsi="Calibri"/>
          <w:sz w:val="22"/>
          <w:szCs w:val="22"/>
        </w:rPr>
      </w:pPr>
    </w:p>
    <w:p w14:paraId="66264B45" w14:textId="0B56DD85" w:rsidR="001D6034" w:rsidRP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End Users:</w:t>
      </w:r>
      <w:r w:rsidRPr="001D6034">
        <w:rPr>
          <w:rFonts w:ascii="Calibri" w:hAnsi="Calibri"/>
          <w:sz w:val="22"/>
          <w:szCs w:val="22"/>
        </w:rPr>
        <w:t xml:space="preserve"> Direct beneficiaries of the ScamSafe app, end users include individual consumers and small business operators who rely heavily on digital transactions. They stand to benefit from significantly enhanced data security measures and a more streamlined user experience that simplifies how they manage and protect their personal and financial information. These improvements </w:t>
      </w:r>
      <w:r>
        <w:rPr>
          <w:rFonts w:ascii="Calibri" w:hAnsi="Calibri"/>
          <w:sz w:val="22"/>
          <w:szCs w:val="22"/>
        </w:rPr>
        <w:t>safeguard their data and</w:t>
      </w:r>
      <w:r w:rsidRPr="001D6034">
        <w:rPr>
          <w:rFonts w:ascii="Calibri" w:hAnsi="Calibri"/>
          <w:sz w:val="22"/>
          <w:szCs w:val="22"/>
        </w:rPr>
        <w:t xml:space="preserve"> enhance their confidence in using digital platforms for their financial transactions.</w:t>
      </w:r>
    </w:p>
    <w:p w14:paraId="6622773F" w14:textId="77777777" w:rsidR="001D6034" w:rsidRPr="001D6034" w:rsidRDefault="001D6034" w:rsidP="001D6034">
      <w:pPr>
        <w:tabs>
          <w:tab w:val="left" w:pos="540"/>
          <w:tab w:val="left" w:pos="3330"/>
        </w:tabs>
        <w:ind w:left="907" w:hanging="360"/>
        <w:rPr>
          <w:rFonts w:ascii="Calibri" w:hAnsi="Calibri"/>
          <w:sz w:val="22"/>
          <w:szCs w:val="22"/>
        </w:rPr>
      </w:pPr>
    </w:p>
    <w:p w14:paraId="53459C47" w14:textId="39B0B4B7" w:rsidR="001D6034" w:rsidRP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Financial Institutions:</w:t>
      </w:r>
      <w:r w:rsidRPr="001D6034">
        <w:rPr>
          <w:rFonts w:ascii="Calibri" w:hAnsi="Calibri"/>
          <w:sz w:val="22"/>
          <w:szCs w:val="22"/>
        </w:rPr>
        <w:t xml:space="preserve"> As critical partners, financial institutions such as banks, credit unions, and fintech companies require robust security measures to protect client data against the increasing </w:t>
      </w:r>
      <w:r>
        <w:rPr>
          <w:rFonts w:ascii="Calibri" w:hAnsi="Calibri"/>
          <w:sz w:val="22"/>
          <w:szCs w:val="22"/>
        </w:rPr>
        <w:t>cyber-attack threat</w:t>
      </w:r>
      <w:r w:rsidRPr="001D6034">
        <w:rPr>
          <w:rFonts w:ascii="Calibri" w:hAnsi="Calibri"/>
          <w:sz w:val="22"/>
          <w:szCs w:val="22"/>
        </w:rPr>
        <w:t xml:space="preserve">. These stakeholders are interested in integrating ScamSafe to </w:t>
      </w:r>
      <w:r>
        <w:rPr>
          <w:rFonts w:ascii="Calibri" w:hAnsi="Calibri"/>
          <w:sz w:val="22"/>
          <w:szCs w:val="22"/>
        </w:rPr>
        <w:t>safeguard their reputational integrity and</w:t>
      </w:r>
      <w:r w:rsidRPr="001D6034">
        <w:rPr>
          <w:rFonts w:ascii="Calibri" w:hAnsi="Calibri"/>
          <w:sz w:val="22"/>
          <w:szCs w:val="22"/>
        </w:rPr>
        <w:t xml:space="preserve"> comply with stringent regulatory requirements for data protection. Their collaboration is crucial in tailoring ScamSafe to meet industry-specific security standards.</w:t>
      </w:r>
    </w:p>
    <w:p w14:paraId="30893B51" w14:textId="77777777" w:rsidR="001D6034" w:rsidRPr="001D6034" w:rsidRDefault="001D6034" w:rsidP="001D6034">
      <w:pPr>
        <w:tabs>
          <w:tab w:val="left" w:pos="540"/>
          <w:tab w:val="left" w:pos="3330"/>
        </w:tabs>
        <w:ind w:left="907" w:hanging="360"/>
        <w:rPr>
          <w:rFonts w:ascii="Calibri" w:hAnsi="Calibri"/>
          <w:sz w:val="22"/>
          <w:szCs w:val="22"/>
        </w:rPr>
      </w:pPr>
    </w:p>
    <w:p w14:paraId="4E028696" w14:textId="0A6680F7" w:rsidR="005A1459" w:rsidRP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IT and Legal Departments:</w:t>
      </w:r>
      <w:r w:rsidRPr="001D6034">
        <w:rPr>
          <w:rFonts w:ascii="Calibri" w:hAnsi="Calibri"/>
          <w:sz w:val="22"/>
          <w:szCs w:val="22"/>
        </w:rPr>
        <w:t xml:space="preserve"> These internal stakeholders are primarily concerned with the development, maintenance, and legal compliance of the ScamSafe app. The IT department focuses on the </w:t>
      </w:r>
      <w:r>
        <w:rPr>
          <w:rFonts w:ascii="Calibri" w:hAnsi="Calibri"/>
          <w:sz w:val="22"/>
          <w:szCs w:val="22"/>
        </w:rPr>
        <w:t>system's technical deployment and ongoing support</w:t>
      </w:r>
      <w:r w:rsidRPr="001D6034">
        <w:rPr>
          <w:rFonts w:ascii="Calibri" w:hAnsi="Calibri"/>
          <w:sz w:val="22"/>
          <w:szCs w:val="22"/>
        </w:rPr>
        <w:t>, ensuring it remains resilient against new threats. Meanwhile, the legal department navigates the complex landscape of data protection laws to ensure that ScamSafe complies with GDPR, CCPA, and other relevant regulations, addressing any legal implications that may arise from the app's use.</w:t>
      </w:r>
    </w:p>
    <w:p w14:paraId="64418B9D" w14:textId="77777777" w:rsidR="001D6034" w:rsidRPr="008F2908" w:rsidRDefault="001D6034" w:rsidP="001D6034">
      <w:pPr>
        <w:tabs>
          <w:tab w:val="left" w:pos="540"/>
          <w:tab w:val="left" w:pos="3330"/>
        </w:tabs>
        <w:ind w:left="907" w:hanging="360"/>
        <w:rPr>
          <w:rFonts w:ascii="Calibri" w:hAnsi="Calibri"/>
          <w:sz w:val="22"/>
          <w:szCs w:val="22"/>
        </w:rPr>
      </w:pPr>
    </w:p>
    <w:p w14:paraId="7C672A05" w14:textId="77777777" w:rsidR="005C6FD2" w:rsidRPr="008F2908" w:rsidRDefault="00275BEA" w:rsidP="00BD4A9C">
      <w:pPr>
        <w:pStyle w:val="Heading2"/>
        <w:ind w:left="907"/>
        <w:rPr>
          <w:rFonts w:ascii="Calibri" w:hAnsi="Calibri"/>
        </w:rPr>
      </w:pPr>
      <w:r w:rsidRPr="008F2908">
        <w:rPr>
          <w:rFonts w:ascii="Calibri" w:hAnsi="Calibri"/>
          <w:u w:val="single"/>
        </w:rPr>
        <w:t>Expected Costs and Benefits</w:t>
      </w:r>
      <w:r w:rsidRPr="008F2908">
        <w:rPr>
          <w:rFonts w:ascii="Calibri" w:hAnsi="Calibri"/>
        </w:rPr>
        <w:tab/>
      </w:r>
    </w:p>
    <w:p w14:paraId="660E5FD8" w14:textId="77777777" w:rsidR="001B4E0E" w:rsidRPr="008F2908" w:rsidRDefault="001B4E0E" w:rsidP="005A1459">
      <w:pPr>
        <w:tabs>
          <w:tab w:val="left" w:pos="540"/>
          <w:tab w:val="left" w:pos="3330"/>
        </w:tabs>
        <w:ind w:left="907" w:hanging="360"/>
        <w:rPr>
          <w:rFonts w:ascii="Calibri" w:hAnsi="Calibri"/>
          <w:sz w:val="22"/>
          <w:szCs w:val="22"/>
        </w:rPr>
      </w:pPr>
    </w:p>
    <w:p w14:paraId="212802E7" w14:textId="5C988BD8" w:rsidR="001D6034" w:rsidRPr="001D6034" w:rsidRDefault="001D6034" w:rsidP="001D6034">
      <w:pPr>
        <w:tabs>
          <w:tab w:val="left" w:pos="540"/>
          <w:tab w:val="left" w:pos="3330"/>
        </w:tabs>
        <w:ind w:left="907" w:hanging="360"/>
        <w:rPr>
          <w:rFonts w:ascii="Calibri" w:hAnsi="Calibri"/>
          <w:b/>
          <w:bCs/>
          <w:sz w:val="22"/>
          <w:szCs w:val="22"/>
        </w:rPr>
      </w:pPr>
      <w:r w:rsidRPr="001D6034">
        <w:rPr>
          <w:rFonts w:ascii="Calibri" w:hAnsi="Calibri"/>
          <w:b/>
          <w:bCs/>
          <w:sz w:val="22"/>
          <w:szCs w:val="22"/>
        </w:rPr>
        <w:t>Benefits</w:t>
      </w:r>
    </w:p>
    <w:p w14:paraId="17041E21" w14:textId="77777777" w:rsidR="001D6034" w:rsidRPr="001D6034" w:rsidRDefault="001D6034" w:rsidP="001D6034">
      <w:pPr>
        <w:tabs>
          <w:tab w:val="left" w:pos="540"/>
          <w:tab w:val="left" w:pos="3330"/>
        </w:tabs>
        <w:ind w:left="907" w:hanging="360"/>
        <w:rPr>
          <w:rFonts w:ascii="Calibri" w:hAnsi="Calibri"/>
          <w:sz w:val="22"/>
          <w:szCs w:val="22"/>
        </w:rPr>
      </w:pPr>
    </w:p>
    <w:p w14:paraId="14049309" w14:textId="6339C1CC" w:rsidR="001D6034" w:rsidRP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Enhanced Security:</w:t>
      </w:r>
      <w:r w:rsidRPr="001D6034">
        <w:rPr>
          <w:rFonts w:ascii="Calibri" w:hAnsi="Calibri"/>
          <w:sz w:val="22"/>
          <w:szCs w:val="22"/>
        </w:rPr>
        <w:t xml:space="preserve"> By incorporating cutting-edge encryption and real-time monitoring algorithms, ScamSafe drastically reduces the risk of data breaches and identity theft, safeguarding user data from unauthorized access.</w:t>
      </w:r>
    </w:p>
    <w:p w14:paraId="0E8978D8" w14:textId="755C6487" w:rsid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Increased Efficiency:</w:t>
      </w:r>
      <w:r w:rsidRPr="001D6034">
        <w:rPr>
          <w:rFonts w:ascii="Calibri" w:hAnsi="Calibri"/>
          <w:sz w:val="22"/>
          <w:szCs w:val="22"/>
        </w:rPr>
        <w:t xml:space="preserve"> ScamSafe streamlines user interactions and transaction processes, </w:t>
      </w:r>
      <w:r>
        <w:rPr>
          <w:rFonts w:ascii="Calibri" w:hAnsi="Calibri"/>
          <w:sz w:val="22"/>
          <w:szCs w:val="22"/>
        </w:rPr>
        <w:t>reducing the operational burden on users and decreasing</w:t>
      </w:r>
      <w:r w:rsidRPr="001D6034">
        <w:rPr>
          <w:rFonts w:ascii="Calibri" w:hAnsi="Calibri"/>
          <w:sz w:val="22"/>
          <w:szCs w:val="22"/>
        </w:rPr>
        <w:t xml:space="preserve"> the time and costs associated with managing security protocols manually. This efficiency can lead to increased user satisfaction and lower customer support calls.</w:t>
      </w:r>
    </w:p>
    <w:p w14:paraId="5B07441E" w14:textId="77777777" w:rsidR="001D6034" w:rsidRPr="001D6034" w:rsidRDefault="001D6034" w:rsidP="001D6034">
      <w:pPr>
        <w:tabs>
          <w:tab w:val="left" w:pos="540"/>
          <w:tab w:val="left" w:pos="3330"/>
        </w:tabs>
        <w:ind w:left="907" w:hanging="360"/>
        <w:rPr>
          <w:rFonts w:ascii="Calibri" w:hAnsi="Calibri"/>
          <w:sz w:val="22"/>
          <w:szCs w:val="22"/>
        </w:rPr>
      </w:pPr>
    </w:p>
    <w:p w14:paraId="4AEDAF44" w14:textId="40CD1488" w:rsidR="001D6034" w:rsidRPr="001D6034" w:rsidRDefault="001D6034" w:rsidP="001D6034">
      <w:pPr>
        <w:tabs>
          <w:tab w:val="left" w:pos="540"/>
          <w:tab w:val="left" w:pos="3330"/>
        </w:tabs>
        <w:ind w:left="907" w:hanging="360"/>
        <w:rPr>
          <w:rFonts w:ascii="Calibri" w:hAnsi="Calibri"/>
          <w:b/>
          <w:bCs/>
          <w:sz w:val="22"/>
          <w:szCs w:val="22"/>
        </w:rPr>
      </w:pPr>
      <w:r w:rsidRPr="001D6034">
        <w:rPr>
          <w:rFonts w:ascii="Calibri" w:hAnsi="Calibri"/>
          <w:b/>
          <w:bCs/>
          <w:sz w:val="22"/>
          <w:szCs w:val="22"/>
        </w:rPr>
        <w:t>Costs</w:t>
      </w:r>
    </w:p>
    <w:p w14:paraId="1B699168" w14:textId="77777777" w:rsidR="001D6034" w:rsidRPr="001D6034" w:rsidRDefault="001D6034" w:rsidP="001D6034">
      <w:pPr>
        <w:tabs>
          <w:tab w:val="left" w:pos="540"/>
          <w:tab w:val="left" w:pos="3330"/>
        </w:tabs>
        <w:ind w:left="907" w:hanging="360"/>
        <w:rPr>
          <w:rFonts w:ascii="Calibri" w:hAnsi="Calibri"/>
          <w:sz w:val="22"/>
          <w:szCs w:val="22"/>
        </w:rPr>
      </w:pPr>
    </w:p>
    <w:p w14:paraId="3BFC041F" w14:textId="6B83AA34" w:rsidR="001D6034" w:rsidRP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Development and Maintenance:</w:t>
      </w:r>
      <w:r w:rsidRPr="001D6034">
        <w:rPr>
          <w:rFonts w:ascii="Calibri" w:hAnsi="Calibri"/>
          <w:sz w:val="22"/>
          <w:szCs w:val="22"/>
        </w:rPr>
        <w:t xml:space="preserve"> The initial development of ScamSafe is a significant expenditure that includes software design, testing, and deployment. </w:t>
      </w:r>
      <w:r>
        <w:rPr>
          <w:rFonts w:ascii="Calibri" w:hAnsi="Calibri"/>
          <w:sz w:val="22"/>
          <w:szCs w:val="22"/>
        </w:rPr>
        <w:t>Maintenance</w:t>
      </w:r>
      <w:r w:rsidRPr="001D6034">
        <w:rPr>
          <w:rFonts w:ascii="Calibri" w:hAnsi="Calibri"/>
          <w:sz w:val="22"/>
          <w:szCs w:val="22"/>
        </w:rPr>
        <w:t xml:space="preserve"> costs involve regular updates, security patches, and </w:t>
      </w:r>
      <w:r>
        <w:rPr>
          <w:rFonts w:ascii="Calibri" w:hAnsi="Calibri"/>
          <w:sz w:val="22"/>
          <w:szCs w:val="22"/>
        </w:rPr>
        <w:t>integrating</w:t>
      </w:r>
      <w:r w:rsidRPr="001D6034">
        <w:rPr>
          <w:rFonts w:ascii="Calibri" w:hAnsi="Calibri"/>
          <w:sz w:val="22"/>
          <w:szCs w:val="22"/>
        </w:rPr>
        <w:t xml:space="preserve"> new technologies to keep the app current and secure.</w:t>
      </w:r>
    </w:p>
    <w:p w14:paraId="4BFFCC2C" w14:textId="54D4C6A3" w:rsidR="005A1459" w:rsidRPr="001D6034" w:rsidRDefault="001D6034" w:rsidP="001D6034">
      <w:pPr>
        <w:tabs>
          <w:tab w:val="left" w:pos="540"/>
          <w:tab w:val="left" w:pos="3330"/>
        </w:tabs>
        <w:ind w:left="907" w:hanging="360"/>
        <w:rPr>
          <w:rFonts w:ascii="Calibri" w:hAnsi="Calibri"/>
          <w:sz w:val="22"/>
          <w:szCs w:val="22"/>
        </w:rPr>
      </w:pPr>
      <w:r>
        <w:rPr>
          <w:rFonts w:ascii="Calibri" w:hAnsi="Calibri"/>
          <w:sz w:val="22"/>
          <w:szCs w:val="22"/>
        </w:rPr>
        <w:tab/>
      </w:r>
      <w:r w:rsidRPr="001D6034">
        <w:rPr>
          <w:rFonts w:ascii="Calibri" w:hAnsi="Calibri"/>
          <w:b/>
          <w:bCs/>
          <w:sz w:val="22"/>
          <w:szCs w:val="22"/>
        </w:rPr>
        <w:t>Marketing and Customer Support:</w:t>
      </w:r>
      <w:r w:rsidRPr="001D6034">
        <w:rPr>
          <w:rFonts w:ascii="Calibri" w:hAnsi="Calibri"/>
          <w:sz w:val="22"/>
          <w:szCs w:val="22"/>
        </w:rPr>
        <w:t xml:space="preserve"> Significant marketing efforts are required to promote ScamSafe effectively. This includes campaigns to educate potential users on the </w:t>
      </w:r>
      <w:r>
        <w:rPr>
          <w:rFonts w:ascii="Calibri" w:hAnsi="Calibri"/>
          <w:sz w:val="22"/>
          <w:szCs w:val="22"/>
        </w:rPr>
        <w:t>app's benefits</w:t>
      </w:r>
      <w:r w:rsidRPr="001D6034">
        <w:rPr>
          <w:rFonts w:ascii="Calibri" w:hAnsi="Calibri"/>
          <w:sz w:val="22"/>
          <w:szCs w:val="22"/>
        </w:rPr>
        <w:t xml:space="preserve"> and ongoing customer support to ensure users are satisfied and can use the app effectively.</w:t>
      </w:r>
    </w:p>
    <w:p w14:paraId="4D089067" w14:textId="77777777" w:rsidR="001D6034" w:rsidRPr="008F2908" w:rsidRDefault="001D6034" w:rsidP="001D6034">
      <w:pPr>
        <w:tabs>
          <w:tab w:val="left" w:pos="540"/>
          <w:tab w:val="left" w:pos="3330"/>
        </w:tabs>
        <w:ind w:left="907" w:hanging="360"/>
        <w:rPr>
          <w:rFonts w:ascii="Calibri" w:hAnsi="Calibri"/>
          <w:sz w:val="22"/>
          <w:szCs w:val="22"/>
        </w:rPr>
      </w:pPr>
    </w:p>
    <w:p w14:paraId="24D67F6D" w14:textId="77777777" w:rsidR="005C6FD2" w:rsidRPr="008F2908" w:rsidRDefault="00AA21DC" w:rsidP="00BD4A9C">
      <w:pPr>
        <w:pStyle w:val="Heading2"/>
        <w:ind w:left="907"/>
        <w:rPr>
          <w:rFonts w:ascii="Calibri" w:hAnsi="Calibri"/>
        </w:rPr>
      </w:pPr>
      <w:r w:rsidRPr="008F2908">
        <w:rPr>
          <w:rFonts w:ascii="Calibri" w:hAnsi="Calibri"/>
          <w:u w:val="single"/>
        </w:rPr>
        <w:t>Constraints</w:t>
      </w:r>
      <w:r w:rsidR="00492503" w:rsidRPr="008F2908">
        <w:rPr>
          <w:rFonts w:ascii="Calibri" w:hAnsi="Calibri"/>
        </w:rPr>
        <w:tab/>
      </w:r>
    </w:p>
    <w:p w14:paraId="2CF30570" w14:textId="77777777" w:rsidR="001D6034" w:rsidRPr="001D6034" w:rsidRDefault="001D6034" w:rsidP="001D6034">
      <w:pPr>
        <w:pStyle w:val="NormalWeb"/>
        <w:rPr>
          <w:rFonts w:asciiTheme="minorHAnsi" w:hAnsiTheme="minorHAnsi" w:cstheme="minorHAnsi"/>
          <w:sz w:val="22"/>
          <w:szCs w:val="22"/>
        </w:rPr>
      </w:pPr>
      <w:r w:rsidRPr="001D6034">
        <w:rPr>
          <w:rStyle w:val="Strong"/>
          <w:rFonts w:asciiTheme="minorHAnsi" w:hAnsiTheme="minorHAnsi" w:cstheme="minorHAnsi"/>
          <w:sz w:val="22"/>
          <w:szCs w:val="22"/>
        </w:rPr>
        <w:t>Technical Constraints</w:t>
      </w:r>
      <w:r w:rsidRPr="001D6034">
        <w:rPr>
          <w:rFonts w:asciiTheme="minorHAnsi" w:hAnsiTheme="minorHAnsi" w:cstheme="minorHAnsi"/>
          <w:sz w:val="22"/>
          <w:szCs w:val="22"/>
        </w:rPr>
        <w:t>:</w:t>
      </w:r>
    </w:p>
    <w:p w14:paraId="022454E3" w14:textId="1E1160B6" w:rsidR="001D6034" w:rsidRPr="001D6034" w:rsidRDefault="001D6034" w:rsidP="001D6034">
      <w:pPr>
        <w:numPr>
          <w:ilvl w:val="0"/>
          <w:numId w:val="27"/>
        </w:numPr>
        <w:spacing w:before="100" w:beforeAutospacing="1" w:after="100" w:afterAutospacing="1"/>
        <w:rPr>
          <w:rFonts w:asciiTheme="minorHAnsi" w:hAnsiTheme="minorHAnsi" w:cstheme="minorHAnsi"/>
          <w:sz w:val="22"/>
          <w:szCs w:val="22"/>
        </w:rPr>
      </w:pPr>
      <w:r w:rsidRPr="001D6034">
        <w:rPr>
          <w:rFonts w:asciiTheme="minorHAnsi" w:hAnsiTheme="minorHAnsi" w:cstheme="minorHAnsi"/>
          <w:sz w:val="22"/>
          <w:szCs w:val="22"/>
        </w:rPr>
        <w:t xml:space="preserve">The effectiveness of ScamSafe heavily relies on continuous internet connectivity to perform real-time data analyses and updates. This dependency means that any disruptions in internet service can compromise the </w:t>
      </w:r>
      <w:r>
        <w:rPr>
          <w:rFonts w:asciiTheme="minorHAnsi" w:hAnsiTheme="minorHAnsi" w:cstheme="minorHAnsi"/>
          <w:sz w:val="22"/>
          <w:szCs w:val="22"/>
        </w:rPr>
        <w:t>app's functionality</w:t>
      </w:r>
      <w:r w:rsidRPr="001D6034">
        <w:rPr>
          <w:rFonts w:asciiTheme="minorHAnsi" w:hAnsiTheme="minorHAnsi" w:cstheme="minorHAnsi"/>
          <w:sz w:val="22"/>
          <w:szCs w:val="22"/>
        </w:rPr>
        <w:t>.</w:t>
      </w:r>
    </w:p>
    <w:p w14:paraId="235CD95D" w14:textId="04EB832B" w:rsidR="001D6034" w:rsidRPr="000F5CFC" w:rsidRDefault="001D6034" w:rsidP="001D6034">
      <w:pPr>
        <w:numPr>
          <w:ilvl w:val="0"/>
          <w:numId w:val="27"/>
        </w:numPr>
        <w:spacing w:before="100" w:beforeAutospacing="1" w:after="100" w:afterAutospacing="1"/>
        <w:rPr>
          <w:rStyle w:val="Strong"/>
          <w:rFonts w:asciiTheme="minorHAnsi" w:hAnsiTheme="minorHAnsi" w:cstheme="minorHAnsi"/>
          <w:b w:val="0"/>
          <w:bCs w:val="0"/>
          <w:sz w:val="22"/>
          <w:szCs w:val="22"/>
        </w:rPr>
      </w:pPr>
      <w:r w:rsidRPr="001D6034">
        <w:rPr>
          <w:rFonts w:asciiTheme="minorHAnsi" w:hAnsiTheme="minorHAnsi" w:cstheme="minorHAnsi"/>
          <w:sz w:val="22"/>
          <w:szCs w:val="22"/>
        </w:rPr>
        <w:lastRenderedPageBreak/>
        <w:t>Advanced security technologies are central to ScamSafe’s operations, requiring regular updates and adaptations to mitigate emerging cyber threats. This demands high-level expertise and can be resource-intensive.</w:t>
      </w:r>
    </w:p>
    <w:p w14:paraId="13F7BF98" w14:textId="34B7C2B5" w:rsidR="001D6034" w:rsidRPr="001D6034" w:rsidRDefault="001D6034" w:rsidP="001D6034">
      <w:pPr>
        <w:pStyle w:val="NormalWeb"/>
        <w:rPr>
          <w:rFonts w:asciiTheme="minorHAnsi" w:hAnsiTheme="minorHAnsi" w:cstheme="minorHAnsi"/>
          <w:sz w:val="22"/>
          <w:szCs w:val="22"/>
        </w:rPr>
      </w:pPr>
      <w:r w:rsidRPr="001D6034">
        <w:rPr>
          <w:rStyle w:val="Strong"/>
          <w:rFonts w:asciiTheme="minorHAnsi" w:hAnsiTheme="minorHAnsi" w:cstheme="minorHAnsi"/>
          <w:sz w:val="22"/>
          <w:szCs w:val="22"/>
        </w:rPr>
        <w:t>Operational Constraints</w:t>
      </w:r>
      <w:r w:rsidRPr="001D6034">
        <w:rPr>
          <w:rFonts w:asciiTheme="minorHAnsi" w:hAnsiTheme="minorHAnsi" w:cstheme="minorHAnsi"/>
          <w:sz w:val="22"/>
          <w:szCs w:val="22"/>
        </w:rPr>
        <w:t>:</w:t>
      </w:r>
    </w:p>
    <w:p w14:paraId="227DE94F" w14:textId="77777777" w:rsidR="001D6034" w:rsidRPr="001D6034" w:rsidRDefault="001D6034" w:rsidP="001D6034">
      <w:pPr>
        <w:numPr>
          <w:ilvl w:val="0"/>
          <w:numId w:val="28"/>
        </w:numPr>
        <w:spacing w:before="100" w:beforeAutospacing="1" w:after="100" w:afterAutospacing="1"/>
        <w:rPr>
          <w:rFonts w:asciiTheme="minorHAnsi" w:hAnsiTheme="minorHAnsi" w:cstheme="minorHAnsi"/>
          <w:sz w:val="22"/>
          <w:szCs w:val="22"/>
        </w:rPr>
      </w:pPr>
      <w:r w:rsidRPr="001D6034">
        <w:rPr>
          <w:rFonts w:asciiTheme="minorHAnsi" w:hAnsiTheme="minorHAnsi" w:cstheme="minorHAnsi"/>
          <w:sz w:val="22"/>
          <w:szCs w:val="22"/>
        </w:rPr>
        <w:t>Regular updates are essential to maintain optimal security measures and compliance with evolving regulations. This requires a proactive approach to software management, potentially increasing operational costs and complexity.</w:t>
      </w:r>
    </w:p>
    <w:p w14:paraId="28C74715" w14:textId="2795B119" w:rsidR="001B4E0E" w:rsidRPr="001D6034" w:rsidRDefault="001D6034" w:rsidP="001D6034">
      <w:pPr>
        <w:numPr>
          <w:ilvl w:val="0"/>
          <w:numId w:val="28"/>
        </w:numPr>
        <w:spacing w:before="100" w:beforeAutospacing="1" w:after="100" w:afterAutospacing="1"/>
        <w:rPr>
          <w:rFonts w:asciiTheme="minorHAnsi" w:hAnsiTheme="minorHAnsi" w:cstheme="minorHAnsi"/>
          <w:sz w:val="22"/>
          <w:szCs w:val="22"/>
        </w:rPr>
      </w:pPr>
      <w:r w:rsidRPr="001D6034">
        <w:rPr>
          <w:rFonts w:asciiTheme="minorHAnsi" w:hAnsiTheme="minorHAnsi" w:cstheme="minorHAnsi"/>
          <w:sz w:val="22"/>
          <w:szCs w:val="22"/>
        </w:rPr>
        <w:t>Compliance with new regulations often necessitates quick adaptations, which can strain resources and require frequent system overhauls to ensure ongoing compliance.</w:t>
      </w:r>
    </w:p>
    <w:p w14:paraId="51A51275" w14:textId="16A12E45" w:rsidR="005C6FD2" w:rsidDel="00AF378C" w:rsidRDefault="003F61B3" w:rsidP="00BD4A9C">
      <w:pPr>
        <w:pStyle w:val="Heading2"/>
        <w:ind w:left="907"/>
        <w:rPr>
          <w:del w:id="239" w:author="Tang, Joyce" w:date="2024-05-22T09:09:00Z" w16du:dateUtc="2024-05-22T16:09:00Z"/>
          <w:rFonts w:ascii="Calibri" w:hAnsi="Calibri"/>
          <w:color w:val="000000"/>
        </w:rPr>
      </w:pPr>
      <w:del w:id="240" w:author="Tang, Joyce" w:date="2024-05-22T09:09:00Z" w16du:dateUtc="2024-05-22T16:09:00Z">
        <w:r w:rsidRPr="002E7AD9" w:rsidDel="00AF378C">
          <w:rPr>
            <w:rFonts w:ascii="Calibri" w:hAnsi="Calibri"/>
            <w:color w:val="FFFFFF" w:themeColor="background1"/>
            <w:sz w:val="22"/>
            <w:szCs w:val="22"/>
            <w:highlight w:val="darkCyan"/>
          </w:rPr>
          <w:delText>Recommendation</w:delText>
        </w:r>
        <w:r w:rsidR="00492503" w:rsidDel="00AF378C">
          <w:rPr>
            <w:rFonts w:ascii="Calibri" w:hAnsi="Calibri"/>
            <w:color w:val="000000"/>
          </w:rPr>
          <w:tab/>
        </w:r>
      </w:del>
    </w:p>
    <w:p w14:paraId="307D2162" w14:textId="1688D01C" w:rsidR="00415F88" w:rsidRPr="00474750" w:rsidDel="00AF378C" w:rsidRDefault="003F61B3" w:rsidP="002E7AD9">
      <w:pPr>
        <w:tabs>
          <w:tab w:val="left" w:pos="540"/>
        </w:tabs>
        <w:ind w:left="907" w:hanging="360"/>
        <w:rPr>
          <w:del w:id="241" w:author="Tang, Joyce" w:date="2024-05-22T09:09:00Z" w16du:dateUtc="2024-05-22T16:09:00Z"/>
          <w:rFonts w:ascii="Calibri" w:hAnsi="Calibri"/>
          <w:color w:val="000000"/>
          <w:sz w:val="22"/>
        </w:rPr>
      </w:pPr>
      <w:del w:id="242" w:author="Tang, Joyce" w:date="2024-05-22T09:09:00Z" w16du:dateUtc="2024-05-22T16:09:00Z">
        <w:r w:rsidRPr="0034053E" w:rsidDel="00AF378C">
          <w:rPr>
            <w:rFonts w:ascii="Calibri" w:hAnsi="Calibri"/>
            <w:bCs/>
            <w:color w:val="000000"/>
            <w:sz w:val="22"/>
          </w:rPr>
          <w:delText xml:space="preserve">What do you want your reader to do </w:delText>
        </w:r>
        <w:r w:rsidR="00492503" w:rsidDel="00AF378C">
          <w:rPr>
            <w:rFonts w:ascii="Calibri" w:hAnsi="Calibri"/>
            <w:bCs/>
            <w:color w:val="000000"/>
            <w:sz w:val="22"/>
          </w:rPr>
          <w:delText>upon receipt of this</w:delText>
        </w:r>
        <w:r w:rsidRPr="0034053E" w:rsidDel="00AF378C">
          <w:rPr>
            <w:rFonts w:ascii="Calibri" w:hAnsi="Calibri"/>
            <w:bCs/>
            <w:color w:val="000000"/>
            <w:sz w:val="22"/>
          </w:rPr>
          <w:delText xml:space="preserve"> document</w:delText>
        </w:r>
        <w:r w:rsidR="0034053E" w:rsidDel="00AF378C">
          <w:rPr>
            <w:rFonts w:ascii="Calibri" w:hAnsi="Calibri"/>
            <w:bCs/>
            <w:color w:val="000000"/>
            <w:sz w:val="22"/>
          </w:rPr>
          <w:delText xml:space="preserve">? </w:delText>
        </w:r>
        <w:r w:rsidR="00197F2A" w:rsidDel="00AF378C">
          <w:rPr>
            <w:rFonts w:ascii="Calibri" w:hAnsi="Calibri"/>
            <w:bCs/>
            <w:color w:val="000000"/>
            <w:sz w:val="22"/>
          </w:rPr>
          <w:delText>Wanderer'</w:delText>
        </w:r>
        <w:r w:rsidR="006F38A3" w:rsidDel="00AF378C">
          <w:rPr>
            <w:rFonts w:ascii="Calibri" w:hAnsi="Calibri"/>
            <w:bCs/>
            <w:color w:val="000000"/>
            <w:sz w:val="22"/>
          </w:rPr>
          <w:delText>s Tools</w:delText>
        </w:r>
        <w:r w:rsidR="0034053E" w:rsidDel="00AF378C">
          <w:rPr>
            <w:rFonts w:ascii="Calibri" w:hAnsi="Calibri"/>
            <w:bCs/>
            <w:color w:val="000000"/>
            <w:sz w:val="22"/>
          </w:rPr>
          <w:delText xml:space="preserve"> is your primary decision-maker</w:delText>
        </w:r>
        <w:r w:rsidR="00DF1301" w:rsidDel="00AF378C">
          <w:rPr>
            <w:rFonts w:ascii="Calibri" w:hAnsi="Calibri"/>
            <w:bCs/>
            <w:color w:val="000000"/>
            <w:sz w:val="22"/>
          </w:rPr>
          <w:delText xml:space="preserve">; </w:delText>
        </w:r>
        <w:r w:rsidR="00DF1301" w:rsidRPr="0034053E" w:rsidDel="00AF378C">
          <w:rPr>
            <w:rFonts w:ascii="Calibri" w:hAnsi="Calibri"/>
            <w:bCs/>
            <w:color w:val="000000"/>
            <w:sz w:val="22"/>
          </w:rPr>
          <w:delText>what</w:delText>
        </w:r>
        <w:r w:rsidR="007629DE" w:rsidRPr="0034053E" w:rsidDel="00AF378C">
          <w:rPr>
            <w:rFonts w:ascii="Calibri" w:hAnsi="Calibri"/>
            <w:bCs/>
            <w:color w:val="000000"/>
            <w:sz w:val="22"/>
          </w:rPr>
          <w:delText xml:space="preserve"> actions </w:delText>
        </w:r>
        <w:r w:rsidR="0034053E" w:rsidDel="00AF378C">
          <w:rPr>
            <w:rFonts w:ascii="Calibri" w:hAnsi="Calibri"/>
            <w:bCs/>
            <w:color w:val="000000"/>
            <w:sz w:val="22"/>
          </w:rPr>
          <w:delText xml:space="preserve">should </w:delText>
        </w:r>
        <w:r w:rsidR="006F38A3" w:rsidDel="00AF378C">
          <w:rPr>
            <w:rFonts w:ascii="Calibri" w:hAnsi="Calibri"/>
            <w:bCs/>
            <w:color w:val="000000"/>
            <w:sz w:val="22"/>
          </w:rPr>
          <w:delText xml:space="preserve">they </w:delText>
        </w:r>
        <w:r w:rsidR="007629DE" w:rsidRPr="0034053E" w:rsidDel="00AF378C">
          <w:rPr>
            <w:rFonts w:ascii="Calibri" w:hAnsi="Calibri"/>
            <w:bCs/>
            <w:color w:val="000000"/>
            <w:sz w:val="22"/>
          </w:rPr>
          <w:delText xml:space="preserve">take </w:delText>
        </w:r>
        <w:r w:rsidRPr="0034053E" w:rsidDel="00AF378C">
          <w:rPr>
            <w:rFonts w:ascii="Calibri" w:hAnsi="Calibri"/>
            <w:bCs/>
            <w:color w:val="000000"/>
            <w:sz w:val="22"/>
          </w:rPr>
          <w:delText xml:space="preserve">after reading </w:delText>
        </w:r>
        <w:r w:rsidR="0034053E" w:rsidDel="00AF378C">
          <w:rPr>
            <w:rFonts w:ascii="Calibri" w:hAnsi="Calibri"/>
            <w:bCs/>
            <w:color w:val="000000"/>
            <w:sz w:val="22"/>
          </w:rPr>
          <w:delText>your proposal</w:delText>
        </w:r>
        <w:r w:rsidR="00FC3BE7" w:rsidDel="00AF378C">
          <w:rPr>
            <w:rFonts w:ascii="Calibri" w:hAnsi="Calibri"/>
            <w:bCs/>
            <w:color w:val="000000"/>
            <w:sz w:val="22"/>
          </w:rPr>
          <w:delText xml:space="preserve">? </w:delText>
        </w:r>
        <w:r w:rsidR="00492503" w:rsidRPr="006938DA" w:rsidDel="00AF378C">
          <w:rPr>
            <w:rFonts w:ascii="Calibri" w:hAnsi="Calibri"/>
            <w:bCs/>
            <w:i/>
            <w:color w:val="000000"/>
            <w:sz w:val="22"/>
          </w:rPr>
          <w:delText>What "next steps" should now be taken</w:delText>
        </w:r>
        <w:r w:rsidR="00FC3BE7" w:rsidDel="00AF378C">
          <w:rPr>
            <w:rFonts w:ascii="Calibri" w:hAnsi="Calibri"/>
            <w:bCs/>
            <w:i/>
            <w:color w:val="000000"/>
            <w:sz w:val="22"/>
          </w:rPr>
          <w:delText xml:space="preserve">? </w:delText>
        </w:r>
        <w:r w:rsidR="00474750" w:rsidRPr="0081609E" w:rsidDel="00AF378C">
          <w:rPr>
            <w:rFonts w:ascii="Calibri" w:hAnsi="Calibri"/>
            <w:color w:val="FFFFFF" w:themeColor="background1"/>
            <w:sz w:val="22"/>
            <w:szCs w:val="22"/>
            <w:highlight w:val="darkCyan"/>
          </w:rPr>
          <w:delText xml:space="preserve">DO NOT FORGET to add this to </w:delText>
        </w:r>
        <w:r w:rsidR="00675DD7" w:rsidRPr="0081609E" w:rsidDel="00AF378C">
          <w:rPr>
            <w:rFonts w:ascii="Calibri" w:hAnsi="Calibri"/>
            <w:color w:val="FFFFFF" w:themeColor="background1"/>
            <w:sz w:val="22"/>
            <w:szCs w:val="22"/>
            <w:highlight w:val="darkCyan"/>
          </w:rPr>
          <w:delText>Part 2</w:delText>
        </w:r>
        <w:r w:rsidR="00474750" w:rsidRPr="0081609E" w:rsidDel="00AF378C">
          <w:rPr>
            <w:rFonts w:ascii="Calibri" w:hAnsi="Calibri"/>
            <w:color w:val="FFFFFF" w:themeColor="background1"/>
            <w:sz w:val="22"/>
            <w:szCs w:val="22"/>
            <w:highlight w:val="darkCyan"/>
          </w:rPr>
          <w:delText>!</w:delText>
        </w:r>
        <w:r w:rsidR="00474750" w:rsidDel="00AF378C">
          <w:rPr>
            <w:rFonts w:ascii="Calibri" w:hAnsi="Calibri"/>
            <w:color w:val="000000"/>
            <w:sz w:val="22"/>
          </w:rPr>
          <w:delText xml:space="preserve"> </w:delText>
        </w:r>
      </w:del>
    </w:p>
    <w:p w14:paraId="4B766EEA" w14:textId="29223FF9" w:rsidR="003F61B3" w:rsidRPr="008F2908" w:rsidRDefault="003F61B3" w:rsidP="00BD4A9C">
      <w:pPr>
        <w:pStyle w:val="BodyText"/>
        <w:keepNext/>
        <w:tabs>
          <w:tab w:val="left" w:pos="540"/>
        </w:tabs>
        <w:spacing w:before="120"/>
        <w:ind w:left="907" w:hanging="360"/>
        <w:outlineLvl w:val="1"/>
        <w:rPr>
          <w:rFonts w:ascii="Calibri" w:hAnsi="Calibri"/>
          <w:sz w:val="22"/>
        </w:rPr>
      </w:pPr>
      <w:r w:rsidRPr="008F2908">
        <w:rPr>
          <w:rFonts w:ascii="Calibri" w:hAnsi="Calibri"/>
          <w:bCs/>
          <w:u w:val="single"/>
        </w:rPr>
        <w:t>Document Overview</w:t>
      </w:r>
      <w:r w:rsidRPr="008F2908">
        <w:rPr>
          <w:rFonts w:ascii="Calibri" w:hAnsi="Calibri"/>
        </w:rPr>
        <w:t xml:space="preserve"> </w:t>
      </w:r>
    </w:p>
    <w:p w14:paraId="1989D755" w14:textId="4A159989" w:rsidR="003209C7" w:rsidRDefault="00197F2A" w:rsidP="0034053E">
      <w:pPr>
        <w:tabs>
          <w:tab w:val="left" w:pos="540"/>
        </w:tabs>
        <w:ind w:left="907" w:hanging="360"/>
        <w:rPr>
          <w:rFonts w:ascii="Calibri" w:hAnsi="Calibri"/>
          <w:color w:val="000000"/>
          <w:sz w:val="22"/>
        </w:rPr>
      </w:pPr>
      <w:r>
        <w:rPr>
          <w:rFonts w:ascii="Calibri" w:hAnsi="Calibri"/>
          <w:color w:val="000000"/>
          <w:sz w:val="22"/>
        </w:rPr>
        <w:t xml:space="preserve"> </w:t>
      </w:r>
    </w:p>
    <w:p w14:paraId="5816A6ED" w14:textId="29DFE7F1" w:rsidR="003F61B3" w:rsidRDefault="003209C7" w:rsidP="0034053E">
      <w:pPr>
        <w:tabs>
          <w:tab w:val="left" w:pos="540"/>
        </w:tabs>
        <w:ind w:left="907" w:hanging="360"/>
        <w:rPr>
          <w:rFonts w:ascii="Calibri" w:hAnsi="Calibri"/>
          <w:sz w:val="22"/>
        </w:rPr>
      </w:pPr>
      <w:del w:id="243" w:author="Tang, Joyce" w:date="2024-05-22T09:09:00Z" w16du:dateUtc="2024-05-22T16:09:00Z">
        <w:r w:rsidDel="00AF378C">
          <w:rPr>
            <w:rFonts w:ascii="Calibri" w:hAnsi="Calibri"/>
            <w:color w:val="000000"/>
            <w:sz w:val="22"/>
          </w:rPr>
          <w:tab/>
        </w:r>
        <w:r w:rsidR="00DD334B" w:rsidRPr="0034053E" w:rsidDel="00AF378C">
          <w:rPr>
            <w:rFonts w:ascii="Calibri" w:hAnsi="Calibri"/>
            <w:color w:val="000000"/>
            <w:sz w:val="22"/>
          </w:rPr>
          <w:delText xml:space="preserve">Be sure this </w:delText>
        </w:r>
        <w:r w:rsidR="00675DD7" w:rsidDel="00AF378C">
          <w:rPr>
            <w:rFonts w:ascii="Calibri" w:hAnsi="Calibri"/>
            <w:color w:val="000000"/>
            <w:sz w:val="22"/>
          </w:rPr>
          <w:delText>needs to be</w:delText>
        </w:r>
        <w:r w:rsidR="00DD334B" w:rsidRPr="0034053E" w:rsidDel="00AF378C">
          <w:rPr>
            <w:rFonts w:ascii="Calibri" w:hAnsi="Calibri"/>
            <w:color w:val="000000"/>
            <w:sz w:val="22"/>
          </w:rPr>
          <w:delText xml:space="preserve"> </w:delText>
        </w:r>
        <w:r w:rsidR="00DD334B" w:rsidRPr="0081609E" w:rsidDel="00AF378C">
          <w:rPr>
            <w:rFonts w:ascii="Calibri" w:hAnsi="Calibri"/>
            <w:b/>
            <w:color w:val="FFFFFF" w:themeColor="background1"/>
            <w:sz w:val="22"/>
            <w:szCs w:val="22"/>
            <w:highlight w:val="darkCyan"/>
          </w:rPr>
          <w:delText xml:space="preserve">updated for the </w:delText>
        </w:r>
        <w:r w:rsidR="00675DD7" w:rsidRPr="0081609E" w:rsidDel="00AF378C">
          <w:rPr>
            <w:rFonts w:ascii="Calibri" w:hAnsi="Calibri"/>
            <w:b/>
            <w:color w:val="FFFFFF" w:themeColor="background1"/>
            <w:sz w:val="22"/>
            <w:szCs w:val="22"/>
            <w:highlight w:val="darkCyan"/>
          </w:rPr>
          <w:delText>Part 2</w:delText>
        </w:r>
        <w:r w:rsidR="006F38A3" w:rsidRPr="0081609E" w:rsidDel="00AF378C">
          <w:rPr>
            <w:rFonts w:ascii="Calibri" w:hAnsi="Calibri"/>
            <w:b/>
            <w:color w:val="FFFFFF" w:themeColor="background1"/>
            <w:sz w:val="22"/>
            <w:szCs w:val="22"/>
            <w:highlight w:val="darkCyan"/>
          </w:rPr>
          <w:delText xml:space="preserve"> </w:delText>
        </w:r>
        <w:r w:rsidR="0013229C" w:rsidDel="00AF378C">
          <w:rPr>
            <w:rFonts w:ascii="Calibri" w:hAnsi="Calibri"/>
            <w:b/>
            <w:color w:val="FFFFFF" w:themeColor="background1"/>
            <w:sz w:val="22"/>
            <w:szCs w:val="22"/>
            <w:highlight w:val="darkCyan"/>
          </w:rPr>
          <w:delText>submission</w:delText>
        </w:r>
        <w:r w:rsidR="00DD334B" w:rsidRPr="003209C7" w:rsidDel="00AF378C">
          <w:rPr>
            <w:rFonts w:ascii="Calibri" w:hAnsi="Calibri"/>
            <w:b/>
            <w:i/>
            <w:color w:val="0000FF"/>
            <w:sz w:val="22"/>
          </w:rPr>
          <w:delText xml:space="preserve"> </w:delText>
        </w:r>
        <w:r w:rsidR="00DD334B" w:rsidRPr="0034053E" w:rsidDel="00AF378C">
          <w:rPr>
            <w:rFonts w:ascii="Calibri" w:hAnsi="Calibri"/>
            <w:sz w:val="22"/>
          </w:rPr>
          <w:delText>to include the entire document.</w:delText>
        </w:r>
      </w:del>
    </w:p>
    <w:p w14:paraId="134EBB5C" w14:textId="77777777" w:rsidR="001D6034" w:rsidRDefault="001D6034" w:rsidP="001B4E0E">
      <w:pPr>
        <w:tabs>
          <w:tab w:val="left" w:pos="540"/>
        </w:tabs>
        <w:ind w:left="907" w:hanging="360"/>
        <w:rPr>
          <w:rFonts w:ascii="Calibri" w:hAnsi="Calibri"/>
          <w:sz w:val="22"/>
        </w:rPr>
      </w:pPr>
    </w:p>
    <w:p w14:paraId="711CCB46" w14:textId="4E7683F3" w:rsidR="001B4E0E" w:rsidRPr="008F2908" w:rsidRDefault="001D6034" w:rsidP="001B4E0E">
      <w:pPr>
        <w:tabs>
          <w:tab w:val="left" w:pos="540"/>
        </w:tabs>
        <w:ind w:left="907" w:hanging="360"/>
        <w:rPr>
          <w:rFonts w:ascii="Calibri" w:hAnsi="Calibri"/>
          <w:sz w:val="22"/>
        </w:rPr>
      </w:pPr>
      <w:r>
        <w:rPr>
          <w:rFonts w:ascii="Calibri" w:hAnsi="Calibri"/>
          <w:sz w:val="22"/>
        </w:rPr>
        <w:tab/>
      </w:r>
      <w:r w:rsidR="001B4E0E" w:rsidRPr="008F2908">
        <w:rPr>
          <w:rFonts w:ascii="Calibri" w:hAnsi="Calibri"/>
          <w:sz w:val="22"/>
        </w:rPr>
        <w:t xml:space="preserve"> This proposal outlines the initial plan for the ScamSafe app, detailing the problem statement, project scope, stakeholder interests, and anticipated costs and benefits. The subsequent sections will provide a more detailed feasibility analysis and definition of requirements.</w:t>
      </w:r>
    </w:p>
    <w:p w14:paraId="780EC423" w14:textId="77777777" w:rsidR="00BA30D6" w:rsidRPr="00BA30D6" w:rsidRDefault="00BA30D6" w:rsidP="00BA30D6">
      <w:pPr>
        <w:pStyle w:val="BodyText"/>
        <w:tabs>
          <w:tab w:val="left" w:pos="540"/>
        </w:tabs>
        <w:rPr>
          <w:rFonts w:ascii="Calibri" w:hAnsi="Calibri"/>
          <w:b w:val="0"/>
          <w:bCs/>
          <w:color w:val="000000"/>
          <w:szCs w:val="24"/>
        </w:rPr>
      </w:pPr>
    </w:p>
    <w:p w14:paraId="69875E16" w14:textId="77777777" w:rsidR="001816B5" w:rsidRPr="005679D0" w:rsidRDefault="00212297" w:rsidP="00BD4A9C">
      <w:pPr>
        <w:pStyle w:val="BodyText"/>
        <w:keepNext/>
        <w:tabs>
          <w:tab w:val="left" w:pos="540"/>
        </w:tabs>
        <w:outlineLvl w:val="0"/>
        <w:rPr>
          <w:rFonts w:ascii="Calibri" w:hAnsi="Calibri"/>
          <w:b w:val="0"/>
          <w:bCs/>
          <w:szCs w:val="24"/>
        </w:rPr>
      </w:pPr>
      <w:r w:rsidRPr="005679D0">
        <w:rPr>
          <w:rFonts w:ascii="Calibri" w:hAnsi="Calibri"/>
          <w:u w:val="single"/>
        </w:rPr>
        <w:t>2.0</w:t>
      </w:r>
      <w:r w:rsidRPr="005679D0">
        <w:rPr>
          <w:rFonts w:ascii="Calibri" w:hAnsi="Calibri"/>
          <w:u w:val="single"/>
        </w:rPr>
        <w:tab/>
      </w:r>
      <w:r w:rsidR="00223B75" w:rsidRPr="005679D0">
        <w:rPr>
          <w:rFonts w:ascii="Calibri" w:hAnsi="Calibri"/>
          <w:u w:val="single"/>
        </w:rPr>
        <w:t>System Initiation</w:t>
      </w:r>
      <w:r w:rsidR="00223B75" w:rsidRPr="005679D0">
        <w:rPr>
          <w:rFonts w:ascii="Calibri" w:hAnsi="Calibri"/>
          <w:b w:val="0"/>
        </w:rPr>
        <w:t xml:space="preserve"> </w:t>
      </w:r>
    </w:p>
    <w:p w14:paraId="511A6DB5" w14:textId="77777777" w:rsidR="00B945B9" w:rsidRPr="005679D0" w:rsidRDefault="00B945B9" w:rsidP="001816B5">
      <w:pPr>
        <w:pStyle w:val="BodyText"/>
        <w:tabs>
          <w:tab w:val="left" w:pos="540"/>
        </w:tabs>
        <w:ind w:left="540"/>
        <w:rPr>
          <w:rFonts w:ascii="Calibri" w:hAnsi="Calibri"/>
          <w:b w:val="0"/>
          <w:bCs/>
          <w:sz w:val="22"/>
          <w:szCs w:val="22"/>
        </w:rPr>
      </w:pPr>
    </w:p>
    <w:p w14:paraId="59A80AEE" w14:textId="77EE6B57" w:rsidR="00B945B9" w:rsidRPr="005679D0" w:rsidRDefault="00B945B9" w:rsidP="00AF0FA5">
      <w:pPr>
        <w:pStyle w:val="BodyText"/>
        <w:keepNext/>
        <w:tabs>
          <w:tab w:val="left" w:pos="540"/>
        </w:tabs>
        <w:ind w:left="547"/>
        <w:outlineLvl w:val="1"/>
        <w:rPr>
          <w:rFonts w:ascii="Calibri" w:hAnsi="Calibri"/>
          <w:u w:val="single"/>
        </w:rPr>
      </w:pPr>
      <w:bookmarkStart w:id="244" w:name="_Hlk99916726"/>
      <w:r w:rsidRPr="005679D0">
        <w:rPr>
          <w:rFonts w:ascii="Calibri" w:hAnsi="Calibri"/>
          <w:u w:val="single"/>
        </w:rPr>
        <w:t>Project Initiation Request (PIR)</w:t>
      </w:r>
    </w:p>
    <w:bookmarkEnd w:id="244"/>
    <w:p w14:paraId="3DA1D133" w14:textId="77777777" w:rsidR="001B4E0E" w:rsidRDefault="001B4E0E" w:rsidP="00B945B9">
      <w:pPr>
        <w:pStyle w:val="BodyText"/>
        <w:tabs>
          <w:tab w:val="left" w:pos="540"/>
        </w:tabs>
        <w:ind w:left="547"/>
        <w:rPr>
          <w:rFonts w:ascii="Calibri" w:hAnsi="Calibri"/>
          <w:b w:val="0"/>
          <w:bCs/>
          <w:color w:val="000000"/>
          <w:sz w:val="22"/>
          <w:szCs w:val="22"/>
        </w:rPr>
      </w:pPr>
    </w:p>
    <w:p w14:paraId="33FC0C1F" w14:textId="77777777" w:rsidR="001B4E0E" w:rsidRPr="00734B8C" w:rsidRDefault="001B4E0E" w:rsidP="001B4E0E">
      <w:pPr>
        <w:rPr>
          <w:b/>
        </w:rPr>
      </w:pPr>
      <w:r>
        <w:rPr>
          <w:b/>
        </w:rPr>
        <w:t>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1B4E0E" w14:paraId="66205315" w14:textId="77777777" w:rsidTr="00C336E4">
        <w:trPr>
          <w:trHeight w:val="397"/>
        </w:trPr>
        <w:tc>
          <w:tcPr>
            <w:tcW w:w="3667" w:type="dxa"/>
            <w:shd w:val="clear" w:color="auto" w:fill="D3DFEE"/>
          </w:tcPr>
          <w:p w14:paraId="6769DBEC" w14:textId="77777777" w:rsidR="001B4E0E" w:rsidRPr="00B56EE4" w:rsidRDefault="001B4E0E" w:rsidP="00C336E4">
            <w:pPr>
              <w:rPr>
                <w:b/>
                <w:color w:val="000000"/>
              </w:rPr>
            </w:pPr>
            <w:r w:rsidRPr="00B56EE4">
              <w:rPr>
                <w:b/>
                <w:color w:val="000000"/>
              </w:rPr>
              <w:t xml:space="preserve">Project Name: </w:t>
            </w:r>
          </w:p>
        </w:tc>
        <w:tc>
          <w:tcPr>
            <w:tcW w:w="6202" w:type="dxa"/>
            <w:shd w:val="clear" w:color="auto" w:fill="FFFFFF"/>
          </w:tcPr>
          <w:p w14:paraId="6326E4B1" w14:textId="77777777" w:rsidR="001B4E0E" w:rsidRPr="00B56EE4" w:rsidRDefault="001B4E0E" w:rsidP="00C336E4">
            <w:pPr>
              <w:rPr>
                <w:color w:val="000000"/>
              </w:rPr>
            </w:pPr>
            <w:r>
              <w:rPr>
                <w:color w:val="000000"/>
              </w:rPr>
              <w:t>ScamSafe</w:t>
            </w:r>
          </w:p>
        </w:tc>
      </w:tr>
      <w:tr w:rsidR="001B4E0E" w14:paraId="7953C40B" w14:textId="77777777" w:rsidTr="00C336E4">
        <w:trPr>
          <w:trHeight w:val="397"/>
        </w:trPr>
        <w:tc>
          <w:tcPr>
            <w:tcW w:w="3667" w:type="dxa"/>
            <w:shd w:val="clear" w:color="auto" w:fill="D3DFEE"/>
          </w:tcPr>
          <w:p w14:paraId="01204558" w14:textId="77777777" w:rsidR="001B4E0E" w:rsidRPr="00B56EE4" w:rsidRDefault="001B4E0E" w:rsidP="00C336E4">
            <w:pPr>
              <w:rPr>
                <w:b/>
                <w:color w:val="000000"/>
              </w:rPr>
            </w:pPr>
            <w:r w:rsidRPr="00B56EE4">
              <w:rPr>
                <w:b/>
                <w:color w:val="000000"/>
              </w:rPr>
              <w:t>Two Sentence Request Description:</w:t>
            </w:r>
          </w:p>
        </w:tc>
        <w:tc>
          <w:tcPr>
            <w:tcW w:w="6202" w:type="dxa"/>
            <w:shd w:val="clear" w:color="auto" w:fill="FFFFFF"/>
          </w:tcPr>
          <w:p w14:paraId="4E10E5FC" w14:textId="548DA895" w:rsidR="001B4E0E" w:rsidRPr="00B56EE4" w:rsidRDefault="001B4E0E" w:rsidP="00C336E4">
            <w:pPr>
              <w:rPr>
                <w:i/>
                <w:color w:val="000000"/>
              </w:rPr>
            </w:pPr>
            <w:r w:rsidRPr="00910AD1">
              <w:rPr>
                <w:i/>
                <w:color w:val="000000"/>
              </w:rPr>
              <w:t xml:space="preserve">ScamSafe is a platform designed to secure your personal information more safely than storing it in a standard note app on your phone. It has specialized features to ensure your details are </w:t>
            </w:r>
            <w:r>
              <w:rPr>
                <w:i/>
                <w:color w:val="000000"/>
              </w:rPr>
              <w:t>stored securely, checked against legal standards,</w:t>
            </w:r>
            <w:r w:rsidRPr="00910AD1">
              <w:rPr>
                <w:i/>
                <w:color w:val="000000"/>
              </w:rPr>
              <w:t xml:space="preserve"> and protected from fraud. It's like having a personal digital safe that </w:t>
            </w:r>
            <w:r>
              <w:rPr>
                <w:i/>
                <w:color w:val="000000"/>
              </w:rPr>
              <w:t>keeps your information locked away and</w:t>
            </w:r>
            <w:r w:rsidRPr="00910AD1">
              <w:rPr>
                <w:i/>
                <w:color w:val="000000"/>
              </w:rPr>
              <w:t xml:space="preserve"> checks for potential scams or legal issues.</w:t>
            </w:r>
          </w:p>
        </w:tc>
      </w:tr>
      <w:tr w:rsidR="001B4E0E" w14:paraId="0E9B88B3" w14:textId="77777777" w:rsidTr="00C336E4">
        <w:trPr>
          <w:trHeight w:val="397"/>
        </w:trPr>
        <w:tc>
          <w:tcPr>
            <w:tcW w:w="3667" w:type="dxa"/>
            <w:shd w:val="clear" w:color="auto" w:fill="D3DFEE"/>
          </w:tcPr>
          <w:p w14:paraId="1D94DAF3" w14:textId="77777777" w:rsidR="001B4E0E" w:rsidRPr="00B56EE4" w:rsidRDefault="001B4E0E" w:rsidP="00C336E4">
            <w:pPr>
              <w:rPr>
                <w:b/>
                <w:color w:val="000000"/>
              </w:rPr>
            </w:pPr>
            <w:r w:rsidRPr="00B56EE4">
              <w:rPr>
                <w:b/>
                <w:color w:val="000000"/>
              </w:rPr>
              <w:t xml:space="preserve">Requested Launch Date(s): </w:t>
            </w:r>
          </w:p>
        </w:tc>
        <w:tc>
          <w:tcPr>
            <w:tcW w:w="6202" w:type="dxa"/>
            <w:shd w:val="clear" w:color="auto" w:fill="FFFFFF"/>
          </w:tcPr>
          <w:p w14:paraId="72A066FA" w14:textId="461551A9" w:rsidR="001B4E0E" w:rsidRPr="00B56EE4" w:rsidRDefault="001B4E0E" w:rsidP="00C336E4">
            <w:pPr>
              <w:rPr>
                <w:i/>
                <w:color w:val="000000"/>
              </w:rPr>
            </w:pPr>
            <w:r>
              <w:rPr>
                <w:i/>
                <w:color w:val="000000"/>
              </w:rPr>
              <w:t>October, 15</w:t>
            </w:r>
            <w:r w:rsidRPr="00D9290D">
              <w:rPr>
                <w:i/>
                <w:color w:val="000000"/>
                <w:vertAlign w:val="superscript"/>
              </w:rPr>
              <w:t>th</w:t>
            </w:r>
            <w:r>
              <w:rPr>
                <w:i/>
                <w:color w:val="000000"/>
              </w:rPr>
              <w:t xml:space="preserve"> 2024 </w:t>
            </w:r>
            <w:r w:rsidRPr="00B56EE4">
              <w:rPr>
                <w:i/>
                <w:color w:val="000000"/>
              </w:rPr>
              <w:t xml:space="preserve"> </w:t>
            </w:r>
          </w:p>
        </w:tc>
      </w:tr>
      <w:tr w:rsidR="001B4E0E" w14:paraId="2CB0DECE" w14:textId="77777777" w:rsidTr="00C336E4">
        <w:trPr>
          <w:trHeight w:val="397"/>
        </w:trPr>
        <w:tc>
          <w:tcPr>
            <w:tcW w:w="3667" w:type="dxa"/>
            <w:shd w:val="clear" w:color="auto" w:fill="D3DFEE"/>
          </w:tcPr>
          <w:p w14:paraId="7FD7E283" w14:textId="77777777" w:rsidR="001B4E0E" w:rsidRPr="00B56EE4" w:rsidRDefault="001B4E0E" w:rsidP="00C336E4">
            <w:pPr>
              <w:rPr>
                <w:b/>
                <w:color w:val="000000"/>
              </w:rPr>
            </w:pPr>
            <w:r w:rsidRPr="00B56EE4">
              <w:rPr>
                <w:b/>
                <w:color w:val="000000"/>
              </w:rPr>
              <w:t xml:space="preserve">Department(s) </w:t>
            </w:r>
            <w:r>
              <w:rPr>
                <w:b/>
                <w:color w:val="000000"/>
              </w:rPr>
              <w:t>Affected</w:t>
            </w:r>
            <w:r w:rsidRPr="00B56EE4">
              <w:rPr>
                <w:b/>
                <w:color w:val="000000"/>
              </w:rPr>
              <w:t xml:space="preserve"> </w:t>
            </w:r>
            <w:proofErr w:type="gramStart"/>
            <w:r>
              <w:rPr>
                <w:b/>
                <w:color w:val="000000"/>
              </w:rPr>
              <w:t>B</w:t>
            </w:r>
            <w:r w:rsidRPr="00B56EE4">
              <w:rPr>
                <w:b/>
                <w:color w:val="000000"/>
              </w:rPr>
              <w:t>y</w:t>
            </w:r>
            <w:proofErr w:type="gramEnd"/>
            <w:r w:rsidRPr="00B56EE4">
              <w:rPr>
                <w:b/>
                <w:color w:val="000000"/>
              </w:rPr>
              <w:t xml:space="preserve"> </w:t>
            </w:r>
            <w:r>
              <w:rPr>
                <w:b/>
                <w:color w:val="000000"/>
              </w:rPr>
              <w:t>P</w:t>
            </w:r>
            <w:r w:rsidRPr="00B56EE4">
              <w:rPr>
                <w:b/>
                <w:color w:val="000000"/>
              </w:rPr>
              <w:t>roject:</w:t>
            </w:r>
          </w:p>
        </w:tc>
        <w:tc>
          <w:tcPr>
            <w:tcW w:w="6202" w:type="dxa"/>
            <w:shd w:val="clear" w:color="auto" w:fill="FFFFFF"/>
          </w:tcPr>
          <w:p w14:paraId="1819B13B" w14:textId="77777777" w:rsidR="001B4E0E" w:rsidRPr="00B56EE4" w:rsidRDefault="001B4E0E" w:rsidP="00C336E4">
            <w:pPr>
              <w:rPr>
                <w:i/>
                <w:color w:val="000000"/>
              </w:rPr>
            </w:pPr>
            <w:r w:rsidRPr="00D9290D">
              <w:rPr>
                <w:i/>
                <w:color w:val="000000"/>
              </w:rPr>
              <w:t>IT for development and maintenance, Customer Service for handling user inquiries and feedback, Marketing for promoting the app, and Legal for compliance checks.</w:t>
            </w:r>
          </w:p>
        </w:tc>
      </w:tr>
      <w:tr w:rsidR="001B4E0E" w14:paraId="6EC74DCE" w14:textId="77777777" w:rsidTr="00C336E4">
        <w:trPr>
          <w:trHeight w:val="397"/>
        </w:trPr>
        <w:tc>
          <w:tcPr>
            <w:tcW w:w="3667" w:type="dxa"/>
            <w:shd w:val="clear" w:color="auto" w:fill="D3DFEE"/>
          </w:tcPr>
          <w:p w14:paraId="18604B6C" w14:textId="77777777" w:rsidR="001B4E0E" w:rsidRPr="00B56EE4" w:rsidRDefault="001B4E0E" w:rsidP="00C336E4">
            <w:pPr>
              <w:rPr>
                <w:b/>
                <w:color w:val="000000"/>
              </w:rPr>
            </w:pPr>
            <w:r w:rsidRPr="00B56EE4">
              <w:rPr>
                <w:b/>
                <w:color w:val="000000"/>
              </w:rPr>
              <w:t>Project</w:t>
            </w:r>
            <w:r>
              <w:rPr>
                <w:b/>
                <w:color w:val="000000"/>
              </w:rPr>
              <w:t>'</w:t>
            </w:r>
            <w:r w:rsidRPr="00B56EE4">
              <w:rPr>
                <w:b/>
                <w:color w:val="000000"/>
              </w:rPr>
              <w:t>s Customers:</w:t>
            </w:r>
          </w:p>
        </w:tc>
        <w:tc>
          <w:tcPr>
            <w:tcW w:w="6202" w:type="dxa"/>
            <w:shd w:val="clear" w:color="auto" w:fill="FFFFFF"/>
          </w:tcPr>
          <w:p w14:paraId="413A25C2" w14:textId="77777777" w:rsidR="001B4E0E" w:rsidRPr="00B56EE4" w:rsidRDefault="001B4E0E" w:rsidP="00C336E4">
            <w:pPr>
              <w:rPr>
                <w:i/>
                <w:color w:val="000000"/>
              </w:rPr>
            </w:pPr>
            <w:r>
              <w:rPr>
                <w:i/>
                <w:color w:val="000000"/>
              </w:rPr>
              <w:t>I</w:t>
            </w:r>
            <w:r w:rsidRPr="00D9290D">
              <w:rPr>
                <w:i/>
                <w:color w:val="000000"/>
              </w:rPr>
              <w:t>ndividual consumers</w:t>
            </w:r>
            <w:r>
              <w:rPr>
                <w:i/>
                <w:color w:val="000000"/>
              </w:rPr>
              <w:t xml:space="preserve"> are</w:t>
            </w:r>
            <w:r w:rsidRPr="00D9290D">
              <w:rPr>
                <w:i/>
                <w:color w:val="000000"/>
              </w:rPr>
              <w:t xml:space="preserve"> looking for additional security in their online and mobile transactions. The project also affects financial institutions seeking to provide added security solutions to their clients.</w:t>
            </w:r>
          </w:p>
        </w:tc>
      </w:tr>
      <w:tr w:rsidR="001B4E0E" w14:paraId="4C0A5C28" w14:textId="77777777" w:rsidTr="00C336E4">
        <w:trPr>
          <w:trHeight w:val="397"/>
        </w:trPr>
        <w:tc>
          <w:tcPr>
            <w:tcW w:w="3667" w:type="dxa"/>
            <w:shd w:val="clear" w:color="auto" w:fill="D3DFEE"/>
          </w:tcPr>
          <w:p w14:paraId="6F00B8DE" w14:textId="77777777" w:rsidR="001B4E0E" w:rsidRPr="00B56EE4" w:rsidRDefault="001B4E0E" w:rsidP="00C336E4">
            <w:pPr>
              <w:rPr>
                <w:b/>
                <w:color w:val="000000"/>
              </w:rPr>
            </w:pPr>
            <w:r w:rsidRPr="00B56EE4">
              <w:rPr>
                <w:b/>
                <w:color w:val="000000"/>
              </w:rPr>
              <w:t>Date Request Submitted:</w:t>
            </w:r>
          </w:p>
        </w:tc>
        <w:tc>
          <w:tcPr>
            <w:tcW w:w="6202" w:type="dxa"/>
            <w:shd w:val="clear" w:color="auto" w:fill="FFFFFF"/>
          </w:tcPr>
          <w:p w14:paraId="09C0FF2F" w14:textId="77777777" w:rsidR="001B4E0E" w:rsidRPr="00B56EE4" w:rsidRDefault="001B4E0E" w:rsidP="00C336E4">
            <w:pPr>
              <w:rPr>
                <w:color w:val="000000"/>
              </w:rPr>
            </w:pPr>
            <w:r>
              <w:rPr>
                <w:color w:val="000000"/>
              </w:rPr>
              <w:t>April, 15</w:t>
            </w:r>
            <w:r w:rsidRPr="00D9290D">
              <w:rPr>
                <w:color w:val="000000"/>
                <w:vertAlign w:val="superscript"/>
              </w:rPr>
              <w:t>th</w:t>
            </w:r>
            <w:r>
              <w:rPr>
                <w:color w:val="000000"/>
              </w:rPr>
              <w:t xml:space="preserve"> 2024</w:t>
            </w:r>
          </w:p>
        </w:tc>
      </w:tr>
    </w:tbl>
    <w:p w14:paraId="447E3935" w14:textId="657BE3B7" w:rsidR="001B4E0E" w:rsidRPr="008F2908" w:rsidRDefault="001B4E0E" w:rsidP="00AF178E">
      <w:pPr>
        <w:pStyle w:val="ListParagraph"/>
        <w:numPr>
          <w:ilvl w:val="1"/>
          <w:numId w:val="27"/>
        </w:numPr>
        <w:spacing w:before="240" w:after="120"/>
        <w:jc w:val="both"/>
        <w:rPr>
          <w:b/>
        </w:rPr>
      </w:pPr>
      <w:r w:rsidRPr="008F2908">
        <w:rPr>
          <w:b/>
        </w:rPr>
        <w:t>Project Sponsor and Manager</w:t>
      </w:r>
    </w:p>
    <w:tbl>
      <w:tblPr>
        <w:tblW w:w="9905"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39"/>
        <w:gridCol w:w="3270"/>
        <w:gridCol w:w="250"/>
        <w:gridCol w:w="1539"/>
        <w:gridCol w:w="3307"/>
      </w:tblGrid>
      <w:tr w:rsidR="001B4E0E" w:rsidRPr="00760D5B" w14:paraId="20AEFF47" w14:textId="77777777" w:rsidTr="008F2908">
        <w:trPr>
          <w:trHeight w:val="464"/>
        </w:trPr>
        <w:tc>
          <w:tcPr>
            <w:tcW w:w="4809" w:type="dxa"/>
            <w:gridSpan w:val="2"/>
            <w:tcBorders>
              <w:top w:val="nil"/>
              <w:left w:val="nil"/>
              <w:bottom w:val="single" w:sz="4" w:space="0" w:color="4F81BD"/>
              <w:right w:val="nil"/>
            </w:tcBorders>
            <w:shd w:val="clear" w:color="auto" w:fill="auto"/>
          </w:tcPr>
          <w:p w14:paraId="39657574" w14:textId="75B5C7DA" w:rsidR="001B4E0E" w:rsidRPr="006E40E9" w:rsidRDefault="001B4E0E" w:rsidP="00C336E4">
            <w:pPr>
              <w:spacing w:before="120" w:after="60"/>
            </w:pPr>
            <w:r w:rsidRPr="00760D5B">
              <w:rPr>
                <w:b/>
              </w:rPr>
              <w:t>Project Sponsor</w:t>
            </w:r>
          </w:p>
        </w:tc>
        <w:tc>
          <w:tcPr>
            <w:tcW w:w="250" w:type="dxa"/>
            <w:tcBorders>
              <w:top w:val="nil"/>
              <w:left w:val="nil"/>
              <w:bottom w:val="nil"/>
              <w:right w:val="nil"/>
            </w:tcBorders>
          </w:tcPr>
          <w:p w14:paraId="0457BCC2" w14:textId="77777777" w:rsidR="001B4E0E" w:rsidRPr="00760D5B" w:rsidRDefault="001B4E0E" w:rsidP="00C336E4">
            <w:pPr>
              <w:spacing w:before="120" w:after="60"/>
              <w:rPr>
                <w:b/>
              </w:rPr>
            </w:pPr>
          </w:p>
        </w:tc>
        <w:tc>
          <w:tcPr>
            <w:tcW w:w="4846" w:type="dxa"/>
            <w:gridSpan w:val="2"/>
            <w:tcBorders>
              <w:top w:val="nil"/>
              <w:left w:val="nil"/>
              <w:bottom w:val="single" w:sz="4" w:space="0" w:color="4F81BD"/>
              <w:right w:val="nil"/>
            </w:tcBorders>
            <w:shd w:val="clear" w:color="auto" w:fill="auto"/>
          </w:tcPr>
          <w:p w14:paraId="34F11B3F" w14:textId="77777777" w:rsidR="001B4E0E" w:rsidRPr="006E40E9" w:rsidRDefault="001B4E0E" w:rsidP="00C336E4">
            <w:pPr>
              <w:spacing w:before="120" w:after="60"/>
            </w:pPr>
            <w:r w:rsidRPr="00760D5B">
              <w:rPr>
                <w:b/>
              </w:rPr>
              <w:t xml:space="preserve">Business Project Manager &amp; Requestor </w:t>
            </w:r>
          </w:p>
        </w:tc>
      </w:tr>
      <w:tr w:rsidR="001B4E0E" w:rsidRPr="00760D5B" w14:paraId="7FD8B4E2" w14:textId="77777777" w:rsidTr="008F2908">
        <w:trPr>
          <w:trHeight w:val="464"/>
        </w:trPr>
        <w:tc>
          <w:tcPr>
            <w:tcW w:w="1539" w:type="dxa"/>
            <w:tcBorders>
              <w:top w:val="single" w:sz="4" w:space="0" w:color="4F81BD"/>
              <w:left w:val="single" w:sz="4" w:space="0" w:color="4F81BD"/>
              <w:bottom w:val="single" w:sz="4" w:space="0" w:color="4F81BD"/>
              <w:right w:val="single" w:sz="4" w:space="0" w:color="4F81BD"/>
            </w:tcBorders>
            <w:shd w:val="clear" w:color="auto" w:fill="D3DFEE"/>
          </w:tcPr>
          <w:p w14:paraId="748413E4" w14:textId="77777777" w:rsidR="001B4E0E" w:rsidRPr="00C10B6E" w:rsidRDefault="001B4E0E" w:rsidP="00C336E4">
            <w:pPr>
              <w:rPr>
                <w:b/>
              </w:rPr>
            </w:pPr>
            <w:r w:rsidRPr="00C10B6E">
              <w:rPr>
                <w:b/>
              </w:rPr>
              <w:lastRenderedPageBreak/>
              <w:t>Name:</w:t>
            </w:r>
          </w:p>
        </w:tc>
        <w:tc>
          <w:tcPr>
            <w:tcW w:w="3269" w:type="dxa"/>
            <w:tcBorders>
              <w:top w:val="single" w:sz="4" w:space="0" w:color="4F81BD"/>
              <w:left w:val="single" w:sz="4" w:space="0" w:color="4F81BD"/>
              <w:bottom w:val="single" w:sz="4" w:space="0" w:color="4F81BD"/>
              <w:right w:val="single" w:sz="4" w:space="0" w:color="4F81BD"/>
            </w:tcBorders>
            <w:shd w:val="clear" w:color="auto" w:fill="FFFFFF"/>
          </w:tcPr>
          <w:p w14:paraId="09FC0E83" w14:textId="77777777" w:rsidR="001B4E0E" w:rsidRPr="006E40E9" w:rsidRDefault="001B4E0E" w:rsidP="00C336E4">
            <w:pPr>
              <w:spacing w:before="120" w:after="60"/>
            </w:pPr>
            <w:r>
              <w:t>Andy Cameron</w:t>
            </w:r>
          </w:p>
        </w:tc>
        <w:tc>
          <w:tcPr>
            <w:tcW w:w="250" w:type="dxa"/>
            <w:tcBorders>
              <w:top w:val="nil"/>
              <w:left w:val="single" w:sz="4" w:space="0" w:color="4F81BD"/>
              <w:bottom w:val="nil"/>
              <w:right w:val="single" w:sz="4" w:space="0" w:color="4F81BD"/>
            </w:tcBorders>
            <w:shd w:val="clear" w:color="auto" w:fill="FFFFFF"/>
          </w:tcPr>
          <w:p w14:paraId="25C574A9" w14:textId="77777777" w:rsidR="001B4E0E" w:rsidRPr="00760D5B" w:rsidRDefault="001B4E0E" w:rsidP="00C336E4">
            <w:pPr>
              <w:spacing w:before="120" w:after="60"/>
              <w:rPr>
                <w:b/>
              </w:rPr>
            </w:pPr>
          </w:p>
        </w:tc>
        <w:tc>
          <w:tcPr>
            <w:tcW w:w="1539"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3192C4C" w14:textId="77777777" w:rsidR="001B4E0E" w:rsidRPr="00C10B6E" w:rsidRDefault="001B4E0E" w:rsidP="00C336E4">
            <w:pPr>
              <w:rPr>
                <w:b/>
              </w:rPr>
            </w:pPr>
            <w:r w:rsidRPr="00C10B6E">
              <w:rPr>
                <w:b/>
              </w:rPr>
              <w:t>Name:</w:t>
            </w:r>
          </w:p>
        </w:tc>
        <w:tc>
          <w:tcPr>
            <w:tcW w:w="3307" w:type="dxa"/>
            <w:tcBorders>
              <w:top w:val="single" w:sz="4" w:space="0" w:color="4F81BD"/>
              <w:left w:val="single" w:sz="4" w:space="0" w:color="4F81BD"/>
              <w:bottom w:val="single" w:sz="4" w:space="0" w:color="4F81BD"/>
              <w:right w:val="single" w:sz="4" w:space="0" w:color="4F81BD"/>
            </w:tcBorders>
            <w:shd w:val="clear" w:color="auto" w:fill="FFFFFF"/>
          </w:tcPr>
          <w:p w14:paraId="17C51C3B" w14:textId="77777777" w:rsidR="001B4E0E" w:rsidRPr="006E40E9" w:rsidRDefault="001B4E0E" w:rsidP="00C336E4">
            <w:pPr>
              <w:spacing w:before="120" w:after="60"/>
            </w:pPr>
            <w:r>
              <w:t>Joyce Tang</w:t>
            </w:r>
          </w:p>
        </w:tc>
      </w:tr>
      <w:tr w:rsidR="001B4E0E" w:rsidRPr="00760D5B" w14:paraId="7B1AA811" w14:textId="77777777" w:rsidTr="008F2908">
        <w:trPr>
          <w:trHeight w:val="464"/>
        </w:trPr>
        <w:tc>
          <w:tcPr>
            <w:tcW w:w="1539" w:type="dxa"/>
            <w:tcBorders>
              <w:top w:val="single" w:sz="4" w:space="0" w:color="4F81BD"/>
              <w:left w:val="single" w:sz="4" w:space="0" w:color="4F81BD"/>
              <w:bottom w:val="single" w:sz="4" w:space="0" w:color="4F81BD"/>
              <w:right w:val="single" w:sz="4" w:space="0" w:color="4F81BD"/>
            </w:tcBorders>
            <w:shd w:val="clear" w:color="auto" w:fill="D3DFEE"/>
          </w:tcPr>
          <w:p w14:paraId="37A03DCF" w14:textId="77777777" w:rsidR="001B4E0E" w:rsidRPr="00C10B6E" w:rsidRDefault="001B4E0E" w:rsidP="00C336E4">
            <w:pPr>
              <w:rPr>
                <w:b/>
              </w:rPr>
            </w:pPr>
            <w:r w:rsidRPr="00C10B6E">
              <w:rPr>
                <w:b/>
              </w:rPr>
              <w:t>Title:</w:t>
            </w:r>
          </w:p>
        </w:tc>
        <w:tc>
          <w:tcPr>
            <w:tcW w:w="3269" w:type="dxa"/>
            <w:tcBorders>
              <w:top w:val="single" w:sz="4" w:space="0" w:color="4F81BD"/>
              <w:left w:val="single" w:sz="4" w:space="0" w:color="4F81BD"/>
              <w:bottom w:val="single" w:sz="4" w:space="0" w:color="4F81BD"/>
              <w:right w:val="single" w:sz="4" w:space="0" w:color="4F81BD"/>
            </w:tcBorders>
            <w:shd w:val="clear" w:color="auto" w:fill="FFFFFF"/>
          </w:tcPr>
          <w:p w14:paraId="197003D8" w14:textId="77777777" w:rsidR="001B4E0E" w:rsidRPr="006E40E9" w:rsidRDefault="001B4E0E" w:rsidP="00C336E4">
            <w:pPr>
              <w:spacing w:before="120" w:after="60"/>
            </w:pPr>
            <w:r>
              <w:t>Professor</w:t>
            </w:r>
          </w:p>
        </w:tc>
        <w:tc>
          <w:tcPr>
            <w:tcW w:w="250" w:type="dxa"/>
            <w:tcBorders>
              <w:top w:val="nil"/>
              <w:left w:val="single" w:sz="4" w:space="0" w:color="4F81BD"/>
              <w:bottom w:val="nil"/>
              <w:right w:val="single" w:sz="4" w:space="0" w:color="4F81BD"/>
            </w:tcBorders>
            <w:shd w:val="clear" w:color="auto" w:fill="FFFFFF"/>
          </w:tcPr>
          <w:p w14:paraId="7950408B" w14:textId="77777777" w:rsidR="001B4E0E" w:rsidRPr="00760D5B" w:rsidRDefault="001B4E0E" w:rsidP="00C336E4">
            <w:pPr>
              <w:spacing w:before="120" w:after="60"/>
              <w:rPr>
                <w:b/>
              </w:rPr>
            </w:pPr>
          </w:p>
        </w:tc>
        <w:tc>
          <w:tcPr>
            <w:tcW w:w="1539"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16C914DA" w14:textId="77777777" w:rsidR="001B4E0E" w:rsidRPr="00C10B6E" w:rsidRDefault="001B4E0E" w:rsidP="00C336E4">
            <w:pPr>
              <w:rPr>
                <w:b/>
              </w:rPr>
            </w:pPr>
            <w:r w:rsidRPr="00C10B6E">
              <w:rPr>
                <w:b/>
              </w:rPr>
              <w:t>Title:</w:t>
            </w:r>
          </w:p>
        </w:tc>
        <w:tc>
          <w:tcPr>
            <w:tcW w:w="3307" w:type="dxa"/>
            <w:tcBorders>
              <w:top w:val="single" w:sz="4" w:space="0" w:color="4F81BD"/>
              <w:left w:val="single" w:sz="4" w:space="0" w:color="4F81BD"/>
              <w:bottom w:val="single" w:sz="4" w:space="0" w:color="4F81BD"/>
              <w:right w:val="single" w:sz="4" w:space="0" w:color="4F81BD"/>
            </w:tcBorders>
            <w:shd w:val="clear" w:color="auto" w:fill="FFFFFF"/>
          </w:tcPr>
          <w:p w14:paraId="3B31A884" w14:textId="77777777" w:rsidR="001B4E0E" w:rsidRPr="00523F90" w:rsidRDefault="001B4E0E" w:rsidP="00C336E4">
            <w:pPr>
              <w:spacing w:before="120" w:after="60"/>
              <w:rPr>
                <w:i/>
                <w:iCs/>
              </w:rPr>
            </w:pPr>
            <w:r>
              <w:rPr>
                <w:i/>
                <w:iCs/>
              </w:rPr>
              <w:t>Student</w:t>
            </w:r>
          </w:p>
        </w:tc>
      </w:tr>
      <w:tr w:rsidR="001B4E0E" w:rsidRPr="00760D5B" w14:paraId="4D9D20E3" w14:textId="77777777" w:rsidTr="008F2908">
        <w:trPr>
          <w:trHeight w:val="464"/>
        </w:trPr>
        <w:tc>
          <w:tcPr>
            <w:tcW w:w="1539" w:type="dxa"/>
            <w:tcBorders>
              <w:top w:val="single" w:sz="4" w:space="0" w:color="4F81BD"/>
              <w:left w:val="single" w:sz="4" w:space="0" w:color="4F81BD"/>
              <w:bottom w:val="single" w:sz="4" w:space="0" w:color="4F81BD"/>
              <w:right w:val="single" w:sz="4" w:space="0" w:color="4F81BD"/>
            </w:tcBorders>
            <w:shd w:val="clear" w:color="auto" w:fill="D3DFEE"/>
          </w:tcPr>
          <w:p w14:paraId="48AE8564" w14:textId="77777777" w:rsidR="001B4E0E" w:rsidRPr="00C10B6E" w:rsidRDefault="001B4E0E" w:rsidP="00C336E4">
            <w:pPr>
              <w:rPr>
                <w:b/>
              </w:rPr>
            </w:pPr>
            <w:r w:rsidRPr="00C10B6E">
              <w:rPr>
                <w:b/>
              </w:rPr>
              <w:t>Department:</w:t>
            </w:r>
          </w:p>
        </w:tc>
        <w:tc>
          <w:tcPr>
            <w:tcW w:w="3269" w:type="dxa"/>
            <w:tcBorders>
              <w:top w:val="single" w:sz="4" w:space="0" w:color="4F81BD"/>
              <w:left w:val="single" w:sz="4" w:space="0" w:color="4F81BD"/>
              <w:bottom w:val="single" w:sz="4" w:space="0" w:color="4F81BD"/>
              <w:right w:val="single" w:sz="4" w:space="0" w:color="4F81BD"/>
            </w:tcBorders>
            <w:shd w:val="clear" w:color="auto" w:fill="FFFFFF"/>
          </w:tcPr>
          <w:p w14:paraId="6A4038D9" w14:textId="77777777" w:rsidR="001B4E0E" w:rsidRPr="006E40E9" w:rsidRDefault="001B4E0E" w:rsidP="00C336E4">
            <w:pPr>
              <w:spacing w:before="120" w:after="60"/>
            </w:pPr>
            <w:r>
              <w:t>Computer Science - SPU</w:t>
            </w:r>
          </w:p>
        </w:tc>
        <w:tc>
          <w:tcPr>
            <w:tcW w:w="250" w:type="dxa"/>
            <w:tcBorders>
              <w:top w:val="nil"/>
              <w:left w:val="single" w:sz="4" w:space="0" w:color="4F81BD"/>
              <w:bottom w:val="nil"/>
              <w:right w:val="single" w:sz="4" w:space="0" w:color="4F81BD"/>
            </w:tcBorders>
            <w:shd w:val="clear" w:color="auto" w:fill="FFFFFF"/>
          </w:tcPr>
          <w:p w14:paraId="3CD1CFC6" w14:textId="77777777" w:rsidR="001B4E0E" w:rsidRPr="00760D5B" w:rsidRDefault="001B4E0E" w:rsidP="00C336E4">
            <w:pPr>
              <w:spacing w:before="120" w:after="60"/>
              <w:rPr>
                <w:b/>
              </w:rPr>
            </w:pPr>
          </w:p>
        </w:tc>
        <w:tc>
          <w:tcPr>
            <w:tcW w:w="1539"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581CAAD5" w14:textId="77777777" w:rsidR="001B4E0E" w:rsidRPr="00C10B6E" w:rsidRDefault="001B4E0E" w:rsidP="00C336E4">
            <w:pPr>
              <w:rPr>
                <w:b/>
              </w:rPr>
            </w:pPr>
            <w:r w:rsidRPr="00C10B6E">
              <w:rPr>
                <w:b/>
              </w:rPr>
              <w:t>Department:</w:t>
            </w:r>
          </w:p>
        </w:tc>
        <w:tc>
          <w:tcPr>
            <w:tcW w:w="3307" w:type="dxa"/>
            <w:tcBorders>
              <w:top w:val="single" w:sz="4" w:space="0" w:color="4F81BD"/>
              <w:left w:val="single" w:sz="4" w:space="0" w:color="4F81BD"/>
              <w:bottom w:val="single" w:sz="4" w:space="0" w:color="4F81BD"/>
              <w:right w:val="single" w:sz="4" w:space="0" w:color="4F81BD"/>
            </w:tcBorders>
            <w:shd w:val="clear" w:color="auto" w:fill="FFFFFF"/>
          </w:tcPr>
          <w:p w14:paraId="5ED2874B" w14:textId="77777777" w:rsidR="001B4E0E" w:rsidRPr="00523F90" w:rsidRDefault="001B4E0E" w:rsidP="00C336E4">
            <w:pPr>
              <w:spacing w:before="120" w:after="60"/>
              <w:rPr>
                <w:i/>
                <w:iCs/>
              </w:rPr>
            </w:pPr>
            <w:r>
              <w:rPr>
                <w:i/>
                <w:iCs/>
              </w:rPr>
              <w:t>Computer Science - SPU</w:t>
            </w:r>
          </w:p>
        </w:tc>
      </w:tr>
      <w:tr w:rsidR="001B4E0E" w:rsidRPr="00760D5B" w14:paraId="77FF39EB" w14:textId="77777777" w:rsidTr="008F2908">
        <w:trPr>
          <w:trHeight w:val="464"/>
        </w:trPr>
        <w:tc>
          <w:tcPr>
            <w:tcW w:w="1539" w:type="dxa"/>
            <w:tcBorders>
              <w:top w:val="single" w:sz="4" w:space="0" w:color="4F81BD"/>
              <w:left w:val="single" w:sz="4" w:space="0" w:color="4F81BD"/>
              <w:bottom w:val="single" w:sz="4" w:space="0" w:color="4F81BD"/>
              <w:right w:val="single" w:sz="4" w:space="0" w:color="4F81BD"/>
            </w:tcBorders>
            <w:shd w:val="clear" w:color="auto" w:fill="D3DFEE"/>
          </w:tcPr>
          <w:p w14:paraId="200379BC" w14:textId="77777777" w:rsidR="001B4E0E" w:rsidRPr="00C10B6E" w:rsidRDefault="001B4E0E" w:rsidP="00C336E4">
            <w:pPr>
              <w:rPr>
                <w:b/>
              </w:rPr>
            </w:pPr>
            <w:proofErr w:type="spellStart"/>
            <w:r w:rsidRPr="00C10B6E">
              <w:rPr>
                <w:b/>
              </w:rPr>
              <w:t>eMail</w:t>
            </w:r>
            <w:proofErr w:type="spellEnd"/>
            <w:r w:rsidRPr="00C10B6E">
              <w:rPr>
                <w:b/>
              </w:rPr>
              <w:t>:</w:t>
            </w:r>
          </w:p>
        </w:tc>
        <w:tc>
          <w:tcPr>
            <w:tcW w:w="3269" w:type="dxa"/>
            <w:tcBorders>
              <w:top w:val="single" w:sz="4" w:space="0" w:color="4F81BD"/>
              <w:left w:val="single" w:sz="4" w:space="0" w:color="4F81BD"/>
              <w:bottom w:val="single" w:sz="4" w:space="0" w:color="4F81BD"/>
              <w:right w:val="single" w:sz="4" w:space="0" w:color="4F81BD"/>
            </w:tcBorders>
            <w:shd w:val="clear" w:color="auto" w:fill="FFFFFF"/>
          </w:tcPr>
          <w:p w14:paraId="4061EFE6" w14:textId="77777777" w:rsidR="001B4E0E" w:rsidRPr="006E40E9" w:rsidRDefault="001B4E0E" w:rsidP="00C336E4">
            <w:pPr>
              <w:spacing w:before="120" w:after="60"/>
            </w:pPr>
            <w:r>
              <w:t>acameron@spu.edu</w:t>
            </w:r>
          </w:p>
        </w:tc>
        <w:tc>
          <w:tcPr>
            <w:tcW w:w="250" w:type="dxa"/>
            <w:tcBorders>
              <w:top w:val="nil"/>
              <w:left w:val="single" w:sz="4" w:space="0" w:color="4F81BD"/>
              <w:bottom w:val="nil"/>
              <w:right w:val="single" w:sz="4" w:space="0" w:color="4F81BD"/>
            </w:tcBorders>
            <w:shd w:val="clear" w:color="auto" w:fill="FFFFFF"/>
          </w:tcPr>
          <w:p w14:paraId="083D12CA" w14:textId="77777777" w:rsidR="001B4E0E" w:rsidRPr="00760D5B" w:rsidRDefault="001B4E0E" w:rsidP="00C336E4">
            <w:pPr>
              <w:spacing w:before="120" w:after="60"/>
              <w:rPr>
                <w:b/>
              </w:rPr>
            </w:pPr>
          </w:p>
        </w:tc>
        <w:tc>
          <w:tcPr>
            <w:tcW w:w="1539"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A0686C2" w14:textId="77777777" w:rsidR="001B4E0E" w:rsidRPr="00C10B6E" w:rsidRDefault="001B4E0E" w:rsidP="00C336E4">
            <w:pPr>
              <w:rPr>
                <w:b/>
              </w:rPr>
            </w:pPr>
            <w:proofErr w:type="spellStart"/>
            <w:r w:rsidRPr="00C10B6E">
              <w:rPr>
                <w:b/>
              </w:rPr>
              <w:t>eMail</w:t>
            </w:r>
            <w:proofErr w:type="spellEnd"/>
            <w:r w:rsidRPr="00C10B6E">
              <w:rPr>
                <w:b/>
              </w:rPr>
              <w:t>:</w:t>
            </w:r>
          </w:p>
        </w:tc>
        <w:tc>
          <w:tcPr>
            <w:tcW w:w="3307" w:type="dxa"/>
            <w:tcBorders>
              <w:top w:val="single" w:sz="4" w:space="0" w:color="4F81BD"/>
              <w:left w:val="single" w:sz="4" w:space="0" w:color="4F81BD"/>
              <w:bottom w:val="single" w:sz="4" w:space="0" w:color="4F81BD"/>
              <w:right w:val="single" w:sz="4" w:space="0" w:color="4F81BD"/>
            </w:tcBorders>
            <w:shd w:val="clear" w:color="auto" w:fill="FFFFFF"/>
          </w:tcPr>
          <w:p w14:paraId="576C7CDE" w14:textId="77777777" w:rsidR="001B4E0E" w:rsidRPr="00523F90" w:rsidRDefault="001B4E0E" w:rsidP="00C336E4">
            <w:pPr>
              <w:spacing w:before="120" w:after="60"/>
              <w:rPr>
                <w:i/>
                <w:iCs/>
              </w:rPr>
            </w:pPr>
            <w:r>
              <w:rPr>
                <w:i/>
                <w:iCs/>
              </w:rPr>
              <w:t>Tangj3@spu.edu</w:t>
            </w:r>
          </w:p>
        </w:tc>
      </w:tr>
    </w:tbl>
    <w:p w14:paraId="155DF472" w14:textId="445922C9" w:rsidR="001B4E0E" w:rsidRPr="008F2908" w:rsidRDefault="001B4E0E" w:rsidP="00AF178E">
      <w:pPr>
        <w:pStyle w:val="ListParagraph"/>
        <w:keepNext/>
        <w:keepLines/>
        <w:numPr>
          <w:ilvl w:val="1"/>
          <w:numId w:val="27"/>
        </w:numPr>
        <w:spacing w:before="240" w:after="120"/>
        <w:jc w:val="both"/>
        <w:rPr>
          <w:b/>
        </w:rPr>
      </w:pPr>
      <w:bookmarkStart w:id="245" w:name="OLE_LINK2"/>
      <w:bookmarkStart w:id="246" w:name="OLE_LINK3"/>
      <w:r w:rsidRPr="008F2908">
        <w:rPr>
          <w:b/>
        </w:rPr>
        <w:lastRenderedPageBreak/>
        <w:t xml:space="preserve">Business Problem or Opportunity: The motivation for this </w:t>
      </w:r>
      <w:proofErr w:type="spellStart"/>
      <w:r w:rsidRPr="008F2908">
        <w:rPr>
          <w:b/>
        </w:rPr>
        <w:t>reque</w:t>
      </w:r>
      <w:proofErr w:type="spellEnd"/>
    </w:p>
    <w:p w14:paraId="5077677F" w14:textId="77777777" w:rsidR="001B4E0E" w:rsidRPr="008B6C5E" w:rsidRDefault="001B4E0E" w:rsidP="001B4E0E">
      <w:pPr>
        <w:keepNext/>
        <w:keepLines/>
        <w:ind w:left="360"/>
        <w:jc w:val="both"/>
        <w:rPr>
          <w:i/>
          <w:sz w:val="16"/>
          <w:szCs w:val="16"/>
        </w:rPr>
      </w:pPr>
      <w:r w:rsidRPr="008B6C5E">
        <w:rPr>
          <w:i/>
          <w:sz w:val="16"/>
          <w:szCs w:val="16"/>
        </w:rPr>
        <w:t xml:space="preserve">Describe the problem or opportunity that you would like to solve. </w:t>
      </w:r>
      <w:r>
        <w:rPr>
          <w:i/>
          <w:sz w:val="16"/>
          <w:szCs w:val="16"/>
        </w:rPr>
        <w:t>Include</w:t>
      </w:r>
      <w:r w:rsidRPr="008B6C5E">
        <w:rPr>
          <w:i/>
          <w:sz w:val="16"/>
          <w:szCs w:val="16"/>
        </w:rPr>
        <w:t xml:space="preserve"> a simple, high-level description of th</w:t>
      </w:r>
      <w:r>
        <w:rPr>
          <w:i/>
          <w:sz w:val="16"/>
          <w:szCs w:val="16"/>
        </w:rPr>
        <w:t>is request's business problems or opportunities</w:t>
      </w:r>
      <w:r w:rsidRPr="008B6C5E">
        <w:rPr>
          <w:i/>
          <w:sz w:val="16"/>
          <w:szCs w:val="16"/>
        </w:rPr>
        <w:t xml:space="preserve">. Focus on the problem or opportunity, not the solution. </w:t>
      </w:r>
      <w:r>
        <w:rPr>
          <w:i/>
          <w:sz w:val="16"/>
          <w:szCs w:val="16"/>
        </w:rPr>
        <w:t xml:space="preserve">Be sure to </w:t>
      </w:r>
      <w:r w:rsidRPr="008B6C5E">
        <w:rPr>
          <w:i/>
          <w:sz w:val="16"/>
          <w:szCs w:val="16"/>
        </w:rPr>
        <w:t>include any date</w:t>
      </w:r>
      <w:r>
        <w:rPr>
          <w:i/>
          <w:sz w:val="16"/>
          <w:szCs w:val="16"/>
        </w:rPr>
        <w:t xml:space="preserve"> or deadline-related dependencies or needs related to</w:t>
      </w:r>
      <w:r w:rsidRPr="008B6C5E">
        <w:rPr>
          <w:i/>
          <w:sz w:val="16"/>
          <w:szCs w:val="16"/>
        </w:rPr>
        <w:t xml:space="preserve"> the project.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1B4E0E" w14:paraId="3809ED74" w14:textId="77777777" w:rsidTr="00C336E4">
        <w:trPr>
          <w:trHeight w:val="2125"/>
          <w:tblHeader/>
        </w:trPr>
        <w:tc>
          <w:tcPr>
            <w:tcW w:w="9856" w:type="dxa"/>
            <w:shd w:val="clear" w:color="auto" w:fill="D3DFEE"/>
          </w:tcPr>
          <w:p w14:paraId="0FCA41D1" w14:textId="77777777" w:rsidR="001B4E0E" w:rsidRDefault="001B4E0E" w:rsidP="00C336E4">
            <w:pPr>
              <w:keepNext/>
              <w:keepLines/>
              <w:spacing w:after="180"/>
              <w:ind w:left="72" w:right="72"/>
              <w:rPr>
                <w:i/>
                <w:iCs/>
              </w:rPr>
            </w:pPr>
            <w:bookmarkStart w:id="247" w:name="_Hlk69654956"/>
            <w:r w:rsidRPr="005E2AD2">
              <w:rPr>
                <w:i/>
                <w:iCs/>
              </w:rPr>
              <w:t xml:space="preserve">Our company currently faces a significant challenge with the client onboarding </w:t>
            </w:r>
            <w:r>
              <w:rPr>
                <w:i/>
                <w:iCs/>
              </w:rPr>
              <w:t>process,</w:t>
            </w:r>
            <w:r w:rsidRPr="005E2AD2">
              <w:rPr>
                <w:i/>
                <w:iCs/>
              </w:rPr>
              <w:t xml:space="preserve"> which is manual, time-consuming, and prone to errors. </w:t>
            </w:r>
          </w:p>
          <w:p w14:paraId="5D4B97C3" w14:textId="77777777" w:rsidR="001B4E0E" w:rsidRPr="006F3ADB" w:rsidRDefault="001B4E0E" w:rsidP="00C336E4">
            <w:pPr>
              <w:keepNext/>
              <w:keepLines/>
              <w:spacing w:after="180"/>
              <w:ind w:left="72" w:right="72"/>
              <w:rPr>
                <w:i/>
                <w:iCs/>
              </w:rPr>
            </w:pPr>
            <w:r w:rsidRPr="005E2AD2">
              <w:rPr>
                <w:i/>
                <w:iCs/>
              </w:rPr>
              <w:t xml:space="preserve">This inefficiency </w:t>
            </w:r>
            <w:r>
              <w:rPr>
                <w:i/>
                <w:iCs/>
              </w:rPr>
              <w:t>delays the activation of services for new clients and</w:t>
            </w:r>
            <w:r w:rsidRPr="005E2AD2">
              <w:rPr>
                <w:i/>
                <w:iCs/>
              </w:rPr>
              <w:t xml:space="preserve"> </w:t>
            </w:r>
            <w:r>
              <w:rPr>
                <w:i/>
                <w:iCs/>
              </w:rPr>
              <w:t>affects</w:t>
            </w:r>
            <w:r w:rsidRPr="005E2AD2">
              <w:rPr>
                <w:i/>
                <w:iCs/>
              </w:rPr>
              <w:t xml:space="preserve"> our operational costs and client satisfaction levels. </w:t>
            </w:r>
            <w:r>
              <w:rPr>
                <w:i/>
                <w:iCs/>
              </w:rPr>
              <w:t>Our growing client base and the increased complexity of our services exacerbate the problem</w:t>
            </w:r>
            <w:r w:rsidRPr="005E2AD2">
              <w:rPr>
                <w:i/>
                <w:iCs/>
              </w:rPr>
              <w:t>.</w:t>
            </w:r>
          </w:p>
        </w:tc>
      </w:tr>
    </w:tbl>
    <w:bookmarkEnd w:id="247"/>
    <w:p w14:paraId="6FE75E45" w14:textId="61C4742E" w:rsidR="001B4E0E" w:rsidRPr="00B441FA" w:rsidRDefault="001B4E0E" w:rsidP="00AF178E">
      <w:pPr>
        <w:pStyle w:val="ListParagraph"/>
        <w:keepNext/>
        <w:keepLines/>
        <w:numPr>
          <w:ilvl w:val="1"/>
          <w:numId w:val="27"/>
        </w:numPr>
        <w:spacing w:before="60" w:after="120"/>
        <w:jc w:val="both"/>
        <w:rPr>
          <w:b/>
        </w:rPr>
      </w:pPr>
      <w:r w:rsidRPr="00B441FA">
        <w:rPr>
          <w:b/>
        </w:rPr>
        <w:t xml:space="preserve">Justification, Impact, and Importance </w:t>
      </w:r>
    </w:p>
    <w:p w14:paraId="1A1862D2" w14:textId="77777777" w:rsidR="001B4E0E" w:rsidRDefault="001B4E0E" w:rsidP="001B4E0E">
      <w:pPr>
        <w:keepNext/>
        <w:keepLines/>
        <w:ind w:left="360"/>
        <w:jc w:val="both"/>
        <w:rPr>
          <w:i/>
          <w:sz w:val="16"/>
          <w:szCs w:val="16"/>
        </w:rPr>
      </w:pPr>
      <w:r w:rsidRPr="00F51DE6">
        <w:rPr>
          <w:i/>
          <w:sz w:val="16"/>
          <w:szCs w:val="16"/>
        </w:rPr>
        <w:t>What is the financial impact and justification for this request? How will the investment of time, resources, and capital be returned to</w:t>
      </w:r>
      <w:r>
        <w:rPr>
          <w:i/>
          <w:sz w:val="16"/>
          <w:szCs w:val="16"/>
        </w:rPr>
        <w:t xml:space="preserve"> our company</w:t>
      </w:r>
      <w:r w:rsidRPr="00F51DE6">
        <w:rPr>
          <w:i/>
          <w:sz w:val="16"/>
          <w:szCs w:val="16"/>
        </w:rPr>
        <w:t xml:space="preserve">? (Please note any contractual or regulatory requirements associated with the request. If you have an NPV, IRR, or ROI calculation, please provide </w:t>
      </w:r>
      <w:r>
        <w:rPr>
          <w:i/>
          <w:sz w:val="16"/>
          <w:szCs w:val="16"/>
        </w:rPr>
        <w:t xml:space="preserve">the </w:t>
      </w:r>
      <w:r w:rsidRPr="00F51DE6">
        <w:rPr>
          <w:i/>
          <w:sz w:val="16"/>
          <w:szCs w:val="16"/>
        </w:rPr>
        <w:t>link</w:t>
      </w:r>
      <w:r>
        <w:rPr>
          <w:i/>
          <w:sz w:val="16"/>
          <w:szCs w:val="16"/>
        </w:rPr>
        <w:t>(s)</w:t>
      </w:r>
      <w:r w:rsidRPr="00F51DE6">
        <w:rPr>
          <w:i/>
          <w:sz w:val="16"/>
          <w:szCs w:val="16"/>
        </w:rPr>
        <w:t xml:space="preserve"> </w:t>
      </w:r>
      <w:r>
        <w:rPr>
          <w:i/>
          <w:sz w:val="16"/>
          <w:szCs w:val="16"/>
        </w:rPr>
        <w:t>in this section</w:t>
      </w:r>
      <w:r w:rsidRPr="00F51DE6">
        <w:rPr>
          <w:i/>
          <w:sz w:val="16"/>
          <w:szCs w:val="16"/>
        </w:rPr>
        <w:t>.)</w:t>
      </w:r>
    </w:p>
    <w:p w14:paraId="3493DF8B" w14:textId="77777777" w:rsidR="001B4E0E" w:rsidRPr="006E6628" w:rsidRDefault="001B4E0E" w:rsidP="001B4E0E">
      <w:pPr>
        <w:keepNext/>
        <w:pBdr>
          <w:bottom w:val="single" w:sz="12" w:space="1" w:color="4F81BD"/>
        </w:pBdr>
        <w:ind w:left="360" w:right="90"/>
        <w:jc w:val="both"/>
        <w:rPr>
          <w:b/>
          <w:bCs/>
          <w:color w:val="000000"/>
          <w:szCs w:val="20"/>
        </w:rPr>
      </w:pPr>
      <w:r w:rsidRPr="006E6628">
        <w:rPr>
          <w:b/>
          <w:bCs/>
          <w:color w:val="000000"/>
          <w:szCs w:val="2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1B4E0E" w:rsidRPr="00DF5B64" w14:paraId="46B6D227" w14:textId="77777777" w:rsidTr="00C336E4">
        <w:trPr>
          <w:trHeight w:val="411"/>
        </w:trPr>
        <w:tc>
          <w:tcPr>
            <w:tcW w:w="9690" w:type="dxa"/>
            <w:shd w:val="clear" w:color="auto" w:fill="D3DFEE"/>
          </w:tcPr>
          <w:p w14:paraId="27F39563" w14:textId="77777777" w:rsidR="001B4E0E" w:rsidRPr="00C40FF0" w:rsidRDefault="001B4E0E" w:rsidP="001B4E0E">
            <w:pPr>
              <w:keepNext/>
              <w:keepLines/>
              <w:numPr>
                <w:ilvl w:val="0"/>
                <w:numId w:val="22"/>
              </w:numPr>
              <w:tabs>
                <w:tab w:val="left" w:pos="342"/>
              </w:tabs>
              <w:spacing w:before="60" w:after="120"/>
              <w:ind w:left="342" w:hanging="270"/>
              <w:jc w:val="both"/>
              <w:rPr>
                <w:color w:val="000000"/>
              </w:rPr>
            </w:pPr>
            <w:r w:rsidRPr="00B72ECC">
              <w:rPr>
                <w:i/>
                <w:szCs w:val="20"/>
              </w:rPr>
              <w:t>Include at least two.</w:t>
            </w:r>
            <w:r>
              <w:rPr>
                <w:i/>
                <w:szCs w:val="20"/>
              </w:rPr>
              <w:t xml:space="preserve"> Add more rows to each table as needed.</w:t>
            </w:r>
          </w:p>
        </w:tc>
      </w:tr>
      <w:tr w:rsidR="001B4E0E" w:rsidRPr="00C40FF0" w14:paraId="0807E35A" w14:textId="77777777" w:rsidTr="00C336E4">
        <w:trPr>
          <w:trHeight w:val="411"/>
        </w:trPr>
        <w:tc>
          <w:tcPr>
            <w:tcW w:w="9690" w:type="dxa"/>
          </w:tcPr>
          <w:p w14:paraId="6EA8FE2D" w14:textId="77777777" w:rsidR="001B4E0E" w:rsidRPr="006A5CF9" w:rsidRDefault="001B4E0E" w:rsidP="001B4E0E">
            <w:pPr>
              <w:keepNext/>
              <w:keepLines/>
              <w:numPr>
                <w:ilvl w:val="0"/>
                <w:numId w:val="22"/>
              </w:numPr>
              <w:tabs>
                <w:tab w:val="left" w:pos="342"/>
              </w:tabs>
              <w:spacing w:before="60" w:after="120"/>
              <w:jc w:val="both"/>
              <w:rPr>
                <w:color w:val="000000"/>
              </w:rPr>
            </w:pPr>
            <w:r w:rsidRPr="006A5CF9">
              <w:rPr>
                <w:color w:val="000000"/>
              </w:rPr>
              <w:t>Client Growth Rate: We assume a 10% annual growth in new client acquisitions, increasing the demand for efficient onboarding.</w:t>
            </w:r>
          </w:p>
          <w:p w14:paraId="642C06A5" w14:textId="77777777" w:rsidR="001B4E0E" w:rsidRPr="00C40FF0" w:rsidRDefault="001B4E0E" w:rsidP="001B4E0E">
            <w:pPr>
              <w:keepNext/>
              <w:keepLines/>
              <w:numPr>
                <w:ilvl w:val="0"/>
                <w:numId w:val="22"/>
              </w:numPr>
              <w:tabs>
                <w:tab w:val="left" w:pos="342"/>
              </w:tabs>
              <w:spacing w:before="60" w:after="120"/>
              <w:jc w:val="both"/>
              <w:rPr>
                <w:color w:val="000000"/>
              </w:rPr>
            </w:pPr>
            <w:r w:rsidRPr="006A5CF9">
              <w:rPr>
                <w:color w:val="000000"/>
              </w:rPr>
              <w:t xml:space="preserve">Current Operational Costs: Based on current data, the manual onboarding process </w:t>
            </w:r>
            <w:r>
              <w:rPr>
                <w:color w:val="000000"/>
              </w:rPr>
              <w:t>costs</w:t>
            </w:r>
            <w:r w:rsidRPr="006A5CF9">
              <w:rPr>
                <w:color w:val="000000"/>
              </w:rPr>
              <w:t xml:space="preserve"> approximately $500 per client </w:t>
            </w:r>
            <w:r>
              <w:rPr>
                <w:color w:val="000000"/>
              </w:rPr>
              <w:t>because of labor</w:t>
            </w:r>
            <w:r w:rsidRPr="006A5CF9">
              <w:rPr>
                <w:color w:val="000000"/>
              </w:rPr>
              <w:t xml:space="preserve"> and time-intensive tasks.</w:t>
            </w:r>
          </w:p>
        </w:tc>
      </w:tr>
    </w:tbl>
    <w:p w14:paraId="31A9AD64" w14:textId="77777777" w:rsidR="001B4E0E" w:rsidRDefault="001B4E0E" w:rsidP="001B4E0E">
      <w:pPr>
        <w:keepNext/>
        <w:pBdr>
          <w:bottom w:val="single" w:sz="12" w:space="1" w:color="4F81BD"/>
        </w:pBdr>
        <w:ind w:left="360" w:right="90"/>
        <w:jc w:val="both"/>
        <w:rPr>
          <w:b/>
          <w:bCs/>
          <w:color w:val="000000"/>
          <w:szCs w:val="20"/>
        </w:rPr>
      </w:pPr>
    </w:p>
    <w:p w14:paraId="556DA9EC" w14:textId="77777777" w:rsidR="001B4E0E" w:rsidRPr="006E6628" w:rsidRDefault="001B4E0E" w:rsidP="001B4E0E">
      <w:pPr>
        <w:keepNext/>
        <w:pBdr>
          <w:bottom w:val="single" w:sz="12" w:space="1" w:color="4F81BD"/>
        </w:pBdr>
        <w:ind w:left="360" w:right="90"/>
        <w:jc w:val="both"/>
        <w:rPr>
          <w:b/>
          <w:bCs/>
          <w:color w:val="000000"/>
          <w:szCs w:val="20"/>
        </w:rPr>
      </w:pPr>
      <w:r>
        <w:rPr>
          <w:b/>
          <w:bCs/>
          <w:color w:val="00000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1B4E0E" w:rsidRPr="00DF5B64" w14:paraId="4419E04A" w14:textId="77777777" w:rsidTr="00C336E4">
        <w:trPr>
          <w:trHeight w:val="398"/>
        </w:trPr>
        <w:tc>
          <w:tcPr>
            <w:tcW w:w="9705" w:type="dxa"/>
            <w:shd w:val="clear" w:color="auto" w:fill="D3DFEE"/>
          </w:tcPr>
          <w:p w14:paraId="6B1C9F58" w14:textId="77777777" w:rsidR="001B4E0E" w:rsidRPr="00C40FF0" w:rsidRDefault="001B4E0E" w:rsidP="001B4E0E">
            <w:pPr>
              <w:keepNext/>
              <w:keepLines/>
              <w:numPr>
                <w:ilvl w:val="0"/>
                <w:numId w:val="22"/>
              </w:numPr>
              <w:tabs>
                <w:tab w:val="left" w:pos="342"/>
              </w:tabs>
              <w:spacing w:before="60" w:after="120"/>
              <w:ind w:left="342" w:hanging="270"/>
              <w:jc w:val="both"/>
              <w:rPr>
                <w:color w:val="000000"/>
              </w:rPr>
            </w:pPr>
            <w:r w:rsidRPr="00B72ECC">
              <w:rPr>
                <w:i/>
                <w:szCs w:val="20"/>
              </w:rPr>
              <w:t>Include at least two.</w:t>
            </w:r>
          </w:p>
        </w:tc>
      </w:tr>
      <w:tr w:rsidR="001B4E0E" w:rsidRPr="00C40FF0" w14:paraId="1D14D241" w14:textId="77777777" w:rsidTr="00C336E4">
        <w:trPr>
          <w:trHeight w:val="398"/>
        </w:trPr>
        <w:tc>
          <w:tcPr>
            <w:tcW w:w="9705" w:type="dxa"/>
          </w:tcPr>
          <w:p w14:paraId="2FBE5153" w14:textId="77777777" w:rsidR="001B4E0E" w:rsidRPr="006A5CF9" w:rsidRDefault="001B4E0E" w:rsidP="001B4E0E">
            <w:pPr>
              <w:keepNext/>
              <w:keepLines/>
              <w:numPr>
                <w:ilvl w:val="0"/>
                <w:numId w:val="22"/>
              </w:numPr>
              <w:tabs>
                <w:tab w:val="left" w:pos="342"/>
              </w:tabs>
              <w:spacing w:before="60" w:after="120"/>
              <w:jc w:val="both"/>
              <w:rPr>
                <w:color w:val="000000"/>
              </w:rPr>
            </w:pPr>
            <w:r w:rsidRPr="006A5CF9">
              <w:rPr>
                <w:color w:val="000000"/>
              </w:rPr>
              <w:t xml:space="preserve">Industry Standard: Competitors </w:t>
            </w:r>
            <w:r>
              <w:rPr>
                <w:color w:val="000000"/>
              </w:rPr>
              <w:t>have implemented</w:t>
            </w:r>
            <w:r w:rsidRPr="006A5CF9">
              <w:rPr>
                <w:color w:val="000000"/>
              </w:rPr>
              <w:t xml:space="preserve"> automated digital solutions, reducing their onboarding times by 30-50% and improving client satisfaction.</w:t>
            </w:r>
          </w:p>
          <w:p w14:paraId="334299D8" w14:textId="77777777" w:rsidR="001B4E0E" w:rsidRPr="00C40FF0" w:rsidRDefault="001B4E0E" w:rsidP="001B4E0E">
            <w:pPr>
              <w:keepNext/>
              <w:keepLines/>
              <w:numPr>
                <w:ilvl w:val="0"/>
                <w:numId w:val="22"/>
              </w:numPr>
              <w:tabs>
                <w:tab w:val="left" w:pos="342"/>
              </w:tabs>
              <w:spacing w:before="60" w:after="120"/>
              <w:jc w:val="both"/>
              <w:rPr>
                <w:color w:val="000000"/>
              </w:rPr>
            </w:pPr>
            <w:r w:rsidRPr="006A5CF9">
              <w:rPr>
                <w:color w:val="000000"/>
              </w:rPr>
              <w:t>Regulatory Compliance: As regulatory requirements increase, automated compliance checks during client onboarding become a competitive and legal necessity to avoid penalties.</w:t>
            </w:r>
          </w:p>
        </w:tc>
      </w:tr>
    </w:tbl>
    <w:p w14:paraId="42D2D8D6" w14:textId="77777777" w:rsidR="001B4E0E" w:rsidRDefault="001B4E0E" w:rsidP="001B4E0E">
      <w:pPr>
        <w:keepNext/>
        <w:ind w:left="360"/>
        <w:jc w:val="both"/>
      </w:pPr>
    </w:p>
    <w:p w14:paraId="2DD55FB0" w14:textId="77777777" w:rsidR="001B4E0E" w:rsidRPr="006E6628" w:rsidRDefault="001B4E0E" w:rsidP="001B4E0E">
      <w:pPr>
        <w:keepNext/>
        <w:pBdr>
          <w:bottom w:val="single" w:sz="12" w:space="1" w:color="4F81BD"/>
        </w:pBdr>
        <w:tabs>
          <w:tab w:val="right" w:pos="8910"/>
          <w:tab w:val="right" w:pos="10440"/>
        </w:tabs>
        <w:ind w:left="360" w:right="90"/>
        <w:jc w:val="both"/>
        <w:rPr>
          <w:b/>
          <w:bCs/>
          <w:color w:val="000000"/>
          <w:szCs w:val="20"/>
        </w:rPr>
      </w:pPr>
      <w:r>
        <w:rPr>
          <w:b/>
          <w:bCs/>
          <w:color w:val="000000"/>
          <w:szCs w:val="20"/>
        </w:rPr>
        <w:t xml:space="preserve">Tangible Return, Opportunity, or Value </w:t>
      </w:r>
      <w:r>
        <w:rPr>
          <w:b/>
          <w:bCs/>
          <w:color w:val="000000"/>
          <w:szCs w:val="20"/>
        </w:rPr>
        <w:tab/>
        <w:t>One Time</w:t>
      </w:r>
      <w:r>
        <w:rPr>
          <w:b/>
          <w:bCs/>
          <w:color w:val="00000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1B4E0E" w:rsidRPr="00C40FF0" w14:paraId="4312AF06" w14:textId="77777777" w:rsidTr="00C336E4">
        <w:trPr>
          <w:trHeight w:val="398"/>
        </w:trPr>
        <w:tc>
          <w:tcPr>
            <w:tcW w:w="6920" w:type="dxa"/>
            <w:tcBorders>
              <w:right w:val="nil"/>
            </w:tcBorders>
            <w:shd w:val="clear" w:color="auto" w:fill="D3DFEE"/>
          </w:tcPr>
          <w:p w14:paraId="6DC4A386" w14:textId="77777777" w:rsidR="001B4E0E" w:rsidRPr="00C40FF0" w:rsidRDefault="001B4E0E" w:rsidP="001B4E0E">
            <w:pPr>
              <w:keepNext/>
              <w:keepLines/>
              <w:numPr>
                <w:ilvl w:val="0"/>
                <w:numId w:val="22"/>
              </w:numPr>
              <w:tabs>
                <w:tab w:val="left" w:pos="342"/>
              </w:tabs>
              <w:spacing w:before="60" w:after="120"/>
              <w:ind w:left="342" w:hanging="270"/>
              <w:jc w:val="both"/>
              <w:rPr>
                <w:color w:val="000000"/>
              </w:rPr>
            </w:pPr>
            <w:r w:rsidRPr="00B72ECC">
              <w:rPr>
                <w:i/>
                <w:szCs w:val="20"/>
              </w:rPr>
              <w:t>Include at least two.</w:t>
            </w:r>
            <w:r>
              <w:rPr>
                <w:i/>
                <w:szCs w:val="20"/>
              </w:rPr>
              <w:t xml:space="preserve"> Estimate the best you can.</w:t>
            </w:r>
          </w:p>
        </w:tc>
        <w:tc>
          <w:tcPr>
            <w:tcW w:w="1392" w:type="dxa"/>
            <w:tcBorders>
              <w:left w:val="nil"/>
              <w:right w:val="nil"/>
            </w:tcBorders>
            <w:shd w:val="clear" w:color="auto" w:fill="D3DFEE"/>
          </w:tcPr>
          <w:p w14:paraId="2BC23B8D" w14:textId="77777777" w:rsidR="001B4E0E" w:rsidRPr="00C40FF0" w:rsidRDefault="001B4E0E" w:rsidP="00C336E4">
            <w:pPr>
              <w:keepNext/>
              <w:tabs>
                <w:tab w:val="decimal" w:pos="1062"/>
              </w:tabs>
              <w:jc w:val="both"/>
              <w:rPr>
                <w:color w:val="000000"/>
              </w:rPr>
            </w:pPr>
            <w:r w:rsidRPr="00C40FF0">
              <w:rPr>
                <w:color w:val="000000"/>
              </w:rPr>
              <w:t>$ 0</w:t>
            </w:r>
          </w:p>
        </w:tc>
        <w:tc>
          <w:tcPr>
            <w:tcW w:w="1392" w:type="dxa"/>
            <w:tcBorders>
              <w:left w:val="nil"/>
            </w:tcBorders>
            <w:shd w:val="clear" w:color="auto" w:fill="D3DFEE"/>
          </w:tcPr>
          <w:p w14:paraId="55734B0A" w14:textId="77777777" w:rsidR="001B4E0E" w:rsidRPr="00C40FF0" w:rsidRDefault="001B4E0E" w:rsidP="00C336E4">
            <w:pPr>
              <w:keepNext/>
              <w:tabs>
                <w:tab w:val="decimal" w:pos="1107"/>
              </w:tabs>
              <w:jc w:val="both"/>
              <w:rPr>
                <w:color w:val="000000"/>
              </w:rPr>
            </w:pPr>
            <w:r w:rsidRPr="00C40FF0">
              <w:rPr>
                <w:color w:val="000000"/>
              </w:rPr>
              <w:t>$ 0</w:t>
            </w:r>
          </w:p>
        </w:tc>
      </w:tr>
      <w:tr w:rsidR="001B4E0E" w:rsidRPr="00C40FF0" w14:paraId="007D75CD" w14:textId="77777777" w:rsidTr="00C336E4">
        <w:trPr>
          <w:trHeight w:val="398"/>
        </w:trPr>
        <w:tc>
          <w:tcPr>
            <w:tcW w:w="6920" w:type="dxa"/>
            <w:tcBorders>
              <w:right w:val="nil"/>
            </w:tcBorders>
          </w:tcPr>
          <w:p w14:paraId="3ED164B4" w14:textId="77777777" w:rsidR="001B4E0E" w:rsidRDefault="001B4E0E" w:rsidP="001B4E0E">
            <w:pPr>
              <w:keepNext/>
              <w:keepLines/>
              <w:numPr>
                <w:ilvl w:val="0"/>
                <w:numId w:val="22"/>
              </w:numPr>
              <w:tabs>
                <w:tab w:val="left" w:pos="342"/>
              </w:tabs>
              <w:spacing w:before="60" w:after="120"/>
              <w:ind w:left="342" w:hanging="270"/>
              <w:jc w:val="both"/>
              <w:rPr>
                <w:color w:val="000000"/>
              </w:rPr>
            </w:pPr>
            <w:r w:rsidRPr="006A5CF9">
              <w:rPr>
                <w:color w:val="000000"/>
              </w:rPr>
              <w:t xml:space="preserve">Increased Revenue from Faster </w:t>
            </w:r>
            <w:r>
              <w:rPr>
                <w:color w:val="000000"/>
              </w:rPr>
              <w:t>Onboarding.</w:t>
            </w:r>
          </w:p>
          <w:p w14:paraId="021119F9" w14:textId="77777777" w:rsidR="001B4E0E" w:rsidRPr="006A5CF9" w:rsidRDefault="001B4E0E" w:rsidP="00C336E4">
            <w:pPr>
              <w:keepNext/>
              <w:keepLines/>
              <w:tabs>
                <w:tab w:val="left" w:pos="342"/>
              </w:tabs>
              <w:ind w:left="720"/>
              <w:jc w:val="both"/>
              <w:rPr>
                <w:color w:val="000000"/>
              </w:rPr>
            </w:pPr>
            <w:r w:rsidRPr="006A5CF9">
              <w:rPr>
                <w:color w:val="000000"/>
              </w:rPr>
              <w:t xml:space="preserve">Increased Revenue from Faster Onboarding: Shortening the onboarding process by 15 days increases </w:t>
            </w:r>
            <w:r>
              <w:rPr>
                <w:color w:val="000000"/>
              </w:rPr>
              <w:t>revenue speed</w:t>
            </w:r>
            <w:r w:rsidRPr="006A5CF9">
              <w:rPr>
                <w:color w:val="000000"/>
              </w:rPr>
              <w:t xml:space="preserve">, potentially </w:t>
            </w:r>
            <w:r>
              <w:rPr>
                <w:color w:val="000000"/>
              </w:rPr>
              <w:t>adding $</w:t>
            </w:r>
            <w:r w:rsidRPr="006A5CF9">
              <w:rPr>
                <w:color w:val="000000"/>
              </w:rPr>
              <w:t>100,000 annually.</w:t>
            </w:r>
          </w:p>
          <w:p w14:paraId="651E0AFF" w14:textId="77777777" w:rsidR="001B4E0E" w:rsidRPr="006A5CF9" w:rsidRDefault="001B4E0E" w:rsidP="001B4E0E">
            <w:pPr>
              <w:keepNext/>
              <w:keepLines/>
              <w:numPr>
                <w:ilvl w:val="0"/>
                <w:numId w:val="22"/>
              </w:numPr>
              <w:tabs>
                <w:tab w:val="left" w:pos="342"/>
              </w:tabs>
              <w:spacing w:before="60" w:after="120"/>
              <w:ind w:left="342" w:hanging="270"/>
              <w:jc w:val="both"/>
              <w:rPr>
                <w:color w:val="000000"/>
              </w:rPr>
            </w:pPr>
            <w:r w:rsidRPr="006A5CF9">
              <w:rPr>
                <w:color w:val="000000"/>
              </w:rPr>
              <w:t xml:space="preserve">Reduced Onboarding </w:t>
            </w:r>
            <w:r>
              <w:rPr>
                <w:color w:val="000000"/>
              </w:rPr>
              <w:t>Costs.</w:t>
            </w:r>
            <w:r w:rsidRPr="006A5CF9">
              <w:rPr>
                <w:color w:val="000000"/>
              </w:rPr>
              <w:tab/>
            </w:r>
          </w:p>
          <w:p w14:paraId="4C98B28D" w14:textId="77777777" w:rsidR="001B4E0E" w:rsidRPr="00C40FF0" w:rsidRDefault="001B4E0E" w:rsidP="00C336E4">
            <w:pPr>
              <w:keepNext/>
              <w:keepLines/>
              <w:tabs>
                <w:tab w:val="left" w:pos="342"/>
              </w:tabs>
              <w:ind w:left="720"/>
              <w:jc w:val="both"/>
              <w:rPr>
                <w:color w:val="000000"/>
              </w:rPr>
            </w:pPr>
            <w:r w:rsidRPr="006A5CF9">
              <w:rPr>
                <w:color w:val="000000"/>
              </w:rPr>
              <w:t>Automating data entry and compliance checks saves approximately $200 per client, translating to significant annual savings.</w:t>
            </w:r>
          </w:p>
        </w:tc>
        <w:tc>
          <w:tcPr>
            <w:tcW w:w="1392" w:type="dxa"/>
            <w:tcBorders>
              <w:left w:val="nil"/>
              <w:right w:val="nil"/>
            </w:tcBorders>
          </w:tcPr>
          <w:p w14:paraId="1906BADE" w14:textId="77777777" w:rsidR="001B4E0E" w:rsidRDefault="001B4E0E" w:rsidP="00C336E4">
            <w:pPr>
              <w:keepNext/>
              <w:tabs>
                <w:tab w:val="decimal" w:pos="1062"/>
              </w:tabs>
              <w:jc w:val="both"/>
              <w:rPr>
                <w:color w:val="000000"/>
              </w:rPr>
            </w:pPr>
            <w:r w:rsidRPr="00C40FF0">
              <w:rPr>
                <w:color w:val="000000"/>
              </w:rPr>
              <w:t>$ 0</w:t>
            </w:r>
          </w:p>
          <w:p w14:paraId="323BA2DA" w14:textId="77777777" w:rsidR="001B4E0E" w:rsidRDefault="001B4E0E" w:rsidP="00C336E4">
            <w:pPr>
              <w:keepNext/>
              <w:tabs>
                <w:tab w:val="decimal" w:pos="1062"/>
              </w:tabs>
              <w:jc w:val="both"/>
              <w:rPr>
                <w:color w:val="000000"/>
              </w:rPr>
            </w:pPr>
          </w:p>
          <w:p w14:paraId="34E3549F" w14:textId="77777777" w:rsidR="001B4E0E" w:rsidRDefault="001B4E0E" w:rsidP="00C336E4">
            <w:pPr>
              <w:keepNext/>
              <w:tabs>
                <w:tab w:val="decimal" w:pos="1062"/>
              </w:tabs>
              <w:jc w:val="both"/>
              <w:rPr>
                <w:color w:val="000000"/>
              </w:rPr>
            </w:pPr>
          </w:p>
          <w:p w14:paraId="10321FEC" w14:textId="77777777" w:rsidR="001B4E0E" w:rsidRDefault="001B4E0E" w:rsidP="00C336E4">
            <w:pPr>
              <w:keepNext/>
              <w:tabs>
                <w:tab w:val="decimal" w:pos="1062"/>
              </w:tabs>
              <w:jc w:val="both"/>
              <w:rPr>
                <w:color w:val="000000"/>
              </w:rPr>
            </w:pPr>
          </w:p>
          <w:p w14:paraId="6DFF5123" w14:textId="77777777" w:rsidR="001B4E0E" w:rsidRPr="00C40FF0" w:rsidRDefault="001B4E0E" w:rsidP="00C336E4">
            <w:pPr>
              <w:keepNext/>
              <w:tabs>
                <w:tab w:val="decimal" w:pos="1062"/>
              </w:tabs>
              <w:jc w:val="both"/>
              <w:rPr>
                <w:color w:val="000000"/>
              </w:rPr>
            </w:pPr>
            <w:r>
              <w:rPr>
                <w:color w:val="000000"/>
              </w:rPr>
              <w:t>$ 0</w:t>
            </w:r>
          </w:p>
        </w:tc>
        <w:tc>
          <w:tcPr>
            <w:tcW w:w="1392" w:type="dxa"/>
            <w:tcBorders>
              <w:left w:val="nil"/>
            </w:tcBorders>
          </w:tcPr>
          <w:p w14:paraId="76D89297" w14:textId="77777777" w:rsidR="001B4E0E" w:rsidRDefault="001B4E0E" w:rsidP="00C336E4">
            <w:pPr>
              <w:keepNext/>
              <w:tabs>
                <w:tab w:val="decimal" w:pos="1107"/>
              </w:tabs>
              <w:jc w:val="both"/>
              <w:rPr>
                <w:color w:val="000000"/>
              </w:rPr>
            </w:pPr>
            <w:r w:rsidRPr="006A5CF9">
              <w:rPr>
                <w:color w:val="000000"/>
              </w:rPr>
              <w:t>$100,000 annually</w:t>
            </w:r>
          </w:p>
          <w:p w14:paraId="6D7C93D4" w14:textId="77777777" w:rsidR="001B4E0E" w:rsidRDefault="001B4E0E" w:rsidP="00C336E4">
            <w:pPr>
              <w:keepNext/>
              <w:tabs>
                <w:tab w:val="decimal" w:pos="1107"/>
              </w:tabs>
              <w:jc w:val="both"/>
              <w:rPr>
                <w:color w:val="000000"/>
              </w:rPr>
            </w:pPr>
          </w:p>
          <w:p w14:paraId="5F401849" w14:textId="77777777" w:rsidR="001B4E0E" w:rsidRDefault="001B4E0E" w:rsidP="00C336E4">
            <w:pPr>
              <w:keepNext/>
              <w:tabs>
                <w:tab w:val="decimal" w:pos="1107"/>
              </w:tabs>
              <w:jc w:val="both"/>
              <w:rPr>
                <w:color w:val="000000"/>
              </w:rPr>
            </w:pPr>
          </w:p>
          <w:p w14:paraId="38F0947E" w14:textId="77777777" w:rsidR="001B4E0E" w:rsidRPr="00C40FF0" w:rsidRDefault="001B4E0E" w:rsidP="00C336E4">
            <w:pPr>
              <w:keepNext/>
              <w:tabs>
                <w:tab w:val="decimal" w:pos="1107"/>
              </w:tabs>
              <w:jc w:val="both"/>
              <w:rPr>
                <w:color w:val="000000"/>
              </w:rPr>
            </w:pPr>
            <w:r w:rsidRPr="006A5CF9">
              <w:rPr>
                <w:color w:val="000000"/>
              </w:rPr>
              <w:t>$50,000 annually</w:t>
            </w:r>
          </w:p>
        </w:tc>
      </w:tr>
    </w:tbl>
    <w:p w14:paraId="681CECA6" w14:textId="77777777" w:rsidR="001B4E0E" w:rsidRDefault="001B4E0E" w:rsidP="001B4E0E">
      <w:pPr>
        <w:keepNext/>
        <w:ind w:left="360"/>
        <w:jc w:val="both"/>
      </w:pPr>
    </w:p>
    <w:p w14:paraId="38AF7878" w14:textId="77777777" w:rsidR="001B4E0E" w:rsidRPr="006E6628" w:rsidRDefault="001B4E0E" w:rsidP="001B4E0E">
      <w:pPr>
        <w:keepNext/>
        <w:pBdr>
          <w:bottom w:val="single" w:sz="12" w:space="1" w:color="4F81BD"/>
        </w:pBdr>
        <w:tabs>
          <w:tab w:val="right" w:pos="10440"/>
        </w:tabs>
        <w:ind w:left="360" w:right="90"/>
        <w:jc w:val="both"/>
        <w:rPr>
          <w:b/>
          <w:bCs/>
          <w:color w:val="000000"/>
          <w:szCs w:val="20"/>
        </w:rPr>
      </w:pPr>
      <w:r>
        <w:rPr>
          <w:b/>
          <w:bCs/>
          <w:color w:val="000000"/>
          <w:szCs w:val="20"/>
        </w:rPr>
        <w:lastRenderedPageBreak/>
        <w:t>Intangible Benefits</w:t>
      </w:r>
      <w:r>
        <w:rPr>
          <w:b/>
          <w:bCs/>
          <w:color w:val="00000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1B4E0E" w:rsidRPr="00C40FF0" w14:paraId="70B971E1" w14:textId="77777777" w:rsidTr="00C336E4">
        <w:trPr>
          <w:trHeight w:val="420"/>
        </w:trPr>
        <w:tc>
          <w:tcPr>
            <w:tcW w:w="8354" w:type="dxa"/>
            <w:tcBorders>
              <w:right w:val="nil"/>
            </w:tcBorders>
            <w:shd w:val="clear" w:color="auto" w:fill="D3DFEE"/>
          </w:tcPr>
          <w:p w14:paraId="3EAD6292" w14:textId="77777777" w:rsidR="001B4E0E" w:rsidRPr="00C40FF0" w:rsidRDefault="001B4E0E" w:rsidP="001B4E0E">
            <w:pPr>
              <w:keepNext/>
              <w:keepLines/>
              <w:numPr>
                <w:ilvl w:val="0"/>
                <w:numId w:val="22"/>
              </w:numPr>
              <w:tabs>
                <w:tab w:val="left" w:pos="342"/>
              </w:tabs>
              <w:spacing w:before="60" w:after="120"/>
              <w:ind w:left="342" w:hanging="270"/>
              <w:jc w:val="both"/>
              <w:rPr>
                <w:color w:val="000000"/>
              </w:rPr>
            </w:pPr>
            <w:r w:rsidRPr="00B72ECC">
              <w:rPr>
                <w:i/>
                <w:szCs w:val="20"/>
              </w:rPr>
              <w:t>Include at least two.</w:t>
            </w:r>
          </w:p>
        </w:tc>
        <w:tc>
          <w:tcPr>
            <w:tcW w:w="1350" w:type="dxa"/>
            <w:tcBorders>
              <w:left w:val="nil"/>
            </w:tcBorders>
            <w:shd w:val="clear" w:color="auto" w:fill="D3DFEE"/>
          </w:tcPr>
          <w:p w14:paraId="1CAB3FC0" w14:textId="77777777" w:rsidR="001B4E0E" w:rsidRPr="00C40FF0" w:rsidRDefault="001B4E0E" w:rsidP="00C336E4">
            <w:pPr>
              <w:keepNext/>
              <w:tabs>
                <w:tab w:val="decimal" w:pos="1062"/>
              </w:tabs>
              <w:ind w:left="72"/>
              <w:jc w:val="both"/>
              <w:rPr>
                <w:color w:val="000000"/>
              </w:rPr>
            </w:pPr>
            <w:r w:rsidRPr="00C40FF0">
              <w:rPr>
                <w:color w:val="000000"/>
              </w:rPr>
              <w:t>$ 0</w:t>
            </w:r>
          </w:p>
        </w:tc>
      </w:tr>
      <w:tr w:rsidR="001B4E0E" w:rsidRPr="00C40FF0" w14:paraId="1B4A1B87" w14:textId="77777777" w:rsidTr="00C336E4">
        <w:trPr>
          <w:trHeight w:val="420"/>
        </w:trPr>
        <w:tc>
          <w:tcPr>
            <w:tcW w:w="8354" w:type="dxa"/>
            <w:tcBorders>
              <w:right w:val="nil"/>
            </w:tcBorders>
          </w:tcPr>
          <w:p w14:paraId="1552A95F" w14:textId="77777777" w:rsidR="001B4E0E" w:rsidRDefault="001B4E0E" w:rsidP="001B4E0E">
            <w:pPr>
              <w:keepNext/>
              <w:keepLines/>
              <w:numPr>
                <w:ilvl w:val="0"/>
                <w:numId w:val="22"/>
              </w:numPr>
              <w:tabs>
                <w:tab w:val="left" w:pos="342"/>
              </w:tabs>
              <w:spacing w:before="60" w:after="120"/>
              <w:ind w:left="342" w:hanging="270"/>
              <w:jc w:val="both"/>
              <w:rPr>
                <w:color w:val="000000"/>
              </w:rPr>
            </w:pPr>
            <w:r w:rsidRPr="006A5CF9">
              <w:rPr>
                <w:color w:val="000000"/>
              </w:rPr>
              <w:t xml:space="preserve">Improved Client </w:t>
            </w:r>
            <w:r>
              <w:rPr>
                <w:color w:val="000000"/>
              </w:rPr>
              <w:t>Satisfaction.</w:t>
            </w:r>
          </w:p>
          <w:p w14:paraId="1F3852E4" w14:textId="77777777" w:rsidR="001B4E0E" w:rsidRDefault="001B4E0E" w:rsidP="00C336E4">
            <w:pPr>
              <w:keepNext/>
              <w:keepLines/>
              <w:tabs>
                <w:tab w:val="left" w:pos="342"/>
              </w:tabs>
              <w:jc w:val="both"/>
              <w:rPr>
                <w:color w:val="000000"/>
              </w:rPr>
            </w:pPr>
            <w:r w:rsidRPr="006A5CF9">
              <w:rPr>
                <w:color w:val="000000"/>
              </w:rPr>
              <w:t>Faster, error-free onboarding processes lead to higher client satisfaction and retention rates.</w:t>
            </w:r>
          </w:p>
          <w:p w14:paraId="4ED0C334" w14:textId="77777777" w:rsidR="001B4E0E" w:rsidRDefault="001B4E0E" w:rsidP="001B4E0E">
            <w:pPr>
              <w:keepNext/>
              <w:keepLines/>
              <w:numPr>
                <w:ilvl w:val="0"/>
                <w:numId w:val="22"/>
              </w:numPr>
              <w:tabs>
                <w:tab w:val="left" w:pos="342"/>
              </w:tabs>
              <w:spacing w:before="60" w:after="120"/>
              <w:ind w:left="342" w:hanging="270"/>
              <w:jc w:val="both"/>
              <w:rPr>
                <w:color w:val="000000"/>
              </w:rPr>
            </w:pPr>
            <w:r w:rsidRPr="006A5CF9">
              <w:rPr>
                <w:color w:val="000000"/>
              </w:rPr>
              <w:t xml:space="preserve">Enhanced Brand </w:t>
            </w:r>
            <w:r>
              <w:rPr>
                <w:color w:val="000000"/>
              </w:rPr>
              <w:t>Reputation.</w:t>
            </w:r>
          </w:p>
          <w:p w14:paraId="39DD7B95" w14:textId="77777777" w:rsidR="001B4E0E" w:rsidRPr="00C40FF0" w:rsidRDefault="001B4E0E" w:rsidP="00C336E4">
            <w:pPr>
              <w:keepNext/>
              <w:keepLines/>
              <w:tabs>
                <w:tab w:val="left" w:pos="342"/>
              </w:tabs>
              <w:jc w:val="both"/>
              <w:rPr>
                <w:color w:val="000000"/>
              </w:rPr>
            </w:pPr>
            <w:r w:rsidRPr="006A5CF9">
              <w:rPr>
                <w:color w:val="000000"/>
              </w:rPr>
              <w:t>Being known for efficient and user-friendly processes enhances brand reputation, attracting more clients.</w:t>
            </w:r>
          </w:p>
        </w:tc>
        <w:tc>
          <w:tcPr>
            <w:tcW w:w="1350" w:type="dxa"/>
            <w:tcBorders>
              <w:left w:val="nil"/>
            </w:tcBorders>
          </w:tcPr>
          <w:p w14:paraId="00DAC6DE" w14:textId="77777777" w:rsidR="001B4E0E" w:rsidRDefault="001B4E0E" w:rsidP="00C336E4">
            <w:pPr>
              <w:keepNext/>
              <w:tabs>
                <w:tab w:val="decimal" w:pos="1062"/>
              </w:tabs>
              <w:ind w:left="72"/>
              <w:jc w:val="both"/>
              <w:rPr>
                <w:color w:val="000000"/>
              </w:rPr>
            </w:pPr>
            <w:r>
              <w:rPr>
                <w:color w:val="000000"/>
              </w:rPr>
              <w:t>High</w:t>
            </w:r>
          </w:p>
          <w:p w14:paraId="640BEDEA" w14:textId="77777777" w:rsidR="001B4E0E" w:rsidRDefault="001B4E0E" w:rsidP="00C336E4">
            <w:pPr>
              <w:keepNext/>
              <w:tabs>
                <w:tab w:val="decimal" w:pos="1062"/>
              </w:tabs>
              <w:ind w:left="72"/>
              <w:jc w:val="both"/>
              <w:rPr>
                <w:color w:val="000000"/>
              </w:rPr>
            </w:pPr>
          </w:p>
          <w:p w14:paraId="38B31DD9" w14:textId="77777777" w:rsidR="001B4E0E" w:rsidRDefault="001B4E0E" w:rsidP="00C336E4">
            <w:pPr>
              <w:keepNext/>
              <w:tabs>
                <w:tab w:val="decimal" w:pos="1062"/>
              </w:tabs>
              <w:ind w:left="72"/>
              <w:jc w:val="both"/>
              <w:rPr>
                <w:color w:val="000000"/>
              </w:rPr>
            </w:pPr>
          </w:p>
          <w:p w14:paraId="4A8CEC17" w14:textId="77777777" w:rsidR="001B4E0E" w:rsidRPr="00C40FF0" w:rsidRDefault="001B4E0E" w:rsidP="00C336E4">
            <w:pPr>
              <w:keepNext/>
              <w:tabs>
                <w:tab w:val="decimal" w:pos="1062"/>
              </w:tabs>
              <w:ind w:left="72"/>
              <w:jc w:val="both"/>
              <w:rPr>
                <w:color w:val="000000"/>
              </w:rPr>
            </w:pPr>
            <w:r>
              <w:rPr>
                <w:color w:val="000000"/>
              </w:rPr>
              <w:t>High</w:t>
            </w:r>
          </w:p>
        </w:tc>
      </w:tr>
    </w:tbl>
    <w:p w14:paraId="050ED679" w14:textId="77777777" w:rsidR="001B4E0E" w:rsidRDefault="001B4E0E" w:rsidP="001B4E0E">
      <w:pPr>
        <w:keepNext/>
        <w:ind w:left="360"/>
        <w:jc w:val="both"/>
        <w:rPr>
          <w:b/>
        </w:rPr>
      </w:pPr>
    </w:p>
    <w:p w14:paraId="25469DED" w14:textId="77777777" w:rsidR="001B4E0E" w:rsidRPr="009A2773" w:rsidRDefault="001B4E0E" w:rsidP="00AF178E">
      <w:pPr>
        <w:keepNext/>
        <w:keepLines/>
        <w:numPr>
          <w:ilvl w:val="0"/>
          <w:numId w:val="27"/>
        </w:numPr>
        <w:spacing w:before="60" w:after="120"/>
        <w:jc w:val="both"/>
        <w:rPr>
          <w:b/>
        </w:rPr>
      </w:pPr>
      <w:r>
        <w:rPr>
          <w:b/>
        </w:rPr>
        <w:t>Product</w:t>
      </w:r>
      <w:r w:rsidRPr="009A2773">
        <w:rPr>
          <w:b/>
        </w:rPr>
        <w:t xml:space="preserve"> </w:t>
      </w:r>
      <w:r>
        <w:rPr>
          <w:b/>
        </w:rPr>
        <w:t>Requirements</w:t>
      </w:r>
      <w:r w:rsidRPr="009A2773">
        <w:rPr>
          <w:b/>
        </w:rPr>
        <w:t xml:space="preserve"> </w:t>
      </w:r>
    </w:p>
    <w:p w14:paraId="212548E5" w14:textId="77777777" w:rsidR="001B4E0E" w:rsidRPr="005B7013" w:rsidRDefault="001B4E0E" w:rsidP="001B4E0E">
      <w:pPr>
        <w:keepNext/>
        <w:keepLines/>
        <w:ind w:left="360"/>
        <w:jc w:val="both"/>
        <w:rPr>
          <w:i/>
          <w:sz w:val="16"/>
          <w:szCs w:val="16"/>
        </w:rPr>
      </w:pPr>
      <w:r w:rsidRPr="00F51DE6">
        <w:rPr>
          <w:i/>
          <w:sz w:val="16"/>
          <w:szCs w:val="16"/>
        </w:rPr>
        <w:t xml:space="preserve">The Project team will gather detailed requirements once the project is approved. </w:t>
      </w:r>
      <w:r>
        <w:rPr>
          <w:i/>
          <w:sz w:val="16"/>
          <w:szCs w:val="16"/>
        </w:rPr>
        <w:t>Use this section to</w:t>
      </w:r>
      <w:r w:rsidRPr="00F51DE6">
        <w:rPr>
          <w:i/>
          <w:sz w:val="16"/>
          <w:szCs w:val="16"/>
        </w:rPr>
        <w:t xml:space="preserve"> articulate </w:t>
      </w:r>
      <w:r>
        <w:rPr>
          <w:i/>
          <w:sz w:val="16"/>
          <w:szCs w:val="16"/>
        </w:rPr>
        <w:t>the</w:t>
      </w:r>
      <w:r w:rsidRPr="00F51DE6">
        <w:rPr>
          <w:i/>
          <w:sz w:val="16"/>
          <w:szCs w:val="16"/>
        </w:rPr>
        <w:t xml:space="preserve"> critical </w:t>
      </w:r>
      <w:r>
        <w:rPr>
          <w:i/>
          <w:sz w:val="16"/>
          <w:szCs w:val="16"/>
        </w:rPr>
        <w:t>solution components</w:t>
      </w:r>
      <w:r w:rsidRPr="00F51DE6">
        <w:rPr>
          <w:i/>
          <w:sz w:val="16"/>
          <w:szCs w:val="16"/>
        </w:rPr>
        <w:t xml:space="preserve"> to help </w:t>
      </w:r>
      <w:r>
        <w:rPr>
          <w:i/>
          <w:sz w:val="16"/>
          <w:szCs w:val="16"/>
        </w:rPr>
        <w:t>scope the project's size and complexity</w:t>
      </w:r>
      <w:r w:rsidRPr="00F51DE6">
        <w:rPr>
          <w:i/>
          <w:sz w:val="16"/>
          <w:szCs w:val="16"/>
        </w:rPr>
        <w:t xml:space="preserve">. Do not </w:t>
      </w:r>
      <w:r>
        <w:rPr>
          <w:i/>
          <w:sz w:val="16"/>
          <w:szCs w:val="16"/>
        </w:rPr>
        <w:t xml:space="preserve">describe how the </w:t>
      </w:r>
      <w:r w:rsidRPr="00F51DE6">
        <w:rPr>
          <w:i/>
          <w:sz w:val="16"/>
          <w:szCs w:val="16"/>
        </w:rPr>
        <w:t>solution</w:t>
      </w:r>
      <w:r>
        <w:rPr>
          <w:i/>
          <w:sz w:val="16"/>
          <w:szCs w:val="16"/>
        </w:rPr>
        <w:t xml:space="preserve"> will be implemented;</w:t>
      </w:r>
      <w:r w:rsidRPr="00F51DE6">
        <w:rPr>
          <w:i/>
          <w:sz w:val="16"/>
          <w:szCs w:val="16"/>
        </w:rPr>
        <w:t xml:space="preserve"> </w:t>
      </w:r>
      <w:r>
        <w:rPr>
          <w:i/>
          <w:sz w:val="16"/>
          <w:szCs w:val="16"/>
        </w:rPr>
        <w:t>instead,</w:t>
      </w:r>
      <w:r w:rsidRPr="00F51DE6">
        <w:rPr>
          <w:i/>
          <w:sz w:val="16"/>
          <w:szCs w:val="16"/>
        </w:rPr>
        <w:t xml:space="preserve"> only list the </w:t>
      </w:r>
      <w:r>
        <w:rPr>
          <w:i/>
          <w:sz w:val="16"/>
          <w:szCs w:val="16"/>
        </w:rPr>
        <w:t>functionality or result</w:t>
      </w:r>
      <w:r w:rsidRPr="00F51DE6">
        <w:rPr>
          <w:i/>
          <w:sz w:val="16"/>
          <w:szCs w:val="16"/>
        </w:rPr>
        <w:t xml:space="preserve">s you expect to receive when the </w:t>
      </w:r>
      <w:r>
        <w:rPr>
          <w:i/>
          <w:sz w:val="16"/>
          <w:szCs w:val="16"/>
        </w:rPr>
        <w:t>product</w:t>
      </w:r>
      <w:r w:rsidRPr="00F51DE6">
        <w:rPr>
          <w:i/>
          <w:sz w:val="16"/>
          <w:szCs w:val="16"/>
        </w:rPr>
        <w:t xml:space="preserve"> is complete</w:t>
      </w:r>
      <w:r>
        <w:rPr>
          <w:i/>
          <w:sz w:val="16"/>
          <w:szCs w:val="16"/>
        </w:rPr>
        <w:t>/delivered</w:t>
      </w:r>
      <w:r w:rsidRPr="00F51DE6">
        <w:rPr>
          <w:i/>
          <w:sz w:val="16"/>
          <w:szCs w:val="16"/>
        </w:rPr>
        <w:t xml:space="preserve">. </w:t>
      </w:r>
    </w:p>
    <w:p w14:paraId="2E6A2AB8" w14:textId="77777777" w:rsidR="001B4E0E" w:rsidRPr="00FF0714" w:rsidRDefault="001B4E0E" w:rsidP="00AF178E">
      <w:pPr>
        <w:keepNext/>
        <w:keepLines/>
        <w:numPr>
          <w:ilvl w:val="1"/>
          <w:numId w:val="27"/>
        </w:numPr>
        <w:tabs>
          <w:tab w:val="left" w:pos="1080"/>
        </w:tabs>
        <w:spacing w:before="60" w:after="120"/>
        <w:jc w:val="both"/>
        <w:rPr>
          <w:b/>
          <w:iCs/>
          <w:szCs w:val="20"/>
        </w:rPr>
      </w:pPr>
      <w:r w:rsidRPr="00FF0714">
        <w:rPr>
          <w:b/>
          <w:szCs w:val="20"/>
        </w:rPr>
        <w:t>Must Haves</w:t>
      </w:r>
      <w:bookmarkEnd w:id="245"/>
      <w:bookmarkEnd w:id="246"/>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1B4E0E" w:rsidRPr="00C40FF0" w14:paraId="219A1CFB" w14:textId="77777777" w:rsidTr="00C336E4">
        <w:trPr>
          <w:trHeight w:val="420"/>
        </w:trPr>
        <w:tc>
          <w:tcPr>
            <w:tcW w:w="9778" w:type="dxa"/>
            <w:shd w:val="clear" w:color="auto" w:fill="D3DFEE"/>
          </w:tcPr>
          <w:p w14:paraId="39F5B128" w14:textId="77777777" w:rsidR="001B4E0E" w:rsidRPr="00C40FF0" w:rsidRDefault="001B4E0E" w:rsidP="00AF178E">
            <w:pPr>
              <w:keepNext/>
              <w:keepLines/>
              <w:numPr>
                <w:ilvl w:val="2"/>
                <w:numId w:val="27"/>
              </w:numPr>
              <w:tabs>
                <w:tab w:val="left" w:pos="882"/>
              </w:tabs>
              <w:spacing w:before="60" w:after="120"/>
              <w:ind w:left="882" w:hanging="810"/>
              <w:jc w:val="both"/>
              <w:rPr>
                <w:bCs/>
                <w:color w:val="000000"/>
              </w:rPr>
            </w:pPr>
            <w:r w:rsidRPr="00B72ECC">
              <w:rPr>
                <w:i/>
                <w:szCs w:val="20"/>
              </w:rPr>
              <w:t>Include at least two.</w:t>
            </w:r>
            <w:r>
              <w:rPr>
                <w:i/>
                <w:szCs w:val="20"/>
              </w:rPr>
              <w:t xml:space="preserve"> Add more rows to each table as needed.</w:t>
            </w:r>
          </w:p>
        </w:tc>
      </w:tr>
      <w:tr w:rsidR="001B4E0E" w:rsidRPr="00C40FF0" w14:paraId="3CC7A78E" w14:textId="77777777" w:rsidTr="00C336E4">
        <w:trPr>
          <w:trHeight w:val="420"/>
        </w:trPr>
        <w:tc>
          <w:tcPr>
            <w:tcW w:w="9778" w:type="dxa"/>
          </w:tcPr>
          <w:p w14:paraId="30568DAB" w14:textId="77777777" w:rsidR="001B4E0E" w:rsidRPr="00910AD1" w:rsidRDefault="001B4E0E" w:rsidP="00AF178E">
            <w:pPr>
              <w:keepNext/>
              <w:numPr>
                <w:ilvl w:val="2"/>
                <w:numId w:val="27"/>
              </w:numPr>
              <w:tabs>
                <w:tab w:val="left" w:pos="882"/>
              </w:tabs>
              <w:spacing w:before="60" w:after="120"/>
              <w:ind w:left="882" w:hanging="810"/>
              <w:jc w:val="both"/>
              <w:rPr>
                <w:color w:val="000000"/>
              </w:rPr>
            </w:pPr>
            <w:r w:rsidRPr="00910AD1">
              <w:rPr>
                <w:b/>
                <w:bCs/>
                <w:color w:val="000000"/>
              </w:rPr>
              <w:t>User-Friendly Client Portal</w:t>
            </w:r>
            <w:r w:rsidRPr="00B27237">
              <w:rPr>
                <w:b/>
                <w:bCs/>
                <w:color w:val="000000"/>
              </w:rPr>
              <w:t>:</w:t>
            </w:r>
            <w:r w:rsidRPr="00B27237">
              <w:rPr>
                <w:color w:val="000000"/>
              </w:rPr>
              <w:t xml:space="preserve"> </w:t>
            </w:r>
            <w:r w:rsidRPr="00910AD1">
              <w:rPr>
                <w:color w:val="000000"/>
              </w:rPr>
              <w:t>A simple and secure online space where users can effortlessly upload necessary documents, view the status of their onboarding in a clear timeline and receive timely notifications about their service activation. This is like having a personal account on a website where you can see everything related to your service in one place.</w:t>
            </w:r>
          </w:p>
          <w:p w14:paraId="0385B3B7" w14:textId="77777777" w:rsidR="001B4E0E" w:rsidRDefault="001B4E0E" w:rsidP="00AF178E">
            <w:pPr>
              <w:keepNext/>
              <w:numPr>
                <w:ilvl w:val="2"/>
                <w:numId w:val="27"/>
              </w:numPr>
              <w:tabs>
                <w:tab w:val="left" w:pos="882"/>
              </w:tabs>
              <w:spacing w:before="60" w:after="120"/>
              <w:ind w:left="882" w:hanging="810"/>
              <w:jc w:val="both"/>
              <w:rPr>
                <w:color w:val="000000"/>
              </w:rPr>
            </w:pPr>
            <w:r w:rsidRPr="00910AD1">
              <w:rPr>
                <w:b/>
                <w:bCs/>
                <w:color w:val="000000"/>
              </w:rPr>
              <w:t>Automatic Safety Checks</w:t>
            </w:r>
            <w:r w:rsidRPr="00B27237">
              <w:rPr>
                <w:b/>
                <w:bCs/>
                <w:color w:val="000000"/>
              </w:rPr>
              <w:t>:</w:t>
            </w:r>
            <w:r w:rsidRPr="00B27237">
              <w:rPr>
                <w:color w:val="000000"/>
              </w:rPr>
              <w:t xml:space="preserve"> </w:t>
            </w:r>
            <w:r w:rsidRPr="00910AD1">
              <w:rPr>
                <w:color w:val="000000"/>
              </w:rPr>
              <w:t xml:space="preserve">The app will automatically check that all user information adheres to the latest legal standards, similar to an automatic checker that ensures all details are correct and within legal limits without </w:t>
            </w:r>
            <w:r>
              <w:rPr>
                <w:color w:val="000000"/>
              </w:rPr>
              <w:t>needing</w:t>
            </w:r>
            <w:r w:rsidRPr="00910AD1">
              <w:rPr>
                <w:color w:val="000000"/>
              </w:rPr>
              <w:t xml:space="preserve"> manual review.</w:t>
            </w:r>
            <w:r>
              <w:t xml:space="preserve"> </w:t>
            </w:r>
            <w:r w:rsidRPr="00910AD1">
              <w:rPr>
                <w:color w:val="000000"/>
              </w:rPr>
              <w:t>Just like a spellchecker catches typos as you type, our app catches any issues with your details to keep you protected without having to do the extra work.</w:t>
            </w:r>
          </w:p>
          <w:p w14:paraId="3B4C17BF" w14:textId="77777777" w:rsidR="001B4E0E" w:rsidRPr="00910AD1" w:rsidRDefault="001B4E0E" w:rsidP="00C336E4">
            <w:pPr>
              <w:keepNext/>
              <w:tabs>
                <w:tab w:val="left" w:pos="882"/>
              </w:tabs>
              <w:ind w:left="360"/>
              <w:jc w:val="both"/>
              <w:rPr>
                <w:color w:val="000000"/>
              </w:rPr>
            </w:pPr>
            <w:r>
              <w:rPr>
                <w:color w:val="000000"/>
              </w:rPr>
              <w:t xml:space="preserve">Ex. 1. </w:t>
            </w:r>
            <w:r w:rsidRPr="00910AD1">
              <w:rPr>
                <w:color w:val="000000"/>
              </w:rPr>
              <w:t xml:space="preserve">Analyze the ID you upload to </w:t>
            </w:r>
            <w:r>
              <w:rPr>
                <w:color w:val="000000"/>
              </w:rPr>
              <w:t>ensure</w:t>
            </w:r>
            <w:r w:rsidRPr="00910AD1">
              <w:rPr>
                <w:color w:val="000000"/>
              </w:rPr>
              <w:t xml:space="preserve"> </w:t>
            </w:r>
            <w:proofErr w:type="spellStart"/>
            <w:r w:rsidRPr="00910AD1">
              <w:rPr>
                <w:color w:val="000000"/>
              </w:rPr>
              <w:t>it's</w:t>
            </w:r>
            <w:proofErr w:type="spellEnd"/>
            <w:r w:rsidRPr="00910AD1">
              <w:rPr>
                <w:color w:val="000000"/>
              </w:rPr>
              <w:t xml:space="preserve"> valid and hasn't expired.</w:t>
            </w:r>
          </w:p>
          <w:p w14:paraId="7137D0ED" w14:textId="77777777" w:rsidR="001B4E0E" w:rsidRPr="00910AD1" w:rsidRDefault="001B4E0E" w:rsidP="00C336E4">
            <w:pPr>
              <w:keepNext/>
              <w:tabs>
                <w:tab w:val="left" w:pos="882"/>
              </w:tabs>
              <w:ind w:left="360"/>
              <w:jc w:val="both"/>
              <w:rPr>
                <w:color w:val="000000"/>
              </w:rPr>
            </w:pPr>
            <w:r>
              <w:rPr>
                <w:color w:val="000000"/>
              </w:rPr>
              <w:t xml:space="preserve">2. </w:t>
            </w:r>
            <w:r w:rsidRPr="00910AD1">
              <w:rPr>
                <w:color w:val="000000"/>
              </w:rPr>
              <w:t xml:space="preserve">Cross-reference </w:t>
            </w:r>
            <w:r>
              <w:rPr>
                <w:color w:val="000000"/>
              </w:rPr>
              <w:t xml:space="preserve">the details you provided </w:t>
            </w:r>
            <w:r w:rsidRPr="00910AD1">
              <w:rPr>
                <w:color w:val="000000"/>
              </w:rPr>
              <w:t>with public records to ensure consistency and legality.</w:t>
            </w:r>
          </w:p>
          <w:p w14:paraId="05570C70" w14:textId="77777777" w:rsidR="001B4E0E" w:rsidRDefault="001B4E0E" w:rsidP="00C336E4">
            <w:pPr>
              <w:keepNext/>
              <w:tabs>
                <w:tab w:val="left" w:pos="882"/>
              </w:tabs>
              <w:ind w:left="360"/>
              <w:jc w:val="both"/>
              <w:rPr>
                <w:color w:val="000000"/>
              </w:rPr>
            </w:pPr>
            <w:r>
              <w:rPr>
                <w:color w:val="000000"/>
              </w:rPr>
              <w:t xml:space="preserve">3. </w:t>
            </w:r>
            <w:r w:rsidRPr="00910AD1">
              <w:rPr>
                <w:color w:val="000000"/>
              </w:rPr>
              <w:t>Alert you if there’s a mismatch or additional documentation is needed to comply with identity verification laws.</w:t>
            </w:r>
          </w:p>
          <w:p w14:paraId="7784CD5F" w14:textId="77777777" w:rsidR="001B4E0E" w:rsidRPr="00C40FF0" w:rsidRDefault="001B4E0E" w:rsidP="00C336E4">
            <w:pPr>
              <w:keepNext/>
              <w:tabs>
                <w:tab w:val="left" w:pos="882"/>
              </w:tabs>
              <w:ind w:left="360"/>
              <w:jc w:val="both"/>
              <w:rPr>
                <w:color w:val="000000"/>
              </w:rPr>
            </w:pPr>
            <w:r>
              <w:rPr>
                <w:color w:val="000000"/>
              </w:rPr>
              <w:t xml:space="preserve">4. </w:t>
            </w:r>
            <w:r w:rsidRPr="00910AD1">
              <w:rPr>
                <w:color w:val="000000"/>
              </w:rPr>
              <w:t>By monitoring your account for unusual patterns—for example, multiple sign-in attempts from different locations—ScamSafe can send you alerts if something seems out of the ordinary.</w:t>
            </w:r>
          </w:p>
        </w:tc>
      </w:tr>
    </w:tbl>
    <w:p w14:paraId="5273B7BE" w14:textId="77777777" w:rsidR="001B4E0E" w:rsidRDefault="001B4E0E" w:rsidP="001B4E0E">
      <w:pPr>
        <w:keepNext/>
        <w:tabs>
          <w:tab w:val="left" w:pos="1080"/>
        </w:tabs>
        <w:ind w:left="360"/>
        <w:jc w:val="both"/>
        <w:rPr>
          <w:b/>
          <w:iCs/>
          <w:szCs w:val="20"/>
        </w:rPr>
      </w:pPr>
    </w:p>
    <w:p w14:paraId="3C5CE6F7" w14:textId="77777777" w:rsidR="001B4E0E" w:rsidRPr="00FF0714" w:rsidRDefault="001B4E0E" w:rsidP="00AF178E">
      <w:pPr>
        <w:keepNext/>
        <w:numPr>
          <w:ilvl w:val="1"/>
          <w:numId w:val="27"/>
        </w:numPr>
        <w:tabs>
          <w:tab w:val="left" w:pos="1080"/>
        </w:tabs>
        <w:spacing w:before="60" w:after="120"/>
        <w:jc w:val="both"/>
        <w:rPr>
          <w:b/>
          <w:iCs/>
          <w:szCs w:val="20"/>
        </w:rPr>
      </w:pPr>
      <w:r>
        <w:rPr>
          <w:b/>
          <w:szCs w:val="20"/>
        </w:rPr>
        <w:t xml:space="preserve">Could Haves </w:t>
      </w:r>
      <w:r w:rsidRPr="00B702EA">
        <w:rPr>
          <w:bCs/>
          <w:szCs w:val="20"/>
        </w:rPr>
        <w:t>(Nice to Haves</w:t>
      </w:r>
      <w:r>
        <w:rPr>
          <w:bCs/>
          <w:szCs w:val="20"/>
        </w:rPr>
        <w:t>)</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1B4E0E" w:rsidRPr="00C40FF0" w14:paraId="75B5E9C3" w14:textId="77777777" w:rsidTr="00C336E4">
        <w:trPr>
          <w:trHeight w:val="405"/>
        </w:trPr>
        <w:tc>
          <w:tcPr>
            <w:tcW w:w="9810" w:type="dxa"/>
            <w:shd w:val="clear" w:color="auto" w:fill="D3DFEE"/>
          </w:tcPr>
          <w:p w14:paraId="53155DA2" w14:textId="77777777" w:rsidR="001B4E0E" w:rsidRPr="00C40FF0" w:rsidRDefault="001B4E0E" w:rsidP="00AF178E">
            <w:pPr>
              <w:keepNext/>
              <w:keepLines/>
              <w:numPr>
                <w:ilvl w:val="2"/>
                <w:numId w:val="27"/>
              </w:numPr>
              <w:tabs>
                <w:tab w:val="left" w:pos="882"/>
              </w:tabs>
              <w:spacing w:before="60" w:after="120"/>
              <w:ind w:left="882" w:hanging="810"/>
              <w:jc w:val="both"/>
              <w:rPr>
                <w:bCs/>
                <w:color w:val="000000"/>
              </w:rPr>
            </w:pPr>
            <w:r w:rsidRPr="00B72ECC">
              <w:rPr>
                <w:i/>
                <w:szCs w:val="20"/>
              </w:rPr>
              <w:t>Include at least two.</w:t>
            </w:r>
          </w:p>
        </w:tc>
      </w:tr>
      <w:tr w:rsidR="001B4E0E" w:rsidRPr="00C40FF0" w14:paraId="2D7F4422" w14:textId="77777777" w:rsidTr="00C336E4">
        <w:trPr>
          <w:trHeight w:val="405"/>
        </w:trPr>
        <w:tc>
          <w:tcPr>
            <w:tcW w:w="9810" w:type="dxa"/>
          </w:tcPr>
          <w:p w14:paraId="5ED5DCD7" w14:textId="77777777" w:rsidR="001B4E0E" w:rsidRPr="000849FA" w:rsidRDefault="001B4E0E" w:rsidP="00AF178E">
            <w:pPr>
              <w:keepNext/>
              <w:numPr>
                <w:ilvl w:val="2"/>
                <w:numId w:val="27"/>
              </w:numPr>
              <w:tabs>
                <w:tab w:val="left" w:pos="882"/>
              </w:tabs>
              <w:spacing w:before="60" w:after="120"/>
              <w:ind w:left="882" w:hanging="810"/>
              <w:jc w:val="both"/>
              <w:rPr>
                <w:color w:val="000000"/>
              </w:rPr>
            </w:pPr>
            <w:r w:rsidRPr="00910AD1">
              <w:rPr>
                <w:b/>
                <w:bCs/>
                <w:color w:val="000000"/>
              </w:rPr>
              <w:t>Multilingual Support</w:t>
            </w:r>
            <w:r>
              <w:rPr>
                <w:b/>
                <w:bCs/>
                <w:color w:val="000000"/>
              </w:rPr>
              <w:t xml:space="preserve">: </w:t>
            </w:r>
            <w:r w:rsidRPr="00910AD1">
              <w:rPr>
                <w:color w:val="000000"/>
              </w:rPr>
              <w:t xml:space="preserve">To ensure everyone can use the app </w:t>
            </w:r>
            <w:r>
              <w:rPr>
                <w:color w:val="000000"/>
              </w:rPr>
              <w:t>quickly</w:t>
            </w:r>
            <w:r w:rsidRPr="00910AD1">
              <w:rPr>
                <w:color w:val="000000"/>
              </w:rPr>
              <w:t>, it will offer options in several languages, making it as accessible as ordering food online in your native language.</w:t>
            </w:r>
          </w:p>
          <w:p w14:paraId="4D861FD0" w14:textId="77777777" w:rsidR="001B4E0E" w:rsidRPr="00C40FF0" w:rsidRDefault="001B4E0E" w:rsidP="00AF178E">
            <w:pPr>
              <w:keepNext/>
              <w:numPr>
                <w:ilvl w:val="2"/>
                <w:numId w:val="27"/>
              </w:numPr>
              <w:tabs>
                <w:tab w:val="left" w:pos="882"/>
              </w:tabs>
              <w:spacing w:before="60" w:after="120"/>
              <w:ind w:left="882" w:hanging="810"/>
              <w:jc w:val="both"/>
              <w:rPr>
                <w:color w:val="000000"/>
              </w:rPr>
            </w:pPr>
            <w:r w:rsidRPr="005E2AD2">
              <w:rPr>
                <w:b/>
                <w:bCs/>
                <w:color w:val="000000"/>
              </w:rPr>
              <w:t>Analytics Dashboard:</w:t>
            </w:r>
            <w:r w:rsidRPr="005E2AD2">
              <w:rPr>
                <w:color w:val="000000"/>
              </w:rPr>
              <w:t xml:space="preserve"> </w:t>
            </w:r>
            <w:r w:rsidRPr="00910AD1">
              <w:rPr>
                <w:color w:val="000000"/>
              </w:rPr>
              <w:t>A behind-the-scenes feature for our team to see statistics about how users interact with the onboarding process. This will help us identify any steps where users have difficulty and make those parts easier, like seeing which parts of a game most players get stuck on and improving those areas.</w:t>
            </w:r>
          </w:p>
        </w:tc>
      </w:tr>
    </w:tbl>
    <w:p w14:paraId="06659077" w14:textId="77777777" w:rsidR="001B4E0E" w:rsidRPr="000A2C0E" w:rsidRDefault="001B4E0E" w:rsidP="001B4E0E">
      <w:pPr>
        <w:keepNext/>
        <w:tabs>
          <w:tab w:val="left" w:pos="1080"/>
        </w:tabs>
        <w:jc w:val="both"/>
        <w:rPr>
          <w:b/>
          <w:iCs/>
          <w:szCs w:val="20"/>
        </w:rPr>
      </w:pPr>
    </w:p>
    <w:p w14:paraId="0163DCFB" w14:textId="77777777" w:rsidR="001B4E0E" w:rsidRPr="00FF0714" w:rsidRDefault="001B4E0E" w:rsidP="00AF178E">
      <w:pPr>
        <w:keepNext/>
        <w:numPr>
          <w:ilvl w:val="1"/>
          <w:numId w:val="27"/>
        </w:numPr>
        <w:tabs>
          <w:tab w:val="left" w:pos="1080"/>
        </w:tabs>
        <w:spacing w:before="60" w:after="120"/>
        <w:jc w:val="both"/>
        <w:rPr>
          <w:b/>
          <w:iCs/>
          <w:szCs w:val="20"/>
        </w:rPr>
      </w:pPr>
      <w:r>
        <w:rPr>
          <w:b/>
          <w:szCs w:val="20"/>
        </w:rPr>
        <w:t xml:space="preserve">Won't Haves </w:t>
      </w:r>
      <w:r w:rsidRPr="00705C85">
        <w:rPr>
          <w:bCs/>
          <w:szCs w:val="20"/>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1B4E0E" w:rsidRPr="00C40FF0" w14:paraId="69EFE7C1" w14:textId="77777777" w:rsidTr="00C336E4">
        <w:trPr>
          <w:trHeight w:val="398"/>
        </w:trPr>
        <w:tc>
          <w:tcPr>
            <w:tcW w:w="9810" w:type="dxa"/>
            <w:shd w:val="clear" w:color="auto" w:fill="D3DFEE"/>
          </w:tcPr>
          <w:p w14:paraId="6F21420D" w14:textId="77777777" w:rsidR="001B4E0E" w:rsidRPr="00C40FF0" w:rsidRDefault="001B4E0E" w:rsidP="00AF178E">
            <w:pPr>
              <w:keepNext/>
              <w:keepLines/>
              <w:numPr>
                <w:ilvl w:val="2"/>
                <w:numId w:val="27"/>
              </w:numPr>
              <w:tabs>
                <w:tab w:val="left" w:pos="882"/>
              </w:tabs>
              <w:spacing w:before="60" w:after="120"/>
              <w:ind w:left="882" w:hanging="810"/>
              <w:jc w:val="both"/>
              <w:rPr>
                <w:bCs/>
                <w:color w:val="000000"/>
              </w:rPr>
            </w:pPr>
            <w:r w:rsidRPr="00B72ECC">
              <w:rPr>
                <w:i/>
                <w:szCs w:val="20"/>
              </w:rPr>
              <w:t>Include at least two.</w:t>
            </w:r>
          </w:p>
        </w:tc>
      </w:tr>
      <w:tr w:rsidR="001B4E0E" w:rsidRPr="00C40FF0" w14:paraId="2F171967" w14:textId="77777777" w:rsidTr="00C336E4">
        <w:trPr>
          <w:trHeight w:val="398"/>
        </w:trPr>
        <w:tc>
          <w:tcPr>
            <w:tcW w:w="9810" w:type="dxa"/>
          </w:tcPr>
          <w:p w14:paraId="339AC63C" w14:textId="77777777" w:rsidR="001B4E0E" w:rsidRPr="00910AD1" w:rsidRDefault="001B4E0E" w:rsidP="00AF178E">
            <w:pPr>
              <w:keepNext/>
              <w:numPr>
                <w:ilvl w:val="2"/>
                <w:numId w:val="27"/>
              </w:numPr>
              <w:tabs>
                <w:tab w:val="left" w:pos="882"/>
              </w:tabs>
              <w:spacing w:before="60" w:after="120"/>
              <w:ind w:left="882" w:hanging="810"/>
              <w:jc w:val="both"/>
              <w:rPr>
                <w:color w:val="000000"/>
              </w:rPr>
            </w:pPr>
            <w:r w:rsidRPr="005E2AD2">
              <w:rPr>
                <w:b/>
                <w:bCs/>
                <w:color w:val="000000"/>
              </w:rPr>
              <w:t>Physical Mailing of Documents:</w:t>
            </w:r>
            <w:r>
              <w:rPr>
                <w:b/>
                <w:bCs/>
                <w:color w:val="000000"/>
              </w:rPr>
              <w:t xml:space="preserve"> </w:t>
            </w:r>
            <w:r>
              <w:rPr>
                <w:rFonts w:ascii="Segoe UI" w:hAnsi="Segoe UI" w:cs="Segoe UI"/>
                <w:color w:val="0D0D0D"/>
                <w:shd w:val="clear" w:color="auto" w:fill="FFFFFF"/>
              </w:rPr>
              <w:t>The system will operate entirely online to keep things fast and green. Users won’t be able to send in paper forms or documents - it’s like moving from postal mail to email.</w:t>
            </w:r>
          </w:p>
          <w:p w14:paraId="53B3AD95" w14:textId="77777777" w:rsidR="001B4E0E" w:rsidRPr="000849FA" w:rsidRDefault="001B4E0E" w:rsidP="00AF178E">
            <w:pPr>
              <w:keepNext/>
              <w:numPr>
                <w:ilvl w:val="2"/>
                <w:numId w:val="27"/>
              </w:numPr>
              <w:tabs>
                <w:tab w:val="left" w:pos="882"/>
              </w:tabs>
              <w:spacing w:before="60" w:after="120"/>
              <w:ind w:left="882" w:hanging="810"/>
              <w:jc w:val="both"/>
              <w:rPr>
                <w:color w:val="000000"/>
              </w:rPr>
            </w:pPr>
            <w:r w:rsidRPr="005E2AD2">
              <w:rPr>
                <w:b/>
                <w:bCs/>
                <w:color w:val="000000"/>
              </w:rPr>
              <w:t>Offline Processing:</w:t>
            </w:r>
            <w:r w:rsidRPr="005E2AD2">
              <w:rPr>
                <w:color w:val="000000"/>
              </w:rPr>
              <w:t xml:space="preserve"> </w:t>
            </w:r>
            <w:r>
              <w:rPr>
                <w:rFonts w:ascii="Segoe UI" w:hAnsi="Segoe UI" w:cs="Segoe UI"/>
                <w:color w:val="0D0D0D"/>
                <w:shd w:val="clear" w:color="auto" w:fill="FFFFFF"/>
              </w:rPr>
              <w:t>All app parts require an internet connection, ensuring that user data is always current and processes remain quick. Like streaming – it’s all done over the internet to keep tunes fresh and accessible.</w:t>
            </w:r>
          </w:p>
        </w:tc>
      </w:tr>
    </w:tbl>
    <w:p w14:paraId="47B47A25" w14:textId="77777777" w:rsidR="001B4E0E" w:rsidRDefault="001B4E0E" w:rsidP="00B945B9">
      <w:pPr>
        <w:pStyle w:val="BodyText"/>
        <w:tabs>
          <w:tab w:val="left" w:pos="540"/>
        </w:tabs>
        <w:ind w:left="547"/>
        <w:rPr>
          <w:rFonts w:ascii="Calibri" w:hAnsi="Calibri"/>
          <w:b w:val="0"/>
          <w:bCs/>
          <w:color w:val="000000"/>
          <w:sz w:val="22"/>
          <w:szCs w:val="22"/>
        </w:rPr>
      </w:pPr>
    </w:p>
    <w:p w14:paraId="4FFAD69D" w14:textId="47EF1C81" w:rsidR="001B4E0E" w:rsidRDefault="001437BA" w:rsidP="001D6034">
      <w:pPr>
        <w:pStyle w:val="BodyText"/>
        <w:keepNext/>
        <w:spacing w:before="240"/>
        <w:ind w:left="446" w:hanging="446"/>
        <w:outlineLvl w:val="0"/>
        <w:rPr>
          <w:rFonts w:ascii="Calibri" w:hAnsi="Calibri"/>
          <w:szCs w:val="24"/>
          <w:u w:val="single"/>
        </w:rPr>
      </w:pPr>
      <w:r w:rsidRPr="008F2908">
        <w:rPr>
          <w:rFonts w:ascii="Calibri" w:hAnsi="Calibri"/>
          <w:szCs w:val="24"/>
          <w:u w:val="single"/>
        </w:rPr>
        <w:t xml:space="preserve">3.0 </w:t>
      </w:r>
      <w:r w:rsidRPr="008F2908">
        <w:rPr>
          <w:rFonts w:ascii="Calibri" w:hAnsi="Calibri"/>
          <w:szCs w:val="24"/>
          <w:u w:val="single"/>
        </w:rPr>
        <w:tab/>
        <w:t xml:space="preserve">Feasibility </w:t>
      </w:r>
      <w:r w:rsidR="00C14DF5" w:rsidRPr="008F2908">
        <w:rPr>
          <w:rFonts w:ascii="Calibri" w:hAnsi="Calibri"/>
          <w:szCs w:val="24"/>
          <w:u w:val="single"/>
        </w:rPr>
        <w:t xml:space="preserve">Assessment </w:t>
      </w:r>
    </w:p>
    <w:p w14:paraId="19088B19" w14:textId="77777777"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 xml:space="preserve">Technical Feasibility: Moderate </w:t>
      </w:r>
    </w:p>
    <w:p w14:paraId="7C201C18" w14:textId="719916B1"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ScamSafe leverages advanced encryption and real-time data analysis technologies. Technical evaluations confirm that current technological resources can support ScamSafe's needs. Future technology advancements will further enhance capabilities. Key challenges include secure integration of data sources and system scalability, managed through modular architecture and cloud solutions. Rating: Moderate - While capable, the need for ongoing adaptations poses potential risks.</w:t>
      </w:r>
    </w:p>
    <w:p w14:paraId="10CE1969" w14:textId="77777777"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 xml:space="preserve">Resource Feasibility: High </w:t>
      </w:r>
    </w:p>
    <w:p w14:paraId="76E2C60B" w14:textId="77CD0F3A"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The project is supported by a team of experienced software developers, cybersecurity experts, and project managers. Funding for the initial phases is secure, with contingencies for unexpected costs. Resource expansion for deployment and maintenance will involve collaborating with external IT service providers. Rating: High - Adequate resources are in place, with solid plans for addressing future needs.</w:t>
      </w:r>
    </w:p>
    <w:p w14:paraId="30D47B6E" w14:textId="77777777"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 xml:space="preserve">Schedule Feasibility: Moderate </w:t>
      </w:r>
    </w:p>
    <w:p w14:paraId="74D4819D" w14:textId="4DB19601"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ScamSafe's development timeline is planned for 18 months, aligning with strategic goals. Milestones include prototype development by month 6, beta testing by month 12, and full deployment by month 18. The main risk is potential delays from third-party integrations, mitigated by early engagement and parallel processing. Rating: Moderate - The schedule is feasible but subject to external dependencies.</w:t>
      </w:r>
    </w:p>
    <w:p w14:paraId="4A76B9BF" w14:textId="77777777"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 xml:space="preserve">Organizational Feasibility: High </w:t>
      </w:r>
    </w:p>
    <w:p w14:paraId="4E21D59C" w14:textId="5AF0EE34"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ScamSafe is strategically aligned with the organization's goal to lead in digital security innovations. The organizational framework is robust</w:t>
      </w:r>
      <w:r w:rsidR="00DF0EDC">
        <w:rPr>
          <w:rFonts w:asciiTheme="minorHAnsi" w:hAnsiTheme="minorHAnsi" w:cstheme="minorHAnsi"/>
        </w:rPr>
        <w:t>, supported by top management,</w:t>
      </w:r>
      <w:r w:rsidRPr="001D6034">
        <w:rPr>
          <w:rFonts w:asciiTheme="minorHAnsi" w:hAnsiTheme="minorHAnsi" w:cstheme="minorHAnsi"/>
        </w:rPr>
        <w:t xml:space="preserve"> and underpinned by a dedicated project team and governance structure. Rating: High - Strong organizational support and readiness.</w:t>
      </w:r>
    </w:p>
    <w:p w14:paraId="47D7227F" w14:textId="77777777"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t xml:space="preserve">Legal and Contractual Feasibility: Moderate </w:t>
      </w:r>
    </w:p>
    <w:p w14:paraId="2617DA68" w14:textId="3E195674" w:rsidR="001D6034" w:rsidRPr="001D6034" w:rsidRDefault="001D6034" w:rsidP="001D6034">
      <w:pPr>
        <w:pStyle w:val="NormalWeb"/>
        <w:rPr>
          <w:rFonts w:asciiTheme="minorHAnsi" w:hAnsiTheme="minorHAnsi" w:cstheme="minorHAnsi"/>
        </w:rPr>
      </w:pPr>
      <w:r w:rsidRPr="001D6034">
        <w:rPr>
          <w:rFonts w:asciiTheme="minorHAnsi" w:hAnsiTheme="minorHAnsi" w:cstheme="minorHAnsi"/>
        </w:rPr>
        <w:lastRenderedPageBreak/>
        <w:t>Compliance with GDPR, CCPA, and other relevant regulations is fundamental to ScamSafe. All contractual obligations with vendors and service providers are aligned with project objectives. However, ongoing changes in privacy laws require continuous monitoring by the legal team, presenting a compliance risk. Rating: Moderate - Legally feasible but requires vigilant legal oversight.</w:t>
      </w:r>
    </w:p>
    <w:p w14:paraId="246CFAC4" w14:textId="06C184B1" w:rsidR="001437BA" w:rsidRPr="00621C5D" w:rsidRDefault="001437BA" w:rsidP="00233048">
      <w:pPr>
        <w:pStyle w:val="BodyTextIndent"/>
        <w:keepNext/>
        <w:spacing w:before="120"/>
        <w:ind w:left="547" w:firstLine="0"/>
        <w:outlineLvl w:val="1"/>
        <w:rPr>
          <w:rFonts w:ascii="Calibri" w:hAnsi="Calibri"/>
          <w:color w:val="C00000"/>
          <w:u w:val="single"/>
        </w:rPr>
      </w:pPr>
      <w:r w:rsidRPr="008F2908">
        <w:rPr>
          <w:rFonts w:ascii="Calibri" w:hAnsi="Calibri"/>
          <w:u w:val="single"/>
        </w:rPr>
        <w:t xml:space="preserve">Additional </w:t>
      </w:r>
      <w:r w:rsidR="003642C4" w:rsidRPr="008F2908">
        <w:rPr>
          <w:rFonts w:ascii="Calibri" w:hAnsi="Calibri"/>
          <w:u w:val="single"/>
        </w:rPr>
        <w:t>Comments</w:t>
      </w:r>
    </w:p>
    <w:p w14:paraId="5F07BB92" w14:textId="77777777" w:rsidR="006B7FB0" w:rsidRPr="006A7805" w:rsidRDefault="001437BA" w:rsidP="00233048">
      <w:pPr>
        <w:pStyle w:val="BodyTextIndent"/>
        <w:keepNext/>
        <w:spacing w:before="120"/>
        <w:ind w:left="547" w:firstLine="0"/>
        <w:outlineLvl w:val="1"/>
        <w:rPr>
          <w:rFonts w:ascii="Calibri" w:hAnsi="Calibri"/>
          <w:rPrChange w:id="248" w:author="Tang, Joyce" w:date="2024-05-21T20:19:00Z" w16du:dateUtc="2024-05-22T03:19:00Z">
            <w:rPr>
              <w:rFonts w:ascii="Calibri" w:hAnsi="Calibri"/>
              <w:color w:val="000000"/>
            </w:rPr>
          </w:rPrChange>
        </w:rPr>
      </w:pPr>
      <w:r w:rsidRPr="006A7805">
        <w:rPr>
          <w:rFonts w:ascii="Calibri" w:hAnsi="Calibri"/>
          <w:u w:val="single"/>
          <w:rPrChange w:id="249" w:author="Tang, Joyce" w:date="2024-05-21T20:19:00Z" w16du:dateUtc="2024-05-22T03:19:00Z">
            <w:rPr>
              <w:rFonts w:ascii="Calibri" w:hAnsi="Calibri"/>
              <w:color w:val="C00000"/>
              <w:u w:val="single"/>
            </w:rPr>
          </w:rPrChange>
        </w:rPr>
        <w:t>Conclusion</w:t>
      </w:r>
      <w:r w:rsidRPr="006A7805">
        <w:rPr>
          <w:rFonts w:ascii="Calibri" w:hAnsi="Calibri"/>
          <w:rPrChange w:id="250" w:author="Tang, Joyce" w:date="2024-05-21T20:19:00Z" w16du:dateUtc="2024-05-22T03:19:00Z">
            <w:rPr>
              <w:rFonts w:ascii="Calibri" w:hAnsi="Calibri"/>
              <w:color w:val="000000"/>
            </w:rPr>
          </w:rPrChange>
        </w:rPr>
        <w:t xml:space="preserve"> </w:t>
      </w:r>
    </w:p>
    <w:p w14:paraId="03DCE582" w14:textId="0A7DAB32" w:rsidR="001437BA" w:rsidDel="006A7805" w:rsidRDefault="00C64276" w:rsidP="00BD4A9C">
      <w:pPr>
        <w:pStyle w:val="BodyTextIndent"/>
        <w:ind w:left="900" w:hanging="353"/>
        <w:rPr>
          <w:del w:id="251" w:author="Tang, Joyce" w:date="2024-05-21T20:19:00Z" w16du:dateUtc="2024-05-22T03:19:00Z"/>
          <w:rFonts w:ascii="Calibri" w:hAnsi="Calibri"/>
          <w:b/>
          <w:color w:val="FFFFFF"/>
        </w:rPr>
      </w:pPr>
      <w:bookmarkStart w:id="252" w:name="_Hlk99916069"/>
      <w:del w:id="253" w:author="Tang, Joyce" w:date="2024-05-21T20:19:00Z" w16du:dateUtc="2024-05-22T03:19:00Z">
        <w:r w:rsidDel="006A7805">
          <w:rPr>
            <w:rFonts w:ascii="Calibri" w:hAnsi="Calibri"/>
            <w:color w:val="000000"/>
          </w:rPr>
          <w:delText xml:space="preserve">What is the feasibility of </w:delText>
        </w:r>
        <w:bookmarkEnd w:id="252"/>
        <w:r w:rsidDel="006A7805">
          <w:rPr>
            <w:rFonts w:ascii="Calibri" w:hAnsi="Calibri"/>
            <w:color w:val="000000"/>
          </w:rPr>
          <w:delText>this project</w:delText>
        </w:r>
        <w:r w:rsidR="00FC3BE7" w:rsidDel="006A7805">
          <w:rPr>
            <w:rFonts w:ascii="Calibri" w:hAnsi="Calibri"/>
            <w:color w:val="000000"/>
            <w:sz w:val="22"/>
          </w:rPr>
          <w:delText xml:space="preserve">? </w:delText>
        </w:r>
        <w:r w:rsidR="001437BA" w:rsidRPr="0034053E" w:rsidDel="006A7805">
          <w:rPr>
            <w:rFonts w:ascii="Calibri" w:hAnsi="Calibri"/>
            <w:color w:val="000000"/>
            <w:sz w:val="22"/>
          </w:rPr>
          <w:delText>What reservations (if any) do you have</w:delText>
        </w:r>
        <w:r w:rsidR="00FC3BE7" w:rsidDel="006A7805">
          <w:rPr>
            <w:rFonts w:ascii="Calibri" w:hAnsi="Calibri"/>
            <w:color w:val="000000"/>
            <w:sz w:val="22"/>
          </w:rPr>
          <w:delText xml:space="preserve">? </w:delText>
        </w:r>
        <w:r w:rsidR="001437BA" w:rsidRPr="0034053E" w:rsidDel="006A7805">
          <w:rPr>
            <w:rFonts w:ascii="Calibri" w:hAnsi="Calibri"/>
            <w:color w:val="000000"/>
            <w:sz w:val="22"/>
          </w:rPr>
          <w:delText>What suggestions do you have for managing risk?</w:delText>
        </w:r>
        <w:r w:rsidR="00EA1B94" w:rsidDel="006A7805">
          <w:rPr>
            <w:rFonts w:ascii="Calibri" w:hAnsi="Calibri"/>
            <w:color w:val="000000"/>
            <w:sz w:val="22"/>
          </w:rPr>
          <w:delText xml:space="preserve"> </w:delText>
        </w:r>
        <w:r w:rsidR="00EA1B94" w:rsidRPr="0081609E" w:rsidDel="006A7805">
          <w:rPr>
            <w:rFonts w:ascii="Calibri" w:hAnsi="Calibri"/>
            <w:b/>
            <w:color w:val="FFFFFF"/>
            <w:highlight w:val="darkCyan"/>
          </w:rPr>
          <w:delText xml:space="preserve">Be sure to update </w:delText>
        </w:r>
        <w:r w:rsidR="00C14DF5" w:rsidDel="006A7805">
          <w:rPr>
            <w:rFonts w:ascii="Calibri" w:hAnsi="Calibri"/>
            <w:b/>
            <w:color w:val="FFFFFF"/>
            <w:highlight w:val="darkCyan"/>
          </w:rPr>
          <w:delText>this</w:delText>
        </w:r>
        <w:r w:rsidR="00EA1B94" w:rsidDel="006A7805">
          <w:rPr>
            <w:rFonts w:ascii="Calibri" w:hAnsi="Calibri"/>
            <w:b/>
            <w:color w:val="FFFFFF"/>
            <w:highlight w:val="darkCyan"/>
          </w:rPr>
          <w:delText xml:space="preserve"> Conclusion section, if needed,</w:delText>
        </w:r>
        <w:r w:rsidR="00EA1B94" w:rsidRPr="0081609E" w:rsidDel="006A7805">
          <w:rPr>
            <w:rFonts w:ascii="Calibri" w:hAnsi="Calibri"/>
            <w:b/>
            <w:color w:val="FFFFFF"/>
            <w:highlight w:val="darkCyan"/>
          </w:rPr>
          <w:delText xml:space="preserve"> for Part 2</w:delText>
        </w:r>
        <w:r w:rsidR="00EA1B94" w:rsidDel="006A7805">
          <w:rPr>
            <w:rFonts w:ascii="Calibri" w:hAnsi="Calibri"/>
            <w:b/>
            <w:color w:val="FFFFFF"/>
            <w:highlight w:val="darkCyan"/>
          </w:rPr>
          <w:delText xml:space="preserve"> based on anything you have learned since submitting Part 1</w:delText>
        </w:r>
        <w:r w:rsidR="00EA1B94" w:rsidRPr="0081609E" w:rsidDel="006A7805">
          <w:rPr>
            <w:rFonts w:ascii="Calibri" w:hAnsi="Calibri"/>
            <w:b/>
            <w:color w:val="FFFFFF"/>
            <w:highlight w:val="darkCyan"/>
          </w:rPr>
          <w:delText>.</w:delText>
        </w:r>
      </w:del>
    </w:p>
    <w:p w14:paraId="1D35ED84" w14:textId="0D277B28" w:rsidR="001B4E0E" w:rsidRPr="008F2908" w:rsidRDefault="001B4E0E" w:rsidP="00BD4A9C">
      <w:pPr>
        <w:pStyle w:val="BodyTextIndent"/>
        <w:ind w:left="900" w:hanging="353"/>
        <w:rPr>
          <w:rFonts w:ascii="Calibri" w:hAnsi="Calibri"/>
          <w:bCs/>
        </w:rPr>
      </w:pPr>
    </w:p>
    <w:p w14:paraId="357BFD0F" w14:textId="5379EEB2" w:rsidR="001B4E0E" w:rsidRPr="008F2908" w:rsidRDefault="001B4E0E" w:rsidP="001B4E0E">
      <w:pPr>
        <w:pStyle w:val="BodyTextIndent"/>
        <w:ind w:left="900" w:hanging="353"/>
        <w:rPr>
          <w:rFonts w:ascii="Calibri" w:hAnsi="Calibri"/>
          <w:sz w:val="22"/>
        </w:rPr>
      </w:pPr>
      <w:r w:rsidRPr="008F2908">
        <w:rPr>
          <w:rFonts w:ascii="Calibri" w:hAnsi="Calibri"/>
          <w:sz w:val="22"/>
        </w:rPr>
        <w:tab/>
      </w:r>
      <w:ins w:id="254" w:author="Tang, Joyce" w:date="2024-05-21T20:19:00Z" w16du:dateUtc="2024-05-22T03:19:00Z">
        <w:r w:rsidR="006A7805">
          <w:rPr>
            <w:rFonts w:ascii="Segoe UI" w:hAnsi="Segoe UI" w:cs="Segoe UI"/>
            <w:color w:val="0D0D0D"/>
            <w:shd w:val="clear" w:color="auto" w:fill="FFFFFF"/>
          </w:rPr>
          <w:t>The feasibility assessment for the ScamSafe project indicates a high potential for success, supported by solid technical capabilities and organizational commitment. The detailed use case analysis has clarified key functionalities such as user registration, document upload and verification, fraud monitoring, and customer support. These functionalities address the critical need for enhanced data security and fraud prevention in digital transactions. The project's comprehensive approach ensures robust protection for users' personal information while maintaining compliance with legal standards.</w:t>
        </w:r>
      </w:ins>
      <w:del w:id="255" w:author="Tang, Joyce" w:date="2024-05-21T20:19:00Z" w16du:dateUtc="2024-05-22T03:19:00Z">
        <w:r w:rsidRPr="008F2908" w:rsidDel="006A7805">
          <w:rPr>
            <w:rFonts w:ascii="Calibri" w:hAnsi="Calibri"/>
            <w:sz w:val="22"/>
          </w:rPr>
          <w:delText xml:space="preserve">The feasibility assessment shows that the ScamSafe project looks good to go, with solid technical support and organizational backing. We've spotted the </w:delText>
        </w:r>
        <w:r w:rsidR="001D6034" w:rsidDel="006A7805">
          <w:rPr>
            <w:rFonts w:ascii="Calibri" w:hAnsi="Calibri"/>
            <w:sz w:val="22"/>
          </w:rPr>
          <w:delText>significant</w:delText>
        </w:r>
        <w:r w:rsidRPr="008F2908" w:rsidDel="006A7805">
          <w:rPr>
            <w:rFonts w:ascii="Calibri" w:hAnsi="Calibri"/>
            <w:sz w:val="22"/>
          </w:rPr>
          <w:delText xml:space="preserve"> risks and have plans ready to handle them. Moving forward, we'll </w:delText>
        </w:r>
        <w:r w:rsidR="008A6BDC" w:rsidRPr="008F2908" w:rsidDel="006A7805">
          <w:rPr>
            <w:rFonts w:ascii="Calibri" w:hAnsi="Calibri"/>
            <w:sz w:val="22"/>
          </w:rPr>
          <w:delText>closely monitor</w:delText>
        </w:r>
        <w:r w:rsidRPr="008F2908" w:rsidDel="006A7805">
          <w:rPr>
            <w:rFonts w:ascii="Calibri" w:hAnsi="Calibri"/>
            <w:sz w:val="22"/>
          </w:rPr>
          <w:delText xml:space="preserve"> things and adjust our approach to tackle unexpected issues.</w:delText>
        </w:r>
      </w:del>
    </w:p>
    <w:p w14:paraId="750E4959" w14:textId="77777777" w:rsidR="001B4E0E" w:rsidRDefault="001B4E0E" w:rsidP="001B4E0E">
      <w:pPr>
        <w:pStyle w:val="BodyTextIndent"/>
        <w:ind w:left="900" w:hanging="353"/>
        <w:rPr>
          <w:rFonts w:ascii="Calibri" w:hAnsi="Calibri"/>
          <w:color w:val="365F91" w:themeColor="accent1" w:themeShade="BF"/>
          <w:sz w:val="22"/>
        </w:rPr>
      </w:pPr>
    </w:p>
    <w:p w14:paraId="4C5D5776" w14:textId="70A7EBCF" w:rsidR="003F61B3" w:rsidRPr="008F2908" w:rsidRDefault="001437BA" w:rsidP="001B4E0E">
      <w:pPr>
        <w:pStyle w:val="BodyTextIndent"/>
        <w:ind w:left="900" w:hanging="353"/>
        <w:rPr>
          <w:rFonts w:ascii="Calibri" w:hAnsi="Calibri"/>
          <w:b/>
          <w:bCs/>
          <w:szCs w:val="24"/>
        </w:rPr>
      </w:pPr>
      <w:r w:rsidRPr="008F2908">
        <w:rPr>
          <w:rFonts w:ascii="Calibri" w:hAnsi="Calibri"/>
          <w:szCs w:val="24"/>
          <w:u w:val="single"/>
        </w:rPr>
        <w:t>4</w:t>
      </w:r>
      <w:r w:rsidR="003F61B3" w:rsidRPr="008F2908">
        <w:rPr>
          <w:rFonts w:ascii="Calibri" w:hAnsi="Calibri"/>
          <w:szCs w:val="24"/>
          <w:u w:val="single"/>
        </w:rPr>
        <w:t>.0</w:t>
      </w:r>
      <w:r w:rsidR="003F61B3" w:rsidRPr="008F2908">
        <w:rPr>
          <w:rFonts w:ascii="Calibri" w:hAnsi="Calibri"/>
          <w:szCs w:val="24"/>
          <w:u w:val="single"/>
        </w:rPr>
        <w:tab/>
      </w:r>
      <w:r w:rsidR="00223B75" w:rsidRPr="008F2908">
        <w:rPr>
          <w:rFonts w:ascii="Calibri" w:hAnsi="Calibri"/>
          <w:szCs w:val="24"/>
          <w:u w:val="single"/>
        </w:rPr>
        <w:t>Requirements Definition</w:t>
      </w:r>
      <w:r w:rsidR="003F61B3" w:rsidRPr="008F2908">
        <w:rPr>
          <w:rFonts w:ascii="Calibri" w:hAnsi="Calibri"/>
          <w:bCs/>
          <w:szCs w:val="24"/>
        </w:rPr>
        <w:t xml:space="preserve"> </w:t>
      </w:r>
    </w:p>
    <w:p w14:paraId="6C7D08AF" w14:textId="13C3156B" w:rsidR="001D6034" w:rsidRPr="008F2908" w:rsidRDefault="003F61B3" w:rsidP="00233048">
      <w:pPr>
        <w:pStyle w:val="BodyTextIndent"/>
        <w:keepNext/>
        <w:spacing w:before="120"/>
        <w:ind w:left="720"/>
        <w:outlineLvl w:val="1"/>
        <w:rPr>
          <w:rFonts w:ascii="Calibri" w:hAnsi="Calibri"/>
          <w:u w:val="single"/>
        </w:rPr>
      </w:pPr>
      <w:r w:rsidRPr="008F2908">
        <w:rPr>
          <w:rFonts w:ascii="Calibri" w:hAnsi="Calibri"/>
          <w:u w:val="single"/>
        </w:rPr>
        <w:t>Introduction</w:t>
      </w:r>
    </w:p>
    <w:p w14:paraId="694FAC05" w14:textId="32D9D69D" w:rsidR="008A6BDC" w:rsidRPr="008F2908" w:rsidRDefault="008A6BDC" w:rsidP="009C5A1C">
      <w:pPr>
        <w:pStyle w:val="BodyTextIndent"/>
        <w:ind w:left="720"/>
        <w:rPr>
          <w:rFonts w:ascii="Calibri" w:hAnsi="Calibri"/>
          <w:sz w:val="22"/>
        </w:rPr>
      </w:pPr>
      <w:r w:rsidRPr="008F2908">
        <w:rPr>
          <w:rFonts w:ascii="Calibri" w:hAnsi="Calibri"/>
          <w:sz w:val="22"/>
        </w:rPr>
        <w:tab/>
      </w:r>
    </w:p>
    <w:p w14:paraId="56A85787" w14:textId="50C042B8" w:rsidR="008A6BDC" w:rsidRPr="008F2908" w:rsidRDefault="008A6BDC" w:rsidP="009C5A1C">
      <w:pPr>
        <w:pStyle w:val="BodyTextIndent"/>
        <w:ind w:left="720"/>
        <w:rPr>
          <w:rFonts w:ascii="Calibri" w:hAnsi="Calibri"/>
          <w:sz w:val="22"/>
        </w:rPr>
      </w:pPr>
      <w:r w:rsidRPr="008F2908">
        <w:rPr>
          <w:rFonts w:ascii="Calibri" w:hAnsi="Calibri"/>
          <w:sz w:val="22"/>
        </w:rPr>
        <w:tab/>
        <w:t>This section outlines the specific requirements for the ScamSafe project. It's divided into functional and non-functional requirements, providing a clear picture of what the system will do and the standards it must uphold. Functional requirements detail the actions the system must be able to perform, while non-functional requirements describe how the system performs these actions, focusing on usability, security, and performance.</w:t>
      </w:r>
    </w:p>
    <w:p w14:paraId="1A8F62E8" w14:textId="77777777" w:rsidR="008A6BDC" w:rsidRPr="0034053E" w:rsidRDefault="008A6BDC" w:rsidP="009C5A1C">
      <w:pPr>
        <w:pStyle w:val="BodyTextIndent"/>
        <w:ind w:left="720"/>
        <w:rPr>
          <w:rFonts w:ascii="Calibri" w:hAnsi="Calibri"/>
          <w:color w:val="000000"/>
          <w:sz w:val="22"/>
        </w:rPr>
      </w:pPr>
    </w:p>
    <w:p w14:paraId="08F5812F" w14:textId="77777777" w:rsidR="009C5A1C" w:rsidRPr="004D5466" w:rsidRDefault="00223B75" w:rsidP="00233048">
      <w:pPr>
        <w:pStyle w:val="BodyTextIndent"/>
        <w:keepNext/>
        <w:tabs>
          <w:tab w:val="left" w:pos="3060"/>
        </w:tabs>
        <w:spacing w:before="120"/>
        <w:ind w:left="720"/>
        <w:outlineLvl w:val="1"/>
        <w:rPr>
          <w:rFonts w:ascii="Calibri" w:hAnsi="Calibri"/>
          <w:color w:val="FF0000"/>
        </w:rPr>
      </w:pPr>
      <w:r w:rsidRPr="008F2908">
        <w:rPr>
          <w:rFonts w:ascii="Calibri" w:hAnsi="Calibri"/>
          <w:u w:val="single"/>
        </w:rPr>
        <w:t>Functional Requirements</w:t>
      </w:r>
      <w:r w:rsidR="00C61D95" w:rsidRPr="008F2908">
        <w:rPr>
          <w:rFonts w:ascii="Calibri" w:hAnsi="Calibri"/>
        </w:rPr>
        <w:tab/>
      </w:r>
    </w:p>
    <w:p w14:paraId="5C354339" w14:textId="77777777" w:rsidR="006A7805" w:rsidRDefault="006A7805" w:rsidP="006A7805">
      <w:pPr>
        <w:pStyle w:val="Heading3"/>
        <w:rPr>
          <w:ins w:id="256" w:author="Tang, Joyce" w:date="2024-05-21T20:42:00Z" w16du:dateUtc="2024-05-22T03:42:00Z"/>
          <w:sz w:val="27"/>
          <w:szCs w:val="27"/>
        </w:rPr>
      </w:pPr>
      <w:ins w:id="257" w:author="Tang, Joyce" w:date="2024-05-21T20:42:00Z" w16du:dateUtc="2024-05-22T03:42:00Z">
        <w:r>
          <w:rPr>
            <w:rStyle w:val="Strong"/>
            <w:b w:val="0"/>
            <w:bCs w:val="0"/>
          </w:rPr>
          <w:t>Must Have Requirements:</w:t>
        </w:r>
      </w:ins>
    </w:p>
    <w:p w14:paraId="0260BE3F" w14:textId="77777777" w:rsidR="006A7805" w:rsidRDefault="006A7805" w:rsidP="006A7805">
      <w:pPr>
        <w:numPr>
          <w:ilvl w:val="0"/>
          <w:numId w:val="55"/>
        </w:numPr>
        <w:spacing w:before="100" w:beforeAutospacing="1" w:after="100" w:afterAutospacing="1"/>
        <w:rPr>
          <w:ins w:id="258" w:author="Tang, Joyce" w:date="2024-05-21T20:42:00Z" w16du:dateUtc="2024-05-22T03:42:00Z"/>
        </w:rPr>
      </w:pPr>
      <w:ins w:id="259" w:author="Tang, Joyce" w:date="2024-05-21T20:42:00Z" w16du:dateUtc="2024-05-22T03:42:00Z">
        <w:r>
          <w:rPr>
            <w:rStyle w:val="Strong"/>
          </w:rPr>
          <w:t>User Registration and Authentication</w:t>
        </w:r>
        <w:r>
          <w:t xml:space="preserve"> </w:t>
        </w:r>
      </w:ins>
    </w:p>
    <w:p w14:paraId="546F36E0" w14:textId="77777777" w:rsidR="006A7805" w:rsidRDefault="006A7805" w:rsidP="006A7805">
      <w:pPr>
        <w:numPr>
          <w:ilvl w:val="1"/>
          <w:numId w:val="55"/>
        </w:numPr>
        <w:spacing w:before="100" w:beforeAutospacing="1" w:after="100" w:afterAutospacing="1"/>
        <w:rPr>
          <w:ins w:id="260" w:author="Tang, Joyce" w:date="2024-05-21T20:42:00Z" w16du:dateUtc="2024-05-22T03:42:00Z"/>
        </w:rPr>
      </w:pPr>
      <w:ins w:id="261" w:author="Tang, Joyce" w:date="2024-05-21T20:42:00Z" w16du:dateUtc="2024-05-22T03:42:00Z">
        <w:r>
          <w:rPr>
            <w:rStyle w:val="Strong"/>
          </w:rPr>
          <w:t>Description</w:t>
        </w:r>
        <w:r>
          <w:t>: Users must be able to register and log in securely using multi-factor authentication to ensure data security.</w:t>
        </w:r>
      </w:ins>
    </w:p>
    <w:p w14:paraId="49990DDD" w14:textId="77777777" w:rsidR="006A7805" w:rsidRDefault="006A7805" w:rsidP="006A7805">
      <w:pPr>
        <w:numPr>
          <w:ilvl w:val="1"/>
          <w:numId w:val="55"/>
        </w:numPr>
        <w:spacing w:before="100" w:beforeAutospacing="1" w:after="100" w:afterAutospacing="1"/>
        <w:rPr>
          <w:ins w:id="262" w:author="Tang, Joyce" w:date="2024-05-21T20:42:00Z" w16du:dateUtc="2024-05-22T03:42:00Z"/>
        </w:rPr>
      </w:pPr>
      <w:ins w:id="263" w:author="Tang, Joyce" w:date="2024-05-21T20:42:00Z" w16du:dateUtc="2024-05-22T03:42:00Z">
        <w:r>
          <w:rPr>
            <w:rStyle w:val="Strong"/>
          </w:rPr>
          <w:t>Use Cases</w:t>
        </w:r>
        <w:r>
          <w:t>: Register User (UC-01), Log In (UC-02)</w:t>
        </w:r>
      </w:ins>
    </w:p>
    <w:p w14:paraId="0FB5A3A4" w14:textId="77777777" w:rsidR="006A7805" w:rsidRDefault="006A7805" w:rsidP="006A7805">
      <w:pPr>
        <w:numPr>
          <w:ilvl w:val="0"/>
          <w:numId w:val="55"/>
        </w:numPr>
        <w:spacing w:before="100" w:beforeAutospacing="1" w:after="100" w:afterAutospacing="1"/>
        <w:rPr>
          <w:ins w:id="264" w:author="Tang, Joyce" w:date="2024-05-21T20:42:00Z" w16du:dateUtc="2024-05-22T03:42:00Z"/>
        </w:rPr>
      </w:pPr>
      <w:ins w:id="265" w:author="Tang, Joyce" w:date="2024-05-21T20:42:00Z" w16du:dateUtc="2024-05-22T03:42:00Z">
        <w:r>
          <w:rPr>
            <w:rStyle w:val="Strong"/>
          </w:rPr>
          <w:t>Manage User Profile</w:t>
        </w:r>
        <w:r>
          <w:t xml:space="preserve"> </w:t>
        </w:r>
      </w:ins>
    </w:p>
    <w:p w14:paraId="46538193" w14:textId="77777777" w:rsidR="006A7805" w:rsidRDefault="006A7805" w:rsidP="006A7805">
      <w:pPr>
        <w:numPr>
          <w:ilvl w:val="1"/>
          <w:numId w:val="55"/>
        </w:numPr>
        <w:spacing w:before="100" w:beforeAutospacing="1" w:after="100" w:afterAutospacing="1"/>
        <w:rPr>
          <w:ins w:id="266" w:author="Tang, Joyce" w:date="2024-05-21T20:42:00Z" w16du:dateUtc="2024-05-22T03:42:00Z"/>
        </w:rPr>
      </w:pPr>
      <w:ins w:id="267" w:author="Tang, Joyce" w:date="2024-05-21T20:42:00Z" w16du:dateUtc="2024-05-22T03:42:00Z">
        <w:r>
          <w:rPr>
            <w:rStyle w:val="Strong"/>
          </w:rPr>
          <w:t>Description</w:t>
        </w:r>
        <w:r>
          <w:t>: Users must be able to update, manage, and retrieve their profile information securely within the application.</w:t>
        </w:r>
      </w:ins>
    </w:p>
    <w:p w14:paraId="0C9ECAAF" w14:textId="77777777" w:rsidR="006A7805" w:rsidRDefault="006A7805" w:rsidP="006A7805">
      <w:pPr>
        <w:numPr>
          <w:ilvl w:val="1"/>
          <w:numId w:val="55"/>
        </w:numPr>
        <w:spacing w:before="100" w:beforeAutospacing="1" w:after="100" w:afterAutospacing="1"/>
        <w:rPr>
          <w:ins w:id="268" w:author="Tang, Joyce" w:date="2024-05-21T20:42:00Z" w16du:dateUtc="2024-05-22T03:42:00Z"/>
        </w:rPr>
      </w:pPr>
      <w:ins w:id="269" w:author="Tang, Joyce" w:date="2024-05-21T20:42:00Z" w16du:dateUtc="2024-05-22T03:42:00Z">
        <w:r>
          <w:rPr>
            <w:rStyle w:val="Strong"/>
          </w:rPr>
          <w:t>Use Cases</w:t>
        </w:r>
        <w:r>
          <w:t>: Manage User Profile (UC-03)</w:t>
        </w:r>
      </w:ins>
    </w:p>
    <w:p w14:paraId="42D24CBA" w14:textId="77777777" w:rsidR="006A7805" w:rsidRDefault="006A7805" w:rsidP="006A7805">
      <w:pPr>
        <w:numPr>
          <w:ilvl w:val="0"/>
          <w:numId w:val="55"/>
        </w:numPr>
        <w:spacing w:before="100" w:beforeAutospacing="1" w:after="100" w:afterAutospacing="1"/>
        <w:rPr>
          <w:ins w:id="270" w:author="Tang, Joyce" w:date="2024-05-21T20:42:00Z" w16du:dateUtc="2024-05-22T03:42:00Z"/>
        </w:rPr>
      </w:pPr>
      <w:ins w:id="271" w:author="Tang, Joyce" w:date="2024-05-21T20:42:00Z" w16du:dateUtc="2024-05-22T03:42:00Z">
        <w:r>
          <w:rPr>
            <w:rStyle w:val="Strong"/>
          </w:rPr>
          <w:t>Upload Documents</w:t>
        </w:r>
        <w:r>
          <w:t xml:space="preserve"> </w:t>
        </w:r>
      </w:ins>
    </w:p>
    <w:p w14:paraId="18D65B68" w14:textId="77777777" w:rsidR="006A7805" w:rsidRDefault="006A7805" w:rsidP="006A7805">
      <w:pPr>
        <w:numPr>
          <w:ilvl w:val="1"/>
          <w:numId w:val="55"/>
        </w:numPr>
        <w:spacing w:before="100" w:beforeAutospacing="1" w:after="100" w:afterAutospacing="1"/>
        <w:rPr>
          <w:ins w:id="272" w:author="Tang, Joyce" w:date="2024-05-21T20:42:00Z" w16du:dateUtc="2024-05-22T03:42:00Z"/>
        </w:rPr>
      </w:pPr>
      <w:ins w:id="273" w:author="Tang, Joyce" w:date="2024-05-21T20:42:00Z" w16du:dateUtc="2024-05-22T03:42:00Z">
        <w:r>
          <w:rPr>
            <w:rStyle w:val="Strong"/>
          </w:rPr>
          <w:t>Description</w:t>
        </w:r>
        <w:r>
          <w:t>: Users must be able to upload necessary documents for verification and safety checks.</w:t>
        </w:r>
      </w:ins>
    </w:p>
    <w:p w14:paraId="727D6478" w14:textId="77777777" w:rsidR="006A7805" w:rsidRDefault="006A7805" w:rsidP="006A7805">
      <w:pPr>
        <w:numPr>
          <w:ilvl w:val="1"/>
          <w:numId w:val="55"/>
        </w:numPr>
        <w:spacing w:before="100" w:beforeAutospacing="1" w:after="100" w:afterAutospacing="1"/>
        <w:rPr>
          <w:ins w:id="274" w:author="Tang, Joyce" w:date="2024-05-21T20:42:00Z" w16du:dateUtc="2024-05-22T03:42:00Z"/>
        </w:rPr>
      </w:pPr>
      <w:ins w:id="275" w:author="Tang, Joyce" w:date="2024-05-21T20:42:00Z" w16du:dateUtc="2024-05-22T03:42:00Z">
        <w:r>
          <w:rPr>
            <w:rStyle w:val="Strong"/>
          </w:rPr>
          <w:t>Use Cases</w:t>
        </w:r>
        <w:r>
          <w:t>: Upload Documents (UC-04)</w:t>
        </w:r>
      </w:ins>
    </w:p>
    <w:p w14:paraId="4F843891" w14:textId="77777777" w:rsidR="006A7805" w:rsidRDefault="006A7805" w:rsidP="006A7805">
      <w:pPr>
        <w:numPr>
          <w:ilvl w:val="0"/>
          <w:numId w:val="55"/>
        </w:numPr>
        <w:spacing w:before="100" w:beforeAutospacing="1" w:after="100" w:afterAutospacing="1"/>
        <w:rPr>
          <w:ins w:id="276" w:author="Tang, Joyce" w:date="2024-05-21T20:42:00Z" w16du:dateUtc="2024-05-22T03:42:00Z"/>
        </w:rPr>
      </w:pPr>
      <w:ins w:id="277" w:author="Tang, Joyce" w:date="2024-05-21T20:42:00Z" w16du:dateUtc="2024-05-22T03:42:00Z">
        <w:r>
          <w:rPr>
            <w:rStyle w:val="Strong"/>
          </w:rPr>
          <w:t>Perform Automatic Safety Checks</w:t>
        </w:r>
        <w:r>
          <w:t xml:space="preserve"> </w:t>
        </w:r>
      </w:ins>
    </w:p>
    <w:p w14:paraId="1E7AFEF3" w14:textId="77777777" w:rsidR="006A7805" w:rsidRDefault="006A7805" w:rsidP="006A7805">
      <w:pPr>
        <w:numPr>
          <w:ilvl w:val="1"/>
          <w:numId w:val="55"/>
        </w:numPr>
        <w:spacing w:before="100" w:beforeAutospacing="1" w:after="100" w:afterAutospacing="1"/>
        <w:rPr>
          <w:ins w:id="278" w:author="Tang, Joyce" w:date="2024-05-21T20:42:00Z" w16du:dateUtc="2024-05-22T03:42:00Z"/>
        </w:rPr>
      </w:pPr>
      <w:ins w:id="279" w:author="Tang, Joyce" w:date="2024-05-21T20:42:00Z" w16du:dateUtc="2024-05-22T03:42:00Z">
        <w:r>
          <w:rPr>
            <w:rStyle w:val="Strong"/>
          </w:rPr>
          <w:t>Description</w:t>
        </w:r>
        <w:r>
          <w:t>: The system will automatically check uploaded documents against legal standards and potential scams.</w:t>
        </w:r>
      </w:ins>
    </w:p>
    <w:p w14:paraId="6F9375CF" w14:textId="77777777" w:rsidR="006A7805" w:rsidRDefault="006A7805" w:rsidP="006A7805">
      <w:pPr>
        <w:numPr>
          <w:ilvl w:val="1"/>
          <w:numId w:val="55"/>
        </w:numPr>
        <w:spacing w:before="100" w:beforeAutospacing="1" w:after="100" w:afterAutospacing="1"/>
        <w:rPr>
          <w:ins w:id="280" w:author="Tang, Joyce" w:date="2024-05-21T20:42:00Z" w16du:dateUtc="2024-05-22T03:42:00Z"/>
        </w:rPr>
      </w:pPr>
      <w:ins w:id="281" w:author="Tang, Joyce" w:date="2024-05-21T20:42:00Z" w16du:dateUtc="2024-05-22T03:42:00Z">
        <w:r>
          <w:rPr>
            <w:rStyle w:val="Strong"/>
          </w:rPr>
          <w:t>Use Cases</w:t>
        </w:r>
        <w:r>
          <w:t>: Perform Automatic Safety Checks (UC-05)</w:t>
        </w:r>
      </w:ins>
    </w:p>
    <w:p w14:paraId="071B759F" w14:textId="77777777" w:rsidR="006A7805" w:rsidRDefault="006A7805" w:rsidP="006A7805">
      <w:pPr>
        <w:numPr>
          <w:ilvl w:val="0"/>
          <w:numId w:val="55"/>
        </w:numPr>
        <w:spacing w:before="100" w:beforeAutospacing="1" w:after="100" w:afterAutospacing="1"/>
        <w:rPr>
          <w:ins w:id="282" w:author="Tang, Joyce" w:date="2024-05-21T20:42:00Z" w16du:dateUtc="2024-05-22T03:42:00Z"/>
        </w:rPr>
      </w:pPr>
      <w:ins w:id="283" w:author="Tang, Joyce" w:date="2024-05-21T20:42:00Z" w16du:dateUtc="2024-05-22T03:42:00Z">
        <w:r>
          <w:rPr>
            <w:rStyle w:val="Strong"/>
          </w:rPr>
          <w:lastRenderedPageBreak/>
          <w:t>Monitor Transactions for Fraud</w:t>
        </w:r>
        <w:r>
          <w:t xml:space="preserve"> </w:t>
        </w:r>
      </w:ins>
    </w:p>
    <w:p w14:paraId="437C0C22" w14:textId="77777777" w:rsidR="006A7805" w:rsidRDefault="006A7805" w:rsidP="006A7805">
      <w:pPr>
        <w:numPr>
          <w:ilvl w:val="1"/>
          <w:numId w:val="55"/>
        </w:numPr>
        <w:spacing w:before="100" w:beforeAutospacing="1" w:after="100" w:afterAutospacing="1"/>
        <w:rPr>
          <w:ins w:id="284" w:author="Tang, Joyce" w:date="2024-05-21T20:42:00Z" w16du:dateUtc="2024-05-22T03:42:00Z"/>
        </w:rPr>
      </w:pPr>
      <w:ins w:id="285" w:author="Tang, Joyce" w:date="2024-05-21T20:42:00Z" w16du:dateUtc="2024-05-22T03:42:00Z">
        <w:r>
          <w:rPr>
            <w:rStyle w:val="Strong"/>
          </w:rPr>
          <w:t>Description</w:t>
        </w:r>
        <w:r>
          <w:t xml:space="preserve">: The system will analyze user transactions in real-time to identify and alert users of </w:t>
        </w:r>
        <w:proofErr w:type="gramStart"/>
        <w:r>
          <w:t>potential</w:t>
        </w:r>
        <w:proofErr w:type="gramEnd"/>
        <w:r>
          <w:t xml:space="preserve"> fraudulent activities.</w:t>
        </w:r>
      </w:ins>
    </w:p>
    <w:p w14:paraId="08EA571C" w14:textId="77777777" w:rsidR="006A7805" w:rsidRDefault="006A7805" w:rsidP="006A7805">
      <w:pPr>
        <w:numPr>
          <w:ilvl w:val="1"/>
          <w:numId w:val="55"/>
        </w:numPr>
        <w:spacing w:before="100" w:beforeAutospacing="1" w:after="100" w:afterAutospacing="1"/>
        <w:rPr>
          <w:ins w:id="286" w:author="Tang, Joyce" w:date="2024-05-21T20:42:00Z" w16du:dateUtc="2024-05-22T03:42:00Z"/>
        </w:rPr>
      </w:pPr>
      <w:ins w:id="287" w:author="Tang, Joyce" w:date="2024-05-21T20:42:00Z" w16du:dateUtc="2024-05-22T03:42:00Z">
        <w:r>
          <w:rPr>
            <w:rStyle w:val="Strong"/>
          </w:rPr>
          <w:t>Use Cases</w:t>
        </w:r>
        <w:r>
          <w:t>: Monitor Transactions for Fraud (UC-06)</w:t>
        </w:r>
      </w:ins>
    </w:p>
    <w:p w14:paraId="211C9016" w14:textId="77777777" w:rsidR="006A7805" w:rsidRDefault="006A7805" w:rsidP="006A7805">
      <w:pPr>
        <w:numPr>
          <w:ilvl w:val="0"/>
          <w:numId w:val="55"/>
        </w:numPr>
        <w:spacing w:before="100" w:beforeAutospacing="1" w:after="100" w:afterAutospacing="1"/>
        <w:rPr>
          <w:ins w:id="288" w:author="Tang, Joyce" w:date="2024-05-21T20:42:00Z" w16du:dateUtc="2024-05-22T03:42:00Z"/>
        </w:rPr>
      </w:pPr>
      <w:ins w:id="289" w:author="Tang, Joyce" w:date="2024-05-21T20:42:00Z" w16du:dateUtc="2024-05-22T03:42:00Z">
        <w:r>
          <w:rPr>
            <w:rStyle w:val="Strong"/>
          </w:rPr>
          <w:t>Receive Fraud Alerts</w:t>
        </w:r>
        <w:r>
          <w:t xml:space="preserve"> </w:t>
        </w:r>
      </w:ins>
    </w:p>
    <w:p w14:paraId="5FD05755" w14:textId="77777777" w:rsidR="006A7805" w:rsidRDefault="006A7805" w:rsidP="006A7805">
      <w:pPr>
        <w:numPr>
          <w:ilvl w:val="1"/>
          <w:numId w:val="55"/>
        </w:numPr>
        <w:spacing w:before="100" w:beforeAutospacing="1" w:after="100" w:afterAutospacing="1"/>
        <w:rPr>
          <w:ins w:id="290" w:author="Tang, Joyce" w:date="2024-05-21T20:42:00Z" w16du:dateUtc="2024-05-22T03:42:00Z"/>
        </w:rPr>
      </w:pPr>
      <w:ins w:id="291" w:author="Tang, Joyce" w:date="2024-05-21T20:42:00Z" w16du:dateUtc="2024-05-22T03:42:00Z">
        <w:r>
          <w:rPr>
            <w:rStyle w:val="Strong"/>
          </w:rPr>
          <w:t>Description</w:t>
        </w:r>
        <w:r>
          <w:t>: Users will receive real-time alerts for any suspicious activities detected.</w:t>
        </w:r>
      </w:ins>
    </w:p>
    <w:p w14:paraId="56B352AF" w14:textId="77777777" w:rsidR="006A7805" w:rsidRDefault="006A7805" w:rsidP="006A7805">
      <w:pPr>
        <w:numPr>
          <w:ilvl w:val="1"/>
          <w:numId w:val="55"/>
        </w:numPr>
        <w:spacing w:before="100" w:beforeAutospacing="1" w:after="100" w:afterAutospacing="1"/>
        <w:rPr>
          <w:ins w:id="292" w:author="Tang, Joyce" w:date="2024-05-21T20:42:00Z" w16du:dateUtc="2024-05-22T03:42:00Z"/>
        </w:rPr>
      </w:pPr>
      <w:ins w:id="293" w:author="Tang, Joyce" w:date="2024-05-21T20:42:00Z" w16du:dateUtc="2024-05-22T03:42:00Z">
        <w:r>
          <w:rPr>
            <w:rStyle w:val="Strong"/>
          </w:rPr>
          <w:t>Use Cases</w:t>
        </w:r>
        <w:r>
          <w:t>: Receive Fraud Alerts (UC-07)</w:t>
        </w:r>
      </w:ins>
    </w:p>
    <w:p w14:paraId="3877F89D" w14:textId="77777777" w:rsidR="006A7805" w:rsidRDefault="006A7805" w:rsidP="006A7805">
      <w:pPr>
        <w:numPr>
          <w:ilvl w:val="0"/>
          <w:numId w:val="55"/>
        </w:numPr>
        <w:spacing w:before="100" w:beforeAutospacing="1" w:after="100" w:afterAutospacing="1"/>
        <w:rPr>
          <w:ins w:id="294" w:author="Tang, Joyce" w:date="2024-05-21T20:42:00Z" w16du:dateUtc="2024-05-22T03:42:00Z"/>
        </w:rPr>
      </w:pPr>
      <w:ins w:id="295" w:author="Tang, Joyce" w:date="2024-05-21T20:42:00Z" w16du:dateUtc="2024-05-22T03:42:00Z">
        <w:r>
          <w:rPr>
            <w:rStyle w:val="Strong"/>
          </w:rPr>
          <w:t>Update Legal Standards</w:t>
        </w:r>
        <w:r>
          <w:t xml:space="preserve"> </w:t>
        </w:r>
      </w:ins>
    </w:p>
    <w:p w14:paraId="6D896E3B" w14:textId="77777777" w:rsidR="006A7805" w:rsidRDefault="006A7805" w:rsidP="006A7805">
      <w:pPr>
        <w:numPr>
          <w:ilvl w:val="1"/>
          <w:numId w:val="55"/>
        </w:numPr>
        <w:spacing w:before="100" w:beforeAutospacing="1" w:after="100" w:afterAutospacing="1"/>
        <w:rPr>
          <w:ins w:id="296" w:author="Tang, Joyce" w:date="2024-05-21T20:42:00Z" w16du:dateUtc="2024-05-22T03:42:00Z"/>
        </w:rPr>
      </w:pPr>
      <w:ins w:id="297" w:author="Tang, Joyce" w:date="2024-05-21T20:42:00Z" w16du:dateUtc="2024-05-22T03:42:00Z">
        <w:r>
          <w:rPr>
            <w:rStyle w:val="Strong"/>
          </w:rPr>
          <w:t>Description</w:t>
        </w:r>
        <w:r>
          <w:t>: Ensure the system is updated with the latest legal requirements and standards.</w:t>
        </w:r>
      </w:ins>
    </w:p>
    <w:p w14:paraId="4C56CD69" w14:textId="77777777" w:rsidR="006A7805" w:rsidRDefault="006A7805" w:rsidP="006A7805">
      <w:pPr>
        <w:numPr>
          <w:ilvl w:val="1"/>
          <w:numId w:val="55"/>
        </w:numPr>
        <w:spacing w:before="100" w:beforeAutospacing="1" w:after="100" w:afterAutospacing="1"/>
        <w:rPr>
          <w:ins w:id="298" w:author="Tang, Joyce" w:date="2024-05-21T20:42:00Z" w16du:dateUtc="2024-05-22T03:42:00Z"/>
        </w:rPr>
      </w:pPr>
      <w:ins w:id="299" w:author="Tang, Joyce" w:date="2024-05-21T20:42:00Z" w16du:dateUtc="2024-05-22T03:42:00Z">
        <w:r>
          <w:rPr>
            <w:rStyle w:val="Strong"/>
          </w:rPr>
          <w:t>Use Cases</w:t>
        </w:r>
        <w:r>
          <w:t>: Update Legal Standards (UC-08)</w:t>
        </w:r>
      </w:ins>
    </w:p>
    <w:p w14:paraId="39131847" w14:textId="77777777" w:rsidR="006A7805" w:rsidRDefault="006A7805" w:rsidP="006A7805">
      <w:pPr>
        <w:numPr>
          <w:ilvl w:val="0"/>
          <w:numId w:val="55"/>
        </w:numPr>
        <w:spacing w:before="100" w:beforeAutospacing="1" w:after="100" w:afterAutospacing="1"/>
        <w:rPr>
          <w:ins w:id="300" w:author="Tang, Joyce" w:date="2024-05-21T20:42:00Z" w16du:dateUtc="2024-05-22T03:42:00Z"/>
        </w:rPr>
      </w:pPr>
      <w:ins w:id="301" w:author="Tang, Joyce" w:date="2024-05-21T20:42:00Z" w16du:dateUtc="2024-05-22T03:42:00Z">
        <w:r>
          <w:rPr>
            <w:rStyle w:val="Strong"/>
          </w:rPr>
          <w:t>Generate Reports</w:t>
        </w:r>
        <w:r>
          <w:t xml:space="preserve"> </w:t>
        </w:r>
      </w:ins>
    </w:p>
    <w:p w14:paraId="2C971B2F" w14:textId="77777777" w:rsidR="006A7805" w:rsidRDefault="006A7805" w:rsidP="006A7805">
      <w:pPr>
        <w:numPr>
          <w:ilvl w:val="1"/>
          <w:numId w:val="55"/>
        </w:numPr>
        <w:spacing w:before="100" w:beforeAutospacing="1" w:after="100" w:afterAutospacing="1"/>
        <w:rPr>
          <w:ins w:id="302" w:author="Tang, Joyce" w:date="2024-05-21T20:42:00Z" w16du:dateUtc="2024-05-22T03:42:00Z"/>
        </w:rPr>
      </w:pPr>
      <w:ins w:id="303" w:author="Tang, Joyce" w:date="2024-05-21T20:42:00Z" w16du:dateUtc="2024-05-22T03:42:00Z">
        <w:r>
          <w:rPr>
            <w:rStyle w:val="Strong"/>
          </w:rPr>
          <w:t>Description</w:t>
        </w:r>
        <w:r>
          <w:t>: Generate detailed reports on system usage, fraud detection, and compliance with legal standards.</w:t>
        </w:r>
      </w:ins>
    </w:p>
    <w:p w14:paraId="3BFAA72D" w14:textId="77777777" w:rsidR="006A7805" w:rsidRDefault="006A7805" w:rsidP="006A7805">
      <w:pPr>
        <w:numPr>
          <w:ilvl w:val="1"/>
          <w:numId w:val="55"/>
        </w:numPr>
        <w:spacing w:before="100" w:beforeAutospacing="1" w:after="100" w:afterAutospacing="1"/>
        <w:rPr>
          <w:ins w:id="304" w:author="Tang, Joyce" w:date="2024-05-21T20:42:00Z" w16du:dateUtc="2024-05-22T03:42:00Z"/>
        </w:rPr>
      </w:pPr>
      <w:ins w:id="305" w:author="Tang, Joyce" w:date="2024-05-21T20:42:00Z" w16du:dateUtc="2024-05-22T03:42:00Z">
        <w:r>
          <w:rPr>
            <w:rStyle w:val="Strong"/>
          </w:rPr>
          <w:t>Use Cases</w:t>
        </w:r>
        <w:r>
          <w:t>: Generate Reports (UC-09)</w:t>
        </w:r>
      </w:ins>
    </w:p>
    <w:p w14:paraId="19EC3FAB" w14:textId="77777777" w:rsidR="006A7805" w:rsidRDefault="006A7805" w:rsidP="006A7805">
      <w:pPr>
        <w:numPr>
          <w:ilvl w:val="0"/>
          <w:numId w:val="55"/>
        </w:numPr>
        <w:spacing w:before="100" w:beforeAutospacing="1" w:after="100" w:afterAutospacing="1"/>
        <w:rPr>
          <w:ins w:id="306" w:author="Tang, Joyce" w:date="2024-05-21T20:42:00Z" w16du:dateUtc="2024-05-22T03:42:00Z"/>
        </w:rPr>
      </w:pPr>
      <w:ins w:id="307" w:author="Tang, Joyce" w:date="2024-05-21T20:42:00Z" w16du:dateUtc="2024-05-22T03:42:00Z">
        <w:r>
          <w:rPr>
            <w:rStyle w:val="Strong"/>
          </w:rPr>
          <w:t>Provide Customer Support</w:t>
        </w:r>
        <w:r>
          <w:t xml:space="preserve"> </w:t>
        </w:r>
      </w:ins>
    </w:p>
    <w:p w14:paraId="17534031" w14:textId="77777777" w:rsidR="006A7805" w:rsidRDefault="006A7805" w:rsidP="006A7805">
      <w:pPr>
        <w:numPr>
          <w:ilvl w:val="1"/>
          <w:numId w:val="55"/>
        </w:numPr>
        <w:spacing w:before="100" w:beforeAutospacing="1" w:after="100" w:afterAutospacing="1"/>
        <w:rPr>
          <w:ins w:id="308" w:author="Tang, Joyce" w:date="2024-05-21T20:42:00Z" w16du:dateUtc="2024-05-22T03:42:00Z"/>
        </w:rPr>
      </w:pPr>
      <w:ins w:id="309" w:author="Tang, Joyce" w:date="2024-05-21T20:42:00Z" w16du:dateUtc="2024-05-22T03:42:00Z">
        <w:r>
          <w:rPr>
            <w:rStyle w:val="Strong"/>
          </w:rPr>
          <w:t>Description</w:t>
        </w:r>
        <w:r>
          <w:t>: Provide support and assistance to users through various channels (e.g., live chat, email).</w:t>
        </w:r>
      </w:ins>
    </w:p>
    <w:p w14:paraId="6FD24CB3" w14:textId="77777777" w:rsidR="006A7805" w:rsidRDefault="006A7805" w:rsidP="006A7805">
      <w:pPr>
        <w:numPr>
          <w:ilvl w:val="1"/>
          <w:numId w:val="55"/>
        </w:numPr>
        <w:spacing w:before="100" w:beforeAutospacing="1" w:after="100" w:afterAutospacing="1"/>
        <w:rPr>
          <w:ins w:id="310" w:author="Tang, Joyce" w:date="2024-05-21T20:42:00Z" w16du:dateUtc="2024-05-22T03:42:00Z"/>
        </w:rPr>
      </w:pPr>
      <w:ins w:id="311" w:author="Tang, Joyce" w:date="2024-05-21T20:42:00Z" w16du:dateUtc="2024-05-22T03:42:00Z">
        <w:r>
          <w:rPr>
            <w:rStyle w:val="Strong"/>
          </w:rPr>
          <w:t>Use Cases</w:t>
        </w:r>
        <w:r>
          <w:t>: Provide Customer Support (UC-12)</w:t>
        </w:r>
      </w:ins>
    </w:p>
    <w:p w14:paraId="71D55201" w14:textId="77777777" w:rsidR="006A7805" w:rsidRDefault="006A7805" w:rsidP="006A7805">
      <w:pPr>
        <w:pStyle w:val="Heading3"/>
        <w:rPr>
          <w:ins w:id="312" w:author="Tang, Joyce" w:date="2024-05-21T20:42:00Z" w16du:dateUtc="2024-05-22T03:42:00Z"/>
        </w:rPr>
      </w:pPr>
      <w:ins w:id="313" w:author="Tang, Joyce" w:date="2024-05-21T20:42:00Z" w16du:dateUtc="2024-05-22T03:42:00Z">
        <w:r>
          <w:rPr>
            <w:rStyle w:val="Strong"/>
            <w:b w:val="0"/>
            <w:bCs w:val="0"/>
          </w:rPr>
          <w:t>Should Have Requirements:</w:t>
        </w:r>
      </w:ins>
    </w:p>
    <w:p w14:paraId="1FB7EE9F" w14:textId="77777777" w:rsidR="006A7805" w:rsidRDefault="006A7805" w:rsidP="006A7805">
      <w:pPr>
        <w:numPr>
          <w:ilvl w:val="0"/>
          <w:numId w:val="56"/>
        </w:numPr>
        <w:spacing w:before="100" w:beforeAutospacing="1" w:after="100" w:afterAutospacing="1"/>
        <w:rPr>
          <w:ins w:id="314" w:author="Tang, Joyce" w:date="2024-05-21T20:42:00Z" w16du:dateUtc="2024-05-22T03:42:00Z"/>
        </w:rPr>
      </w:pPr>
      <w:ins w:id="315" w:author="Tang, Joyce" w:date="2024-05-21T20:42:00Z" w16du:dateUtc="2024-05-22T03:42:00Z">
        <w:r>
          <w:rPr>
            <w:rStyle w:val="Strong"/>
          </w:rPr>
          <w:t>Conduct Regular Security Updates</w:t>
        </w:r>
        <w:r>
          <w:t xml:space="preserve"> </w:t>
        </w:r>
      </w:ins>
    </w:p>
    <w:p w14:paraId="6E49FFC8" w14:textId="77777777" w:rsidR="006A7805" w:rsidRDefault="006A7805" w:rsidP="006A7805">
      <w:pPr>
        <w:numPr>
          <w:ilvl w:val="1"/>
          <w:numId w:val="56"/>
        </w:numPr>
        <w:spacing w:before="100" w:beforeAutospacing="1" w:after="100" w:afterAutospacing="1"/>
        <w:rPr>
          <w:ins w:id="316" w:author="Tang, Joyce" w:date="2024-05-21T20:42:00Z" w16du:dateUtc="2024-05-22T03:42:00Z"/>
        </w:rPr>
      </w:pPr>
      <w:ins w:id="317" w:author="Tang, Joyce" w:date="2024-05-21T20:42:00Z" w16du:dateUtc="2024-05-22T03:42:00Z">
        <w:r>
          <w:rPr>
            <w:rStyle w:val="Strong"/>
          </w:rPr>
          <w:t>Description</w:t>
        </w:r>
        <w:r>
          <w:t>: Regularly update the system to protect against new cyber threats and vulnerabilities.</w:t>
        </w:r>
      </w:ins>
    </w:p>
    <w:p w14:paraId="27E69A70" w14:textId="77777777" w:rsidR="006A7805" w:rsidRDefault="006A7805" w:rsidP="006A7805">
      <w:pPr>
        <w:numPr>
          <w:ilvl w:val="1"/>
          <w:numId w:val="56"/>
        </w:numPr>
        <w:spacing w:before="100" w:beforeAutospacing="1" w:after="100" w:afterAutospacing="1"/>
        <w:rPr>
          <w:ins w:id="318" w:author="Tang, Joyce" w:date="2024-05-21T20:42:00Z" w16du:dateUtc="2024-05-22T03:42:00Z"/>
        </w:rPr>
      </w:pPr>
      <w:ins w:id="319" w:author="Tang, Joyce" w:date="2024-05-21T20:42:00Z" w16du:dateUtc="2024-05-22T03:42:00Z">
        <w:r>
          <w:rPr>
            <w:rStyle w:val="Strong"/>
          </w:rPr>
          <w:t>Use Cases</w:t>
        </w:r>
        <w:r>
          <w:t>: Conduct Regular Security Updates (UC-10)</w:t>
        </w:r>
      </w:ins>
    </w:p>
    <w:p w14:paraId="54BF7B0D" w14:textId="77777777" w:rsidR="006A7805" w:rsidRDefault="006A7805" w:rsidP="006A7805">
      <w:pPr>
        <w:numPr>
          <w:ilvl w:val="0"/>
          <w:numId w:val="56"/>
        </w:numPr>
        <w:spacing w:before="100" w:beforeAutospacing="1" w:after="100" w:afterAutospacing="1"/>
        <w:rPr>
          <w:ins w:id="320" w:author="Tang, Joyce" w:date="2024-05-21T20:42:00Z" w16du:dateUtc="2024-05-22T03:42:00Z"/>
        </w:rPr>
      </w:pPr>
      <w:ins w:id="321" w:author="Tang, Joyce" w:date="2024-05-21T20:42:00Z" w16du:dateUtc="2024-05-22T03:42:00Z">
        <w:r>
          <w:rPr>
            <w:rStyle w:val="Strong"/>
          </w:rPr>
          <w:t>Integrate with Financial Systems</w:t>
        </w:r>
        <w:r>
          <w:t xml:space="preserve"> </w:t>
        </w:r>
      </w:ins>
    </w:p>
    <w:p w14:paraId="50E07CAF" w14:textId="77777777" w:rsidR="006A7805" w:rsidRDefault="006A7805" w:rsidP="006A7805">
      <w:pPr>
        <w:numPr>
          <w:ilvl w:val="1"/>
          <w:numId w:val="56"/>
        </w:numPr>
        <w:spacing w:before="100" w:beforeAutospacing="1" w:after="100" w:afterAutospacing="1"/>
        <w:rPr>
          <w:ins w:id="322" w:author="Tang, Joyce" w:date="2024-05-21T20:42:00Z" w16du:dateUtc="2024-05-22T03:42:00Z"/>
        </w:rPr>
      </w:pPr>
      <w:ins w:id="323" w:author="Tang, Joyce" w:date="2024-05-21T20:42:00Z" w16du:dateUtc="2024-05-22T03:42:00Z">
        <w:r>
          <w:rPr>
            <w:rStyle w:val="Strong"/>
          </w:rPr>
          <w:t>Description</w:t>
        </w:r>
        <w:r>
          <w:t>: Integrate ScamSafe with financial institutions' systems for seamless operation and data exchange.</w:t>
        </w:r>
      </w:ins>
    </w:p>
    <w:p w14:paraId="4F1C330B" w14:textId="77777777" w:rsidR="006A7805" w:rsidRDefault="006A7805" w:rsidP="006A7805">
      <w:pPr>
        <w:numPr>
          <w:ilvl w:val="1"/>
          <w:numId w:val="56"/>
        </w:numPr>
        <w:spacing w:before="100" w:beforeAutospacing="1" w:after="100" w:afterAutospacing="1"/>
        <w:rPr>
          <w:ins w:id="324" w:author="Tang, Joyce" w:date="2024-05-21T20:42:00Z" w16du:dateUtc="2024-05-22T03:42:00Z"/>
        </w:rPr>
      </w:pPr>
      <w:ins w:id="325" w:author="Tang, Joyce" w:date="2024-05-21T20:42:00Z" w16du:dateUtc="2024-05-22T03:42:00Z">
        <w:r>
          <w:rPr>
            <w:rStyle w:val="Strong"/>
          </w:rPr>
          <w:t>Use Cases</w:t>
        </w:r>
        <w:r>
          <w:t>: Integrate with Financial Systems (UC-11)</w:t>
        </w:r>
      </w:ins>
    </w:p>
    <w:p w14:paraId="07DF154D" w14:textId="77777777" w:rsidR="006A7805" w:rsidRDefault="006A7805" w:rsidP="006A7805">
      <w:pPr>
        <w:numPr>
          <w:ilvl w:val="0"/>
          <w:numId w:val="56"/>
        </w:numPr>
        <w:spacing w:before="100" w:beforeAutospacing="1" w:after="100" w:afterAutospacing="1"/>
        <w:rPr>
          <w:ins w:id="326" w:author="Tang, Joyce" w:date="2024-05-21T20:42:00Z" w16du:dateUtc="2024-05-22T03:42:00Z"/>
        </w:rPr>
      </w:pPr>
      <w:ins w:id="327" w:author="Tang, Joyce" w:date="2024-05-21T20:42:00Z" w16du:dateUtc="2024-05-22T03:42:00Z">
        <w:r>
          <w:rPr>
            <w:rStyle w:val="Strong"/>
          </w:rPr>
          <w:t>Promote the App</w:t>
        </w:r>
        <w:r>
          <w:t xml:space="preserve"> </w:t>
        </w:r>
      </w:ins>
    </w:p>
    <w:p w14:paraId="1440D875" w14:textId="77777777" w:rsidR="006A7805" w:rsidRDefault="006A7805" w:rsidP="006A7805">
      <w:pPr>
        <w:numPr>
          <w:ilvl w:val="1"/>
          <w:numId w:val="56"/>
        </w:numPr>
        <w:spacing w:before="100" w:beforeAutospacing="1" w:after="100" w:afterAutospacing="1"/>
        <w:rPr>
          <w:ins w:id="328" w:author="Tang, Joyce" w:date="2024-05-21T20:42:00Z" w16du:dateUtc="2024-05-22T03:42:00Z"/>
        </w:rPr>
      </w:pPr>
      <w:ins w:id="329" w:author="Tang, Joyce" w:date="2024-05-21T20:42:00Z" w16du:dateUtc="2024-05-22T03:42:00Z">
        <w:r>
          <w:rPr>
            <w:rStyle w:val="Strong"/>
          </w:rPr>
          <w:t>Description</w:t>
        </w:r>
        <w:r>
          <w:t>: Involve marketing activities to promote ScamSafe to potential users through various channels.</w:t>
        </w:r>
      </w:ins>
    </w:p>
    <w:p w14:paraId="16BCBDCC" w14:textId="77777777" w:rsidR="006A7805" w:rsidRDefault="006A7805" w:rsidP="006A7805">
      <w:pPr>
        <w:numPr>
          <w:ilvl w:val="1"/>
          <w:numId w:val="56"/>
        </w:numPr>
        <w:spacing w:before="100" w:beforeAutospacing="1" w:after="100" w:afterAutospacing="1"/>
        <w:rPr>
          <w:ins w:id="330" w:author="Tang, Joyce" w:date="2024-05-21T20:42:00Z" w16du:dateUtc="2024-05-22T03:42:00Z"/>
        </w:rPr>
      </w:pPr>
      <w:ins w:id="331" w:author="Tang, Joyce" w:date="2024-05-21T20:42:00Z" w16du:dateUtc="2024-05-22T03:42:00Z">
        <w:r>
          <w:rPr>
            <w:rStyle w:val="Strong"/>
          </w:rPr>
          <w:t>Use Cases</w:t>
        </w:r>
        <w:r>
          <w:t>: Promote the App (UC-13)</w:t>
        </w:r>
      </w:ins>
    </w:p>
    <w:p w14:paraId="61CA04E9" w14:textId="77777777" w:rsidR="006A7805" w:rsidRDefault="006A7805" w:rsidP="006A7805">
      <w:pPr>
        <w:pStyle w:val="Heading3"/>
        <w:rPr>
          <w:ins w:id="332" w:author="Tang, Joyce" w:date="2024-05-21T20:42:00Z" w16du:dateUtc="2024-05-22T03:42:00Z"/>
        </w:rPr>
      </w:pPr>
      <w:ins w:id="333" w:author="Tang, Joyce" w:date="2024-05-21T20:42:00Z" w16du:dateUtc="2024-05-22T03:42:00Z">
        <w:r>
          <w:rPr>
            <w:rStyle w:val="Strong"/>
            <w:b w:val="0"/>
            <w:bCs w:val="0"/>
          </w:rPr>
          <w:t>Could Have Requirements:</w:t>
        </w:r>
      </w:ins>
    </w:p>
    <w:p w14:paraId="1E2B5BA1" w14:textId="77777777" w:rsidR="006A7805" w:rsidRDefault="006A7805" w:rsidP="006A7805">
      <w:pPr>
        <w:numPr>
          <w:ilvl w:val="0"/>
          <w:numId w:val="57"/>
        </w:numPr>
        <w:spacing w:before="100" w:beforeAutospacing="1" w:after="100" w:afterAutospacing="1"/>
        <w:rPr>
          <w:ins w:id="334" w:author="Tang, Joyce" w:date="2024-05-21T20:42:00Z" w16du:dateUtc="2024-05-22T03:42:00Z"/>
        </w:rPr>
      </w:pPr>
      <w:ins w:id="335" w:author="Tang, Joyce" w:date="2024-05-21T20:42:00Z" w16du:dateUtc="2024-05-22T03:42:00Z">
        <w:r>
          <w:rPr>
            <w:rStyle w:val="Strong"/>
          </w:rPr>
          <w:t>Advanced Analytics Dashboard</w:t>
        </w:r>
        <w:r>
          <w:t xml:space="preserve"> </w:t>
        </w:r>
      </w:ins>
    </w:p>
    <w:p w14:paraId="0066E212" w14:textId="77777777" w:rsidR="006A7805" w:rsidRDefault="006A7805" w:rsidP="006A7805">
      <w:pPr>
        <w:numPr>
          <w:ilvl w:val="1"/>
          <w:numId w:val="57"/>
        </w:numPr>
        <w:spacing w:before="100" w:beforeAutospacing="1" w:after="100" w:afterAutospacing="1"/>
        <w:rPr>
          <w:ins w:id="336" w:author="Tang, Joyce" w:date="2024-05-21T20:42:00Z" w16du:dateUtc="2024-05-22T03:42:00Z"/>
        </w:rPr>
      </w:pPr>
      <w:ins w:id="337" w:author="Tang, Joyce" w:date="2024-05-21T20:42:00Z" w16du:dateUtc="2024-05-22T03:42:00Z">
        <w:r>
          <w:rPr>
            <w:rStyle w:val="Strong"/>
          </w:rPr>
          <w:t>Description</w:t>
        </w:r>
        <w:r>
          <w:t>: Develop an advanced analytics dashboard for users to gain insights into their data security and transaction patterns.</w:t>
        </w:r>
      </w:ins>
    </w:p>
    <w:p w14:paraId="05FB70F5" w14:textId="77777777" w:rsidR="006A7805" w:rsidRDefault="006A7805" w:rsidP="006A7805">
      <w:pPr>
        <w:numPr>
          <w:ilvl w:val="1"/>
          <w:numId w:val="57"/>
        </w:numPr>
        <w:spacing w:before="100" w:beforeAutospacing="1" w:after="100" w:afterAutospacing="1"/>
        <w:rPr>
          <w:ins w:id="338" w:author="Tang, Joyce" w:date="2024-05-21T20:42:00Z" w16du:dateUtc="2024-05-22T03:42:00Z"/>
        </w:rPr>
      </w:pPr>
      <w:ins w:id="339" w:author="Tang, Joyce" w:date="2024-05-21T20:42:00Z" w16du:dateUtc="2024-05-22T03:42:00Z">
        <w:r>
          <w:rPr>
            <w:rStyle w:val="Strong"/>
          </w:rPr>
          <w:t>Use Cases</w:t>
        </w:r>
        <w:r>
          <w:t>: Future implementation (System Evolution)</w:t>
        </w:r>
      </w:ins>
    </w:p>
    <w:p w14:paraId="1A292520" w14:textId="77777777" w:rsidR="006A7805" w:rsidRDefault="006A7805" w:rsidP="006A7805">
      <w:pPr>
        <w:numPr>
          <w:ilvl w:val="0"/>
          <w:numId w:val="57"/>
        </w:numPr>
        <w:spacing w:before="100" w:beforeAutospacing="1" w:after="100" w:afterAutospacing="1"/>
        <w:rPr>
          <w:ins w:id="340" w:author="Tang, Joyce" w:date="2024-05-21T20:42:00Z" w16du:dateUtc="2024-05-22T03:42:00Z"/>
        </w:rPr>
      </w:pPr>
      <w:ins w:id="341" w:author="Tang, Joyce" w:date="2024-05-21T20:42:00Z" w16du:dateUtc="2024-05-22T03:42:00Z">
        <w:r>
          <w:rPr>
            <w:rStyle w:val="Strong"/>
          </w:rPr>
          <w:t>AI for Enhanced Fraud Detection</w:t>
        </w:r>
        <w:r>
          <w:t xml:space="preserve"> </w:t>
        </w:r>
      </w:ins>
    </w:p>
    <w:p w14:paraId="3781EE5D" w14:textId="77777777" w:rsidR="006A7805" w:rsidRDefault="006A7805" w:rsidP="006A7805">
      <w:pPr>
        <w:numPr>
          <w:ilvl w:val="1"/>
          <w:numId w:val="57"/>
        </w:numPr>
        <w:spacing w:before="100" w:beforeAutospacing="1" w:after="100" w:afterAutospacing="1"/>
        <w:rPr>
          <w:ins w:id="342" w:author="Tang, Joyce" w:date="2024-05-21T20:42:00Z" w16du:dateUtc="2024-05-22T03:42:00Z"/>
        </w:rPr>
      </w:pPr>
      <w:ins w:id="343" w:author="Tang, Joyce" w:date="2024-05-21T20:42:00Z" w16du:dateUtc="2024-05-22T03:42:00Z">
        <w:r>
          <w:rPr>
            <w:rStyle w:val="Strong"/>
          </w:rPr>
          <w:t>Description</w:t>
        </w:r>
        <w:r>
          <w:t>: Integrate AI and machine learning algorithms to improve fraud detection accuracy and speed.</w:t>
        </w:r>
      </w:ins>
    </w:p>
    <w:p w14:paraId="0EA2401D" w14:textId="77777777" w:rsidR="006A7805" w:rsidRDefault="006A7805" w:rsidP="006A7805">
      <w:pPr>
        <w:numPr>
          <w:ilvl w:val="1"/>
          <w:numId w:val="57"/>
        </w:numPr>
        <w:spacing w:before="100" w:beforeAutospacing="1" w:after="100" w:afterAutospacing="1"/>
        <w:rPr>
          <w:ins w:id="344" w:author="Tang, Joyce" w:date="2024-05-21T20:42:00Z" w16du:dateUtc="2024-05-22T03:42:00Z"/>
        </w:rPr>
      </w:pPr>
      <w:ins w:id="345" w:author="Tang, Joyce" w:date="2024-05-21T20:42:00Z" w16du:dateUtc="2024-05-22T03:42:00Z">
        <w:r>
          <w:rPr>
            <w:rStyle w:val="Strong"/>
          </w:rPr>
          <w:t>Use Cases</w:t>
        </w:r>
        <w:r>
          <w:t>: Future implementation (System Evolution)</w:t>
        </w:r>
      </w:ins>
    </w:p>
    <w:p w14:paraId="01825DEC" w14:textId="77777777" w:rsidR="006A7805" w:rsidRDefault="006A7805" w:rsidP="006A7805">
      <w:pPr>
        <w:pStyle w:val="Heading3"/>
        <w:rPr>
          <w:ins w:id="346" w:author="Tang, Joyce" w:date="2024-05-21T20:42:00Z" w16du:dateUtc="2024-05-22T03:42:00Z"/>
        </w:rPr>
      </w:pPr>
      <w:ins w:id="347" w:author="Tang, Joyce" w:date="2024-05-21T20:42:00Z" w16du:dateUtc="2024-05-22T03:42:00Z">
        <w:r>
          <w:rPr>
            <w:rStyle w:val="Strong"/>
            <w:b w:val="0"/>
            <w:bCs w:val="0"/>
          </w:rPr>
          <w:lastRenderedPageBreak/>
          <w:t>Won't Have Requirements:</w:t>
        </w:r>
      </w:ins>
    </w:p>
    <w:p w14:paraId="0159E1DB" w14:textId="77777777" w:rsidR="006A7805" w:rsidRDefault="006A7805" w:rsidP="006A7805">
      <w:pPr>
        <w:numPr>
          <w:ilvl w:val="0"/>
          <w:numId w:val="58"/>
        </w:numPr>
        <w:spacing w:before="100" w:beforeAutospacing="1" w:after="100" w:afterAutospacing="1"/>
        <w:rPr>
          <w:ins w:id="348" w:author="Tang, Joyce" w:date="2024-05-21T20:42:00Z" w16du:dateUtc="2024-05-22T03:42:00Z"/>
        </w:rPr>
      </w:pPr>
      <w:ins w:id="349" w:author="Tang, Joyce" w:date="2024-05-21T20:42:00Z" w16du:dateUtc="2024-05-22T03:42:00Z">
        <w:r>
          <w:rPr>
            <w:rStyle w:val="Strong"/>
          </w:rPr>
          <w:t>Physical Mailing of Documents</w:t>
        </w:r>
        <w:r>
          <w:t xml:space="preserve"> </w:t>
        </w:r>
      </w:ins>
    </w:p>
    <w:p w14:paraId="703A4E19" w14:textId="77777777" w:rsidR="006A7805" w:rsidRDefault="006A7805" w:rsidP="006A7805">
      <w:pPr>
        <w:numPr>
          <w:ilvl w:val="1"/>
          <w:numId w:val="58"/>
        </w:numPr>
        <w:spacing w:before="100" w:beforeAutospacing="1" w:after="100" w:afterAutospacing="1"/>
        <w:rPr>
          <w:ins w:id="350" w:author="Tang, Joyce" w:date="2024-05-21T20:42:00Z" w16du:dateUtc="2024-05-22T03:42:00Z"/>
        </w:rPr>
      </w:pPr>
      <w:ins w:id="351" w:author="Tang, Joyce" w:date="2024-05-21T20:42:00Z" w16du:dateUtc="2024-05-22T03:42:00Z">
        <w:r>
          <w:rPr>
            <w:rStyle w:val="Strong"/>
          </w:rPr>
          <w:t>Description</w:t>
        </w:r>
        <w:r>
          <w:t>: The system will operate entirely online to enhance efficiency and security.</w:t>
        </w:r>
      </w:ins>
    </w:p>
    <w:p w14:paraId="07D2FB9F" w14:textId="77777777" w:rsidR="006A7805" w:rsidRDefault="006A7805" w:rsidP="006A7805">
      <w:pPr>
        <w:numPr>
          <w:ilvl w:val="1"/>
          <w:numId w:val="58"/>
        </w:numPr>
        <w:spacing w:before="100" w:beforeAutospacing="1" w:after="100" w:afterAutospacing="1"/>
        <w:rPr>
          <w:ins w:id="352" w:author="Tang, Joyce" w:date="2024-05-21T20:42:00Z" w16du:dateUtc="2024-05-22T03:42:00Z"/>
        </w:rPr>
      </w:pPr>
      <w:ins w:id="353" w:author="Tang, Joyce" w:date="2024-05-21T20:42:00Z" w16du:dateUtc="2024-05-22T03:42:00Z">
        <w:r>
          <w:rPr>
            <w:rStyle w:val="Strong"/>
          </w:rPr>
          <w:t>Use Cases</w:t>
        </w:r>
        <w:r>
          <w:t>: Out of scope</w:t>
        </w:r>
      </w:ins>
    </w:p>
    <w:p w14:paraId="440BC885" w14:textId="77777777" w:rsidR="006A7805" w:rsidRDefault="006A7805" w:rsidP="006A7805">
      <w:pPr>
        <w:numPr>
          <w:ilvl w:val="0"/>
          <w:numId w:val="58"/>
        </w:numPr>
        <w:spacing w:before="100" w:beforeAutospacing="1" w:after="100" w:afterAutospacing="1"/>
        <w:rPr>
          <w:ins w:id="354" w:author="Tang, Joyce" w:date="2024-05-21T20:42:00Z" w16du:dateUtc="2024-05-22T03:42:00Z"/>
        </w:rPr>
      </w:pPr>
      <w:ins w:id="355" w:author="Tang, Joyce" w:date="2024-05-21T20:42:00Z" w16du:dateUtc="2024-05-22T03:42:00Z">
        <w:r>
          <w:rPr>
            <w:rStyle w:val="Strong"/>
          </w:rPr>
          <w:t>Offline Processing</w:t>
        </w:r>
        <w:r>
          <w:t xml:space="preserve"> </w:t>
        </w:r>
      </w:ins>
    </w:p>
    <w:p w14:paraId="13187448" w14:textId="77777777" w:rsidR="006A7805" w:rsidRDefault="006A7805" w:rsidP="006A7805">
      <w:pPr>
        <w:numPr>
          <w:ilvl w:val="1"/>
          <w:numId w:val="58"/>
        </w:numPr>
        <w:spacing w:before="100" w:beforeAutospacing="1" w:after="100" w:afterAutospacing="1"/>
        <w:rPr>
          <w:ins w:id="356" w:author="Tang, Joyce" w:date="2024-05-21T20:42:00Z" w16du:dateUtc="2024-05-22T03:42:00Z"/>
        </w:rPr>
      </w:pPr>
      <w:ins w:id="357" w:author="Tang, Joyce" w:date="2024-05-21T20:42:00Z" w16du:dateUtc="2024-05-22T03:42:00Z">
        <w:r>
          <w:rPr>
            <w:rStyle w:val="Strong"/>
          </w:rPr>
          <w:t>Description</w:t>
        </w:r>
        <w:r>
          <w:t>: All app parts require an internet connection to ensure real-time data accuracy.</w:t>
        </w:r>
      </w:ins>
    </w:p>
    <w:p w14:paraId="2C319917" w14:textId="77777777" w:rsidR="006A7805" w:rsidRDefault="006A7805" w:rsidP="006A7805">
      <w:pPr>
        <w:numPr>
          <w:ilvl w:val="1"/>
          <w:numId w:val="58"/>
        </w:numPr>
        <w:spacing w:before="100" w:beforeAutospacing="1" w:after="100" w:afterAutospacing="1"/>
        <w:rPr>
          <w:ins w:id="358" w:author="Tang, Joyce" w:date="2024-05-21T20:42:00Z" w16du:dateUtc="2024-05-22T03:42:00Z"/>
        </w:rPr>
      </w:pPr>
      <w:ins w:id="359" w:author="Tang, Joyce" w:date="2024-05-21T20:42:00Z" w16du:dateUtc="2024-05-22T03:42:00Z">
        <w:r>
          <w:rPr>
            <w:rStyle w:val="Strong"/>
          </w:rPr>
          <w:t>Use Cases</w:t>
        </w:r>
        <w:r>
          <w:t>: Out of scope</w:t>
        </w:r>
      </w:ins>
    </w:p>
    <w:p w14:paraId="2D5643D0" w14:textId="191D8C9F" w:rsidR="008D20B5" w:rsidRPr="008D20B5" w:rsidDel="006A7805" w:rsidRDefault="007A5A3C" w:rsidP="009C5A1C">
      <w:pPr>
        <w:pStyle w:val="BodyTextIndent"/>
        <w:tabs>
          <w:tab w:val="left" w:pos="3060"/>
        </w:tabs>
        <w:ind w:left="720"/>
        <w:rPr>
          <w:del w:id="360" w:author="Tang, Joyce" w:date="2024-05-21T20:41:00Z" w16du:dateUtc="2024-05-22T03:41:00Z"/>
          <w:rFonts w:ascii="Calibri" w:hAnsi="Calibri"/>
          <w:color w:val="000000"/>
          <w:sz w:val="22"/>
          <w:szCs w:val="22"/>
        </w:rPr>
      </w:pPr>
      <w:del w:id="361" w:author="Tang, Joyce" w:date="2024-05-21T20:41:00Z" w16du:dateUtc="2024-05-22T03:41:00Z">
        <w:r w:rsidDel="006A7805">
          <w:rPr>
            <w:rFonts w:ascii="Calibri" w:hAnsi="Calibri"/>
            <w:color w:val="000000"/>
            <w:sz w:val="22"/>
            <w:szCs w:val="22"/>
          </w:rPr>
          <w:delText>Include a</w:delText>
        </w:r>
        <w:r w:rsidR="00223B75" w:rsidRPr="0034053E" w:rsidDel="006A7805">
          <w:rPr>
            <w:rFonts w:ascii="Calibri" w:hAnsi="Calibri"/>
            <w:color w:val="000000"/>
            <w:sz w:val="22"/>
            <w:szCs w:val="22"/>
          </w:rPr>
          <w:delText xml:space="preserve"> written overview of the system</w:delText>
        </w:r>
        <w:r w:rsidR="00197F2A" w:rsidDel="006A7805">
          <w:rPr>
            <w:rFonts w:ascii="Calibri" w:hAnsi="Calibri"/>
            <w:color w:val="000000"/>
            <w:sz w:val="22"/>
            <w:szCs w:val="22"/>
          </w:rPr>
          <w:delText>'</w:delText>
        </w:r>
        <w:r w:rsidR="00223B75" w:rsidRPr="0034053E" w:rsidDel="006A7805">
          <w:rPr>
            <w:rFonts w:ascii="Calibri" w:hAnsi="Calibri"/>
            <w:color w:val="000000"/>
            <w:sz w:val="22"/>
            <w:szCs w:val="22"/>
          </w:rPr>
          <w:delText>s functional requirements</w:delText>
        </w:r>
        <w:r w:rsidR="00197F2A" w:rsidDel="006A7805">
          <w:rPr>
            <w:rFonts w:ascii="Calibri" w:hAnsi="Calibri"/>
            <w:color w:val="000000"/>
            <w:sz w:val="22"/>
            <w:szCs w:val="22"/>
          </w:rPr>
          <w:delText xml:space="preserve">. </w:delText>
        </w:r>
        <w:r w:rsidDel="006A7805">
          <w:rPr>
            <w:rFonts w:ascii="Calibri" w:hAnsi="Calibri"/>
            <w:color w:val="000000"/>
            <w:sz w:val="22"/>
            <w:szCs w:val="22"/>
          </w:rPr>
          <w:delText>The r</w:delText>
        </w:r>
        <w:r w:rsidR="00B50CBC" w:rsidRPr="008D20B5" w:rsidDel="006A7805">
          <w:rPr>
            <w:rFonts w:ascii="Calibri" w:hAnsi="Calibri"/>
            <w:color w:val="000000"/>
            <w:sz w:val="22"/>
            <w:szCs w:val="22"/>
          </w:rPr>
          <w:delText>equirements</w:delText>
        </w:r>
        <w:r w:rsidR="00223B75" w:rsidRPr="008D20B5" w:rsidDel="006A7805">
          <w:rPr>
            <w:rFonts w:ascii="Calibri" w:hAnsi="Calibri"/>
            <w:color w:val="000000"/>
            <w:sz w:val="22"/>
            <w:szCs w:val="22"/>
          </w:rPr>
          <w:delText xml:space="preserve"> should be organized </w:delText>
        </w:r>
        <w:r w:rsidR="00C14DF5" w:rsidDel="006A7805">
          <w:rPr>
            <w:rFonts w:ascii="Calibri" w:hAnsi="Calibri"/>
            <w:color w:val="000000"/>
            <w:sz w:val="22"/>
            <w:szCs w:val="22"/>
          </w:rPr>
          <w:delText>logically (so that the system makes sense to the reader and</w:delText>
        </w:r>
        <w:r w:rsidR="00AC22AA" w:rsidRPr="008D20B5" w:rsidDel="006A7805">
          <w:rPr>
            <w:rFonts w:ascii="Calibri" w:hAnsi="Calibri"/>
            <w:color w:val="000000"/>
            <w:sz w:val="22"/>
            <w:szCs w:val="22"/>
          </w:rPr>
          <w:delText xml:space="preserve"> </w:delText>
        </w:r>
        <w:r w:rsidR="00C14DF5" w:rsidDel="006A7805">
          <w:rPr>
            <w:rFonts w:ascii="Calibri" w:hAnsi="Calibri"/>
            <w:color w:val="000000"/>
            <w:sz w:val="22"/>
            <w:szCs w:val="22"/>
          </w:rPr>
          <w:delText>the</w:delText>
        </w:r>
        <w:r w:rsidR="00C14856" w:rsidDel="006A7805">
          <w:rPr>
            <w:rFonts w:ascii="Calibri" w:hAnsi="Calibri"/>
            <w:color w:val="000000"/>
            <w:sz w:val="22"/>
            <w:szCs w:val="22"/>
          </w:rPr>
          <w:delText xml:space="preserve">y </w:delText>
        </w:r>
        <w:r w:rsidR="00AC22AA" w:rsidRPr="008D20B5" w:rsidDel="006A7805">
          <w:rPr>
            <w:rFonts w:ascii="Calibri" w:hAnsi="Calibri"/>
            <w:color w:val="000000"/>
            <w:sz w:val="22"/>
            <w:szCs w:val="22"/>
          </w:rPr>
          <w:delText>can determine if all services are included</w:delText>
        </w:r>
        <w:r w:rsidR="00223B75" w:rsidRPr="008D20B5" w:rsidDel="006A7805">
          <w:rPr>
            <w:rFonts w:ascii="Calibri" w:hAnsi="Calibri"/>
            <w:color w:val="000000"/>
            <w:sz w:val="22"/>
            <w:szCs w:val="22"/>
          </w:rPr>
          <w:delText>)</w:delText>
        </w:r>
        <w:r w:rsidR="00C14DF5" w:rsidDel="006A7805">
          <w:rPr>
            <w:rFonts w:ascii="Calibri" w:hAnsi="Calibri"/>
            <w:color w:val="000000"/>
            <w:sz w:val="22"/>
            <w:szCs w:val="22"/>
          </w:rPr>
          <w:delText xml:space="preserve">. </w:delText>
        </w:r>
        <w:r w:rsidR="00394F00" w:rsidDel="006A7805">
          <w:rPr>
            <w:rFonts w:ascii="Calibri" w:hAnsi="Calibri"/>
            <w:color w:val="000000"/>
            <w:sz w:val="22"/>
            <w:szCs w:val="22"/>
          </w:rPr>
          <w:delText>The p</w:delText>
        </w:r>
        <w:r w:rsidR="00223B75" w:rsidRPr="008D20B5" w:rsidDel="006A7805">
          <w:rPr>
            <w:rFonts w:ascii="Calibri" w:hAnsi="Calibri"/>
            <w:color w:val="000000"/>
            <w:sz w:val="22"/>
            <w:szCs w:val="22"/>
          </w:rPr>
          <w:delText xml:space="preserve">referred format </w:delText>
        </w:r>
        <w:r w:rsidR="00B6096E" w:rsidRPr="008D20B5" w:rsidDel="006A7805">
          <w:rPr>
            <w:rFonts w:ascii="Calibri" w:hAnsi="Calibri"/>
            <w:color w:val="000000"/>
            <w:sz w:val="22"/>
            <w:szCs w:val="22"/>
          </w:rPr>
          <w:delText xml:space="preserve">would be a </w:delText>
        </w:r>
        <w:r w:rsidR="00223B75" w:rsidRPr="008D20B5" w:rsidDel="006A7805">
          <w:rPr>
            <w:rFonts w:ascii="Calibri" w:hAnsi="Calibri"/>
            <w:color w:val="000000"/>
            <w:sz w:val="22"/>
            <w:szCs w:val="22"/>
          </w:rPr>
          <w:delText>bulleted or numbered list of requirements</w:delText>
        </w:r>
        <w:r w:rsidR="00197F2A" w:rsidDel="006A7805">
          <w:rPr>
            <w:rFonts w:ascii="Calibri" w:hAnsi="Calibri"/>
            <w:color w:val="000000"/>
            <w:sz w:val="22"/>
            <w:szCs w:val="22"/>
          </w:rPr>
          <w:delText xml:space="preserve">. </w:delText>
        </w:r>
        <w:r w:rsidR="00AC22AA" w:rsidRPr="008D20B5" w:rsidDel="006A7805">
          <w:rPr>
            <w:rFonts w:ascii="Calibri" w:hAnsi="Calibri"/>
            <w:color w:val="000000"/>
            <w:sz w:val="22"/>
            <w:szCs w:val="22"/>
          </w:rPr>
          <w:delText xml:space="preserve">Each </w:delText>
        </w:r>
        <w:r w:rsidR="003209C7" w:rsidDel="006A7805">
          <w:rPr>
            <w:rFonts w:ascii="Calibri" w:hAnsi="Calibri"/>
            <w:color w:val="000000"/>
            <w:sz w:val="22"/>
            <w:szCs w:val="22"/>
          </w:rPr>
          <w:delText xml:space="preserve">requirement </w:delText>
        </w:r>
        <w:r w:rsidR="00AC22AA" w:rsidRPr="008D20B5" w:rsidDel="006A7805">
          <w:rPr>
            <w:rFonts w:ascii="Calibri" w:hAnsi="Calibri"/>
            <w:color w:val="000000"/>
            <w:sz w:val="22"/>
            <w:szCs w:val="22"/>
          </w:rPr>
          <w:delText>should be</w:delText>
        </w:r>
        <w:r w:rsidR="00223B75" w:rsidRPr="008D20B5" w:rsidDel="006A7805">
          <w:rPr>
            <w:rFonts w:ascii="Calibri" w:hAnsi="Calibri"/>
            <w:color w:val="000000"/>
            <w:sz w:val="22"/>
            <w:szCs w:val="22"/>
          </w:rPr>
          <w:delText xml:space="preserve"> given a "name" </w:delText>
        </w:r>
        <w:r w:rsidR="00AC22AA" w:rsidRPr="008D20B5" w:rsidDel="006A7805">
          <w:rPr>
            <w:rFonts w:ascii="Calibri" w:hAnsi="Calibri"/>
            <w:color w:val="000000"/>
            <w:sz w:val="22"/>
            <w:szCs w:val="22"/>
          </w:rPr>
          <w:delText xml:space="preserve">(highlight this </w:delText>
        </w:r>
        <w:r w:rsidR="00C14DF5" w:rsidDel="006A7805">
          <w:rPr>
            <w:rFonts w:ascii="Calibri" w:hAnsi="Calibri"/>
            <w:color w:val="000000"/>
            <w:sz w:val="22"/>
            <w:szCs w:val="22"/>
          </w:rPr>
          <w:delText>somehow</w:delText>
        </w:r>
        <w:r w:rsidR="00AC22AA" w:rsidRPr="008D20B5" w:rsidDel="006A7805">
          <w:rPr>
            <w:rFonts w:ascii="Calibri" w:hAnsi="Calibri"/>
            <w:color w:val="000000"/>
            <w:sz w:val="22"/>
            <w:szCs w:val="22"/>
          </w:rPr>
          <w:delText xml:space="preserve">) </w:delText>
        </w:r>
        <w:r w:rsidR="00223B75" w:rsidRPr="008D20B5" w:rsidDel="006A7805">
          <w:rPr>
            <w:rFonts w:ascii="Calibri" w:hAnsi="Calibri"/>
            <w:color w:val="000000"/>
            <w:sz w:val="22"/>
            <w:szCs w:val="22"/>
          </w:rPr>
          <w:delText>and a 1 or 2</w:delText>
        </w:r>
        <w:r w:rsidR="00F15C5B" w:rsidDel="006A7805">
          <w:rPr>
            <w:rFonts w:ascii="Calibri" w:hAnsi="Calibri"/>
            <w:color w:val="000000"/>
            <w:sz w:val="22"/>
            <w:szCs w:val="22"/>
          </w:rPr>
          <w:delText>-</w:delText>
        </w:r>
        <w:r w:rsidR="00223B75" w:rsidRPr="008D20B5" w:rsidDel="006A7805">
          <w:rPr>
            <w:rFonts w:ascii="Calibri" w:hAnsi="Calibri"/>
            <w:color w:val="000000"/>
            <w:sz w:val="22"/>
            <w:szCs w:val="22"/>
          </w:rPr>
          <w:delText>sentence description</w:delText>
        </w:r>
        <w:r w:rsidR="00197F2A" w:rsidDel="006A7805">
          <w:rPr>
            <w:rFonts w:ascii="Calibri" w:hAnsi="Calibri"/>
            <w:color w:val="000000"/>
            <w:sz w:val="22"/>
            <w:szCs w:val="22"/>
          </w:rPr>
          <w:delText xml:space="preserve">. </w:delText>
        </w:r>
        <w:r w:rsidR="003209C7" w:rsidDel="006A7805">
          <w:rPr>
            <w:rFonts w:ascii="Calibri" w:hAnsi="Calibri"/>
            <w:color w:val="000000"/>
            <w:sz w:val="22"/>
            <w:szCs w:val="22"/>
          </w:rPr>
          <w:delText xml:space="preserve">This </w:delText>
        </w:r>
        <w:r w:rsidR="00297F47" w:rsidDel="006A7805">
          <w:rPr>
            <w:rFonts w:ascii="Calibri" w:hAnsi="Calibri"/>
            <w:color w:val="000000"/>
            <w:sz w:val="22"/>
            <w:szCs w:val="22"/>
          </w:rPr>
          <w:delText>number and name are</w:delText>
        </w:r>
        <w:r w:rsidR="003209C7" w:rsidDel="006A7805">
          <w:rPr>
            <w:rFonts w:ascii="Calibri" w:hAnsi="Calibri"/>
            <w:color w:val="000000"/>
            <w:sz w:val="22"/>
            <w:szCs w:val="22"/>
          </w:rPr>
          <w:delText xml:space="preserve"> </w:delText>
        </w:r>
        <w:r w:rsidR="00297F47" w:rsidDel="006A7805">
          <w:rPr>
            <w:rFonts w:ascii="Calibri" w:hAnsi="Calibri"/>
            <w:color w:val="000000"/>
            <w:sz w:val="22"/>
            <w:szCs w:val="22"/>
          </w:rPr>
          <w:delText>critical</w:delText>
        </w:r>
        <w:r w:rsidR="003209C7" w:rsidDel="006A7805">
          <w:rPr>
            <w:rFonts w:ascii="Calibri" w:hAnsi="Calibri"/>
            <w:color w:val="000000"/>
            <w:sz w:val="22"/>
            <w:szCs w:val="22"/>
          </w:rPr>
          <w:delText xml:space="preserve"> </w:delText>
        </w:r>
        <w:r w:rsidR="003209C7" w:rsidRPr="00455FBB" w:rsidDel="006A7805">
          <w:rPr>
            <w:rFonts w:ascii="Calibri" w:hAnsi="Calibri"/>
            <w:color w:val="FFFFFF" w:themeColor="background1"/>
            <w:sz w:val="22"/>
            <w:szCs w:val="22"/>
            <w:highlight w:val="darkCyan"/>
          </w:rPr>
          <w:delText xml:space="preserve">when you </w:delText>
        </w:r>
        <w:r w:rsidR="00F53FAD" w:rsidRPr="00455FBB" w:rsidDel="006A7805">
          <w:rPr>
            <w:rFonts w:ascii="Calibri" w:hAnsi="Calibri"/>
            <w:color w:val="FFFFFF" w:themeColor="background1"/>
            <w:sz w:val="22"/>
            <w:szCs w:val="22"/>
            <w:highlight w:val="darkCyan"/>
          </w:rPr>
          <w:delText>refer to</w:delText>
        </w:r>
        <w:r w:rsidR="00C14DF5" w:rsidRPr="00455FBB" w:rsidDel="006A7805">
          <w:rPr>
            <w:rFonts w:ascii="Calibri" w:hAnsi="Calibri"/>
            <w:color w:val="FFFFFF" w:themeColor="background1"/>
            <w:sz w:val="22"/>
            <w:szCs w:val="22"/>
            <w:highlight w:val="darkCyan"/>
          </w:rPr>
          <w:delText xml:space="preserve"> and cross-reference</w:delText>
        </w:r>
        <w:r w:rsidR="003209C7" w:rsidRPr="00455FBB" w:rsidDel="006A7805">
          <w:rPr>
            <w:rFonts w:ascii="Calibri" w:hAnsi="Calibri"/>
            <w:color w:val="FFFFFF" w:themeColor="background1"/>
            <w:sz w:val="22"/>
            <w:szCs w:val="22"/>
            <w:highlight w:val="darkCyan"/>
          </w:rPr>
          <w:delText xml:space="preserve"> these requirements with the </w:delText>
        </w:r>
        <w:r w:rsidR="00C14DF5" w:rsidRPr="00455FBB" w:rsidDel="006A7805">
          <w:rPr>
            <w:rFonts w:ascii="Calibri" w:hAnsi="Calibri"/>
            <w:color w:val="FFFFFF" w:themeColor="background1"/>
            <w:sz w:val="22"/>
            <w:szCs w:val="22"/>
            <w:highlight w:val="darkCyan"/>
          </w:rPr>
          <w:delText>U</w:delText>
        </w:r>
        <w:r w:rsidR="003209C7" w:rsidRPr="00455FBB" w:rsidDel="006A7805">
          <w:rPr>
            <w:rFonts w:ascii="Calibri" w:hAnsi="Calibri"/>
            <w:color w:val="FFFFFF" w:themeColor="background1"/>
            <w:sz w:val="22"/>
            <w:szCs w:val="22"/>
            <w:highlight w:val="darkCyan"/>
          </w:rPr>
          <w:delText xml:space="preserve">se </w:delText>
        </w:r>
        <w:r w:rsidR="00C14DF5" w:rsidRPr="00455FBB" w:rsidDel="006A7805">
          <w:rPr>
            <w:rFonts w:ascii="Calibri" w:hAnsi="Calibri"/>
            <w:color w:val="FFFFFF" w:themeColor="background1"/>
            <w:sz w:val="22"/>
            <w:szCs w:val="22"/>
            <w:highlight w:val="darkCyan"/>
          </w:rPr>
          <w:delText>C</w:delText>
        </w:r>
        <w:r w:rsidR="003209C7" w:rsidRPr="00455FBB" w:rsidDel="006A7805">
          <w:rPr>
            <w:rFonts w:ascii="Calibri" w:hAnsi="Calibri"/>
            <w:color w:val="FFFFFF" w:themeColor="background1"/>
            <w:sz w:val="22"/>
            <w:szCs w:val="22"/>
            <w:highlight w:val="darkCyan"/>
          </w:rPr>
          <w:delText>ases of Section 5!</w:delText>
        </w:r>
      </w:del>
    </w:p>
    <w:p w14:paraId="6174520F" w14:textId="0B031DFA" w:rsidR="00DF4267" w:rsidRPr="00C14DF5" w:rsidDel="006A7805" w:rsidRDefault="00C14DF5" w:rsidP="00DF4267">
      <w:pPr>
        <w:pStyle w:val="BodyTextIndent"/>
        <w:spacing w:before="120"/>
        <w:ind w:left="720" w:firstLine="0"/>
        <w:rPr>
          <w:del w:id="362" w:author="Tang, Joyce" w:date="2024-05-21T20:41:00Z" w16du:dateUtc="2024-05-22T03:41:00Z"/>
          <w:rFonts w:ascii="Calibri" w:hAnsi="Calibri"/>
          <w:iCs/>
          <w:color w:val="000000" w:themeColor="text1"/>
          <w:sz w:val="22"/>
          <w:szCs w:val="22"/>
        </w:rPr>
      </w:pPr>
      <w:del w:id="363" w:author="Tang, Joyce" w:date="2024-05-21T20:41:00Z" w16du:dateUtc="2024-05-22T03:41:00Z">
        <w:r w:rsidDel="006A7805">
          <w:rPr>
            <w:rFonts w:ascii="Calibri" w:hAnsi="Calibri"/>
            <w:b/>
            <w:bCs/>
            <w:i/>
            <w:color w:val="000000" w:themeColor="text1"/>
            <w:sz w:val="22"/>
            <w:szCs w:val="22"/>
          </w:rPr>
          <w:delText>You</w:delText>
        </w:r>
        <w:r w:rsidR="00DF4267" w:rsidRPr="000B1C56" w:rsidDel="006A7805">
          <w:rPr>
            <w:rFonts w:ascii="Calibri" w:hAnsi="Calibri"/>
            <w:b/>
            <w:bCs/>
            <w:i/>
            <w:color w:val="000000" w:themeColor="text1"/>
            <w:sz w:val="22"/>
            <w:szCs w:val="22"/>
          </w:rPr>
          <w:delText xml:space="preserve"> are urged to </w:delText>
        </w:r>
        <w:r w:rsidR="00924FD9" w:rsidDel="006A7805">
          <w:rPr>
            <w:rFonts w:ascii="Calibri" w:hAnsi="Calibri"/>
            <w:b/>
            <w:bCs/>
            <w:i/>
            <w:color w:val="000000" w:themeColor="text1"/>
            <w:sz w:val="22"/>
            <w:szCs w:val="22"/>
          </w:rPr>
          <w:delText>classify</w:delText>
        </w:r>
        <w:r w:rsidR="00DF4267" w:rsidRPr="000B1C56" w:rsidDel="006A7805">
          <w:rPr>
            <w:rFonts w:ascii="Calibri" w:hAnsi="Calibri"/>
            <w:b/>
            <w:bCs/>
            <w:i/>
            <w:color w:val="000000" w:themeColor="text1"/>
            <w:sz w:val="22"/>
            <w:szCs w:val="22"/>
          </w:rPr>
          <w:delText xml:space="preserve"> your requirements using the MoSCoW approach</w:delText>
        </w:r>
        <w:r w:rsidR="00197F2A" w:rsidDel="006A7805">
          <w:rPr>
            <w:rFonts w:ascii="Calibri" w:hAnsi="Calibri"/>
            <w:b/>
            <w:bCs/>
            <w:i/>
            <w:color w:val="000000" w:themeColor="text1"/>
            <w:sz w:val="22"/>
            <w:szCs w:val="22"/>
          </w:rPr>
          <w:delText xml:space="preserve">. </w:delText>
        </w:r>
        <w:r w:rsidR="000F29A9" w:rsidDel="006A7805">
          <w:rPr>
            <w:rFonts w:ascii="Calibri" w:hAnsi="Calibri"/>
            <w:b/>
            <w:bCs/>
            <w:i/>
            <w:color w:val="000000" w:themeColor="text1"/>
            <w:sz w:val="22"/>
            <w:szCs w:val="22"/>
          </w:rPr>
          <w:delText>"</w:delText>
        </w:r>
        <w:r w:rsidR="00DF4267" w:rsidRPr="000B1C56" w:rsidDel="006A7805">
          <w:rPr>
            <w:rFonts w:ascii="Calibri" w:hAnsi="Calibri"/>
            <w:b/>
            <w:bCs/>
            <w:i/>
            <w:color w:val="000000" w:themeColor="text1"/>
            <w:sz w:val="22"/>
            <w:szCs w:val="22"/>
          </w:rPr>
          <w:delText>Must</w:delText>
        </w:r>
        <w:r w:rsidR="000F29A9" w:rsidDel="006A7805">
          <w:rPr>
            <w:rFonts w:ascii="Calibri" w:hAnsi="Calibri"/>
            <w:b/>
            <w:bCs/>
            <w:i/>
            <w:color w:val="000000" w:themeColor="text1"/>
            <w:sz w:val="22"/>
            <w:szCs w:val="22"/>
          </w:rPr>
          <w:delText>"</w:delText>
        </w:r>
        <w:r w:rsidR="00DF4267" w:rsidRPr="000B1C56" w:rsidDel="006A7805">
          <w:rPr>
            <w:rFonts w:ascii="Calibri" w:hAnsi="Calibri"/>
            <w:b/>
            <w:bCs/>
            <w:i/>
            <w:color w:val="000000" w:themeColor="text1"/>
            <w:sz w:val="22"/>
            <w:szCs w:val="22"/>
          </w:rPr>
          <w:delText xml:space="preserve"> and </w:delText>
        </w:r>
        <w:r w:rsidR="000F29A9" w:rsidDel="006A7805">
          <w:rPr>
            <w:rFonts w:ascii="Calibri" w:hAnsi="Calibri"/>
            <w:b/>
            <w:bCs/>
            <w:i/>
            <w:color w:val="000000" w:themeColor="text1"/>
            <w:sz w:val="22"/>
            <w:szCs w:val="22"/>
          </w:rPr>
          <w:delText>"</w:delText>
        </w:r>
        <w:r w:rsidR="00DF4267" w:rsidRPr="000B1C56" w:rsidDel="006A7805">
          <w:rPr>
            <w:rFonts w:ascii="Calibri" w:hAnsi="Calibri"/>
            <w:b/>
            <w:bCs/>
            <w:i/>
            <w:color w:val="000000" w:themeColor="text1"/>
            <w:sz w:val="22"/>
            <w:szCs w:val="22"/>
          </w:rPr>
          <w:delText>Should</w:delText>
        </w:r>
        <w:r w:rsidR="000F29A9" w:rsidDel="006A7805">
          <w:rPr>
            <w:rFonts w:ascii="Calibri" w:hAnsi="Calibri"/>
            <w:b/>
            <w:bCs/>
            <w:i/>
            <w:color w:val="000000" w:themeColor="text1"/>
            <w:sz w:val="22"/>
            <w:szCs w:val="22"/>
          </w:rPr>
          <w:delText>"</w:delText>
        </w:r>
        <w:r w:rsidR="00DF4267" w:rsidRPr="000B1C56" w:rsidDel="006A7805">
          <w:rPr>
            <w:rFonts w:ascii="Calibri" w:hAnsi="Calibri"/>
            <w:b/>
            <w:bCs/>
            <w:i/>
            <w:color w:val="000000" w:themeColor="text1"/>
            <w:sz w:val="22"/>
            <w:szCs w:val="22"/>
          </w:rPr>
          <w:delText xml:space="preserve"> </w:delText>
        </w:r>
        <w:r w:rsidR="00DF4267" w:rsidRPr="00C14DF5" w:rsidDel="006A7805">
          <w:rPr>
            <w:rFonts w:ascii="Calibri" w:hAnsi="Calibri"/>
            <w:iCs/>
            <w:color w:val="000000" w:themeColor="text1"/>
            <w:sz w:val="22"/>
            <w:szCs w:val="22"/>
          </w:rPr>
          <w:delText xml:space="preserve">requirements </w:delText>
        </w:r>
        <w:r w:rsidR="00DF4267" w:rsidRPr="00AF7BB5" w:rsidDel="006A7805">
          <w:rPr>
            <w:rFonts w:ascii="Calibri" w:hAnsi="Calibri"/>
            <w:color w:val="FFFFFF" w:themeColor="background1"/>
            <w:sz w:val="22"/>
            <w:szCs w:val="22"/>
            <w:highlight w:val="darkCyan"/>
          </w:rPr>
          <w:delText>will b</w:delText>
        </w:r>
        <w:r w:rsidR="00DF4267" w:rsidRPr="00AA41F5" w:rsidDel="006A7805">
          <w:rPr>
            <w:rFonts w:ascii="Calibri" w:hAnsi="Calibri"/>
            <w:color w:val="FFFFFF" w:themeColor="background1"/>
            <w:sz w:val="22"/>
            <w:szCs w:val="22"/>
            <w:highlight w:val="darkCyan"/>
          </w:rPr>
          <w:delText xml:space="preserve">ecome the </w:delText>
        </w:r>
        <w:r w:rsidRPr="00AA41F5" w:rsidDel="006A7805">
          <w:rPr>
            <w:rFonts w:ascii="Calibri" w:hAnsi="Calibri"/>
            <w:color w:val="FFFFFF" w:themeColor="background1"/>
            <w:sz w:val="22"/>
            <w:szCs w:val="22"/>
            <w:highlight w:val="darkCyan"/>
          </w:rPr>
          <w:delText>central</w:delText>
        </w:r>
        <w:r w:rsidR="00DF4267" w:rsidRPr="00AA41F5" w:rsidDel="006A7805">
          <w:rPr>
            <w:rFonts w:ascii="Calibri" w:hAnsi="Calibri"/>
            <w:color w:val="FFFFFF" w:themeColor="background1"/>
            <w:sz w:val="22"/>
            <w:szCs w:val="22"/>
            <w:highlight w:val="darkCyan"/>
          </w:rPr>
          <w:delText xml:space="preserve"> focus of your eventual use case Requirements Model (section 5.0)</w:delText>
        </w:r>
        <w:r w:rsidRPr="00AA41F5" w:rsidDel="006A7805">
          <w:rPr>
            <w:rFonts w:ascii="Calibri" w:hAnsi="Calibri"/>
            <w:color w:val="FFFFFF" w:themeColor="background1"/>
            <w:sz w:val="22"/>
            <w:szCs w:val="22"/>
            <w:highlight w:val="darkCyan"/>
          </w:rPr>
          <w:delText>.</w:delText>
        </w:r>
        <w:r w:rsidR="00DF4267" w:rsidRPr="00C14DF5" w:rsidDel="006A7805">
          <w:rPr>
            <w:rFonts w:ascii="Calibri" w:hAnsi="Calibri"/>
            <w:iCs/>
            <w:color w:val="000000" w:themeColor="text1"/>
            <w:sz w:val="22"/>
            <w:szCs w:val="22"/>
          </w:rPr>
          <w:delText xml:space="preserve"> </w:delText>
        </w:r>
        <w:r w:rsidR="000F29A9" w:rsidDel="006A7805">
          <w:rPr>
            <w:rFonts w:ascii="Calibri" w:hAnsi="Calibri"/>
            <w:iCs/>
            <w:color w:val="000000" w:themeColor="text1"/>
            <w:sz w:val="22"/>
            <w:szCs w:val="22"/>
          </w:rPr>
          <w:delText>"</w:delText>
        </w:r>
        <w:r w:rsidR="00DF4267" w:rsidRPr="00C14DF5" w:rsidDel="006A7805">
          <w:rPr>
            <w:rFonts w:ascii="Calibri" w:hAnsi="Calibri"/>
            <w:b/>
            <w:bCs/>
            <w:i/>
            <w:color w:val="000000" w:themeColor="text1"/>
            <w:sz w:val="22"/>
            <w:szCs w:val="22"/>
          </w:rPr>
          <w:delText>Could</w:delText>
        </w:r>
        <w:r w:rsidR="000F29A9" w:rsidDel="006A7805">
          <w:rPr>
            <w:rFonts w:ascii="Calibri" w:hAnsi="Calibri"/>
            <w:b/>
            <w:bCs/>
            <w:i/>
            <w:color w:val="000000" w:themeColor="text1"/>
            <w:sz w:val="22"/>
            <w:szCs w:val="22"/>
          </w:rPr>
          <w:delText>"</w:delText>
        </w:r>
        <w:r w:rsidR="00DF4267" w:rsidRPr="000B1C56" w:rsidDel="006A7805">
          <w:rPr>
            <w:rFonts w:ascii="Calibri" w:hAnsi="Calibri"/>
            <w:b/>
            <w:bCs/>
            <w:i/>
            <w:color w:val="000000" w:themeColor="text1"/>
            <w:sz w:val="22"/>
            <w:szCs w:val="22"/>
          </w:rPr>
          <w:delText xml:space="preserve"> </w:delText>
        </w:r>
        <w:r w:rsidR="00DF4267" w:rsidRPr="00C14DF5" w:rsidDel="006A7805">
          <w:rPr>
            <w:rFonts w:ascii="Calibri" w:hAnsi="Calibri"/>
            <w:iCs/>
            <w:color w:val="000000" w:themeColor="text1"/>
            <w:sz w:val="22"/>
            <w:szCs w:val="22"/>
          </w:rPr>
          <w:delText xml:space="preserve">requirements will </w:delText>
        </w:r>
        <w:r w:rsidDel="006A7805">
          <w:rPr>
            <w:rFonts w:ascii="Calibri" w:hAnsi="Calibri"/>
            <w:iCs/>
            <w:color w:val="000000" w:themeColor="text1"/>
            <w:sz w:val="22"/>
            <w:szCs w:val="22"/>
          </w:rPr>
          <w:delText>probably</w:delText>
        </w:r>
        <w:r w:rsidR="00DF4267" w:rsidRPr="00C14DF5" w:rsidDel="006A7805">
          <w:rPr>
            <w:rFonts w:ascii="Calibri" w:hAnsi="Calibri"/>
            <w:iCs/>
            <w:color w:val="000000" w:themeColor="text1"/>
            <w:sz w:val="22"/>
            <w:szCs w:val="22"/>
          </w:rPr>
          <w:delText xml:space="preserve"> appear in </w:delText>
        </w:r>
        <w:r w:rsidR="00DF4267" w:rsidRPr="00AA41F5" w:rsidDel="006A7805">
          <w:rPr>
            <w:rFonts w:ascii="Calibri" w:hAnsi="Calibri"/>
            <w:color w:val="FFFFFF" w:themeColor="background1"/>
            <w:sz w:val="22"/>
            <w:szCs w:val="22"/>
            <w:highlight w:val="darkCyan"/>
          </w:rPr>
          <w:delText xml:space="preserve">section </w:delText>
        </w:r>
        <w:r w:rsidR="00C64276" w:rsidRPr="00AA41F5" w:rsidDel="006A7805">
          <w:rPr>
            <w:rFonts w:ascii="Calibri" w:hAnsi="Calibri"/>
            <w:color w:val="FFFFFF" w:themeColor="background1"/>
            <w:sz w:val="22"/>
            <w:szCs w:val="22"/>
            <w:highlight w:val="darkCyan"/>
          </w:rPr>
          <w:delText>"</w:delText>
        </w:r>
        <w:r w:rsidR="00DF4267" w:rsidRPr="00AA41F5" w:rsidDel="006A7805">
          <w:rPr>
            <w:rFonts w:ascii="Calibri" w:hAnsi="Calibri"/>
            <w:color w:val="FFFFFF" w:themeColor="background1"/>
            <w:sz w:val="22"/>
            <w:szCs w:val="22"/>
            <w:highlight w:val="darkCyan"/>
          </w:rPr>
          <w:delText>6.0 Evolution</w:delText>
        </w:r>
        <w:r w:rsidR="00C64276" w:rsidRPr="00AA41F5" w:rsidDel="006A7805">
          <w:rPr>
            <w:rFonts w:ascii="Calibri" w:hAnsi="Calibri"/>
            <w:color w:val="FFFFFF" w:themeColor="background1"/>
            <w:sz w:val="22"/>
            <w:szCs w:val="22"/>
            <w:highlight w:val="darkCyan"/>
          </w:rPr>
          <w:delText>"</w:delText>
        </w:r>
        <w:r w:rsidR="00DF4267" w:rsidRPr="00C14DF5" w:rsidDel="006A7805">
          <w:rPr>
            <w:rFonts w:ascii="Calibri" w:hAnsi="Calibri"/>
            <w:iCs/>
            <w:color w:val="000000" w:themeColor="text1"/>
            <w:sz w:val="22"/>
            <w:szCs w:val="22"/>
          </w:rPr>
          <w:delText>.</w:delText>
        </w:r>
        <w:r w:rsidDel="006A7805">
          <w:rPr>
            <w:rFonts w:ascii="Calibri" w:hAnsi="Calibri"/>
            <w:iCs/>
            <w:color w:val="000000" w:themeColor="text1"/>
            <w:sz w:val="22"/>
            <w:szCs w:val="22"/>
          </w:rPr>
          <w:delText xml:space="preserve"> The</w:delText>
        </w:r>
        <w:r w:rsidR="00DF4267" w:rsidRPr="000B1C56" w:rsidDel="006A7805">
          <w:rPr>
            <w:rFonts w:ascii="Calibri" w:hAnsi="Calibri"/>
            <w:b/>
            <w:bCs/>
            <w:i/>
            <w:color w:val="000000" w:themeColor="text1"/>
            <w:sz w:val="22"/>
            <w:szCs w:val="22"/>
          </w:rPr>
          <w:delText xml:space="preserve"> </w:delText>
        </w:r>
        <w:r w:rsidR="000F29A9" w:rsidDel="006A7805">
          <w:rPr>
            <w:rFonts w:ascii="Calibri" w:hAnsi="Calibri"/>
            <w:b/>
            <w:bCs/>
            <w:i/>
            <w:color w:val="000000" w:themeColor="text1"/>
            <w:sz w:val="22"/>
            <w:szCs w:val="22"/>
          </w:rPr>
          <w:delText>"</w:delText>
        </w:r>
        <w:r w:rsidR="00197F2A" w:rsidDel="006A7805">
          <w:rPr>
            <w:rFonts w:ascii="Calibri" w:hAnsi="Calibri"/>
            <w:b/>
            <w:bCs/>
            <w:i/>
            <w:color w:val="000000" w:themeColor="text1"/>
            <w:sz w:val="22"/>
            <w:szCs w:val="22"/>
          </w:rPr>
          <w:delText>Won'</w:delText>
        </w:r>
        <w:r w:rsidR="00DF4267" w:rsidRPr="000B1C56" w:rsidDel="006A7805">
          <w:rPr>
            <w:rFonts w:ascii="Calibri" w:hAnsi="Calibri"/>
            <w:b/>
            <w:bCs/>
            <w:i/>
            <w:color w:val="000000" w:themeColor="text1"/>
            <w:sz w:val="22"/>
            <w:szCs w:val="22"/>
          </w:rPr>
          <w:delText>t</w:delText>
        </w:r>
        <w:r w:rsidR="000F29A9" w:rsidDel="006A7805">
          <w:rPr>
            <w:rFonts w:ascii="Calibri" w:hAnsi="Calibri"/>
            <w:b/>
            <w:bCs/>
            <w:i/>
            <w:color w:val="000000" w:themeColor="text1"/>
            <w:sz w:val="22"/>
            <w:szCs w:val="22"/>
          </w:rPr>
          <w:delText>"</w:delText>
        </w:r>
        <w:r w:rsidR="00DF4267" w:rsidRPr="000B1C56" w:rsidDel="006A7805">
          <w:rPr>
            <w:rFonts w:ascii="Calibri" w:hAnsi="Calibri"/>
            <w:b/>
            <w:bCs/>
            <w:i/>
            <w:color w:val="000000" w:themeColor="text1"/>
            <w:sz w:val="22"/>
            <w:szCs w:val="22"/>
          </w:rPr>
          <w:delText xml:space="preserve"> </w:delText>
        </w:r>
        <w:r w:rsidR="00DF4267" w:rsidRPr="00C14DF5" w:rsidDel="006A7805">
          <w:rPr>
            <w:rFonts w:ascii="Calibri" w:hAnsi="Calibri"/>
            <w:iCs/>
            <w:color w:val="000000" w:themeColor="text1"/>
            <w:sz w:val="22"/>
            <w:szCs w:val="22"/>
          </w:rPr>
          <w:delText xml:space="preserve">requirements help </w:delText>
        </w:r>
        <w:r w:rsidDel="006A7805">
          <w:rPr>
            <w:rFonts w:ascii="Calibri" w:hAnsi="Calibri"/>
            <w:iCs/>
            <w:color w:val="000000" w:themeColor="text1"/>
            <w:sz w:val="22"/>
            <w:szCs w:val="22"/>
          </w:rPr>
          <w:delText xml:space="preserve">define </w:delText>
        </w:r>
        <w:r w:rsidR="003E0FC6" w:rsidDel="006A7805">
          <w:rPr>
            <w:rFonts w:ascii="Calibri" w:hAnsi="Calibri"/>
            <w:iCs/>
            <w:color w:val="000000" w:themeColor="text1"/>
            <w:sz w:val="22"/>
            <w:szCs w:val="22"/>
          </w:rPr>
          <w:delText xml:space="preserve">the </w:delText>
        </w:r>
        <w:r w:rsidDel="006A7805">
          <w:rPr>
            <w:rFonts w:ascii="Calibri" w:hAnsi="Calibri"/>
            <w:iCs/>
            <w:color w:val="000000" w:themeColor="text1"/>
            <w:sz w:val="22"/>
            <w:szCs w:val="22"/>
          </w:rPr>
          <w:delText>system scope further, mainly</w:delText>
        </w:r>
        <w:r w:rsidRPr="00C14DF5" w:rsidDel="006A7805">
          <w:rPr>
            <w:rFonts w:ascii="Calibri" w:hAnsi="Calibri"/>
            <w:iCs/>
            <w:color w:val="000000" w:themeColor="text1"/>
            <w:sz w:val="22"/>
            <w:szCs w:val="22"/>
          </w:rPr>
          <w:delText xml:space="preserve"> out of scope for this phase</w:delText>
        </w:r>
        <w:r w:rsidR="00DF4267" w:rsidRPr="00C14DF5" w:rsidDel="006A7805">
          <w:rPr>
            <w:rFonts w:ascii="Calibri" w:hAnsi="Calibri"/>
            <w:iCs/>
            <w:color w:val="000000" w:themeColor="text1"/>
            <w:sz w:val="22"/>
            <w:szCs w:val="22"/>
          </w:rPr>
          <w:delText>.</w:delText>
        </w:r>
      </w:del>
    </w:p>
    <w:p w14:paraId="467CFEF0" w14:textId="40467892" w:rsidR="008D20B5" w:rsidDel="006A7805" w:rsidRDefault="008D20B5" w:rsidP="008D20B5">
      <w:pPr>
        <w:pStyle w:val="BodyTextIndent"/>
        <w:spacing w:before="120"/>
        <w:ind w:left="720" w:firstLine="0"/>
        <w:rPr>
          <w:del w:id="364" w:author="Tang, Joyce" w:date="2024-05-21T20:41:00Z" w16du:dateUtc="2024-05-22T03:41:00Z"/>
          <w:rFonts w:ascii="Calibri" w:hAnsi="Calibri"/>
          <w:bCs/>
          <w:color w:val="000000" w:themeColor="text1"/>
          <w:sz w:val="22"/>
          <w:szCs w:val="22"/>
        </w:rPr>
      </w:pPr>
      <w:del w:id="365" w:author="Tang, Joyce" w:date="2024-05-21T20:41:00Z" w16du:dateUtc="2024-05-22T03:41:00Z">
        <w:r w:rsidDel="006A7805">
          <w:rPr>
            <w:rFonts w:ascii="Calibri" w:hAnsi="Calibri"/>
            <w:bCs/>
            <w:color w:val="000000" w:themeColor="text1"/>
            <w:sz w:val="22"/>
            <w:szCs w:val="22"/>
          </w:rPr>
          <w:delText>The level of abstraction shown in the attached sample</w:delText>
        </w:r>
        <w:r w:rsidR="00AF7BB5" w:rsidDel="006A7805">
          <w:rPr>
            <w:rFonts w:ascii="Calibri" w:hAnsi="Calibri"/>
            <w:bCs/>
            <w:color w:val="000000" w:themeColor="text1"/>
            <w:sz w:val="22"/>
            <w:szCs w:val="22"/>
          </w:rPr>
          <w:delText xml:space="preserve"> (below)</w:delText>
        </w:r>
        <w:r w:rsidDel="006A7805">
          <w:rPr>
            <w:rFonts w:ascii="Calibri" w:hAnsi="Calibri"/>
            <w:bCs/>
            <w:color w:val="000000" w:themeColor="text1"/>
            <w:sz w:val="22"/>
            <w:szCs w:val="22"/>
          </w:rPr>
          <w:delText xml:space="preserve"> </w:delText>
        </w:r>
        <w:r w:rsidR="00675DD7" w:rsidDel="006A7805">
          <w:rPr>
            <w:rFonts w:ascii="Calibri" w:hAnsi="Calibri"/>
            <w:bCs/>
            <w:color w:val="000000" w:themeColor="text1"/>
            <w:sz w:val="22"/>
            <w:szCs w:val="22"/>
          </w:rPr>
          <w:delText xml:space="preserve">is </w:delText>
        </w:r>
        <w:r w:rsidR="001416CF" w:rsidDel="006A7805">
          <w:rPr>
            <w:rFonts w:ascii="Calibri" w:hAnsi="Calibri"/>
            <w:bCs/>
            <w:color w:val="000000" w:themeColor="text1"/>
            <w:sz w:val="22"/>
            <w:szCs w:val="22"/>
          </w:rPr>
          <w:delText xml:space="preserve">an excellent </w:delText>
        </w:r>
        <w:r w:rsidR="00C64276" w:rsidDel="006A7805">
          <w:rPr>
            <w:rFonts w:ascii="Calibri" w:hAnsi="Calibri"/>
            <w:bCs/>
            <w:color w:val="000000" w:themeColor="text1"/>
            <w:sz w:val="22"/>
            <w:szCs w:val="22"/>
          </w:rPr>
          <w:delText xml:space="preserve">guide, and </w:delText>
        </w:r>
        <w:r w:rsidDel="006A7805">
          <w:rPr>
            <w:rFonts w:ascii="Calibri" w:hAnsi="Calibri"/>
            <w:bCs/>
            <w:color w:val="000000" w:themeColor="text1"/>
            <w:sz w:val="22"/>
            <w:szCs w:val="22"/>
          </w:rPr>
          <w:delText xml:space="preserve">it will be </w:delText>
        </w:r>
        <w:r w:rsidR="00EC6F4E" w:rsidDel="006A7805">
          <w:rPr>
            <w:rFonts w:ascii="Calibri" w:hAnsi="Calibri"/>
            <w:bCs/>
            <w:color w:val="000000" w:themeColor="text1"/>
            <w:sz w:val="22"/>
            <w:szCs w:val="22"/>
          </w:rPr>
          <w:delText>the most</w:delText>
        </w:r>
        <w:r w:rsidDel="006A7805">
          <w:rPr>
            <w:rFonts w:ascii="Calibri" w:hAnsi="Calibri"/>
            <w:bCs/>
            <w:color w:val="000000" w:themeColor="text1"/>
            <w:sz w:val="22"/>
            <w:szCs w:val="22"/>
          </w:rPr>
          <w:delText xml:space="preserve"> </w:delText>
        </w:r>
        <w:r w:rsidR="00C14DF5" w:rsidDel="006A7805">
          <w:rPr>
            <w:rFonts w:ascii="Calibri" w:hAnsi="Calibri"/>
            <w:bCs/>
            <w:color w:val="000000" w:themeColor="text1"/>
            <w:sz w:val="22"/>
            <w:szCs w:val="22"/>
          </w:rPr>
          <w:delText>help</w:delText>
        </w:r>
        <w:r w:rsidDel="006A7805">
          <w:rPr>
            <w:rFonts w:ascii="Calibri" w:hAnsi="Calibri"/>
            <w:bCs/>
            <w:color w:val="000000" w:themeColor="text1"/>
            <w:sz w:val="22"/>
            <w:szCs w:val="22"/>
          </w:rPr>
          <w:delText>ful to developers</w:delText>
        </w:r>
        <w:r w:rsidR="00197F2A" w:rsidDel="006A7805">
          <w:rPr>
            <w:rFonts w:ascii="Calibri" w:hAnsi="Calibri"/>
            <w:bCs/>
            <w:color w:val="000000" w:themeColor="text1"/>
            <w:sz w:val="22"/>
            <w:szCs w:val="22"/>
          </w:rPr>
          <w:delText xml:space="preserve">. </w:delText>
        </w:r>
        <w:r w:rsidR="00C61D95" w:rsidDel="006A7805">
          <w:rPr>
            <w:rFonts w:ascii="Calibri" w:hAnsi="Calibri"/>
            <w:bCs/>
            <w:color w:val="000000" w:themeColor="text1"/>
            <w:sz w:val="22"/>
            <w:szCs w:val="22"/>
          </w:rPr>
          <w:delText>M</w:delText>
        </w:r>
        <w:r w:rsidR="00C14DF5" w:rsidDel="006A7805">
          <w:rPr>
            <w:rFonts w:ascii="Calibri" w:hAnsi="Calibri"/>
            <w:bCs/>
            <w:color w:val="000000" w:themeColor="text1"/>
            <w:sz w:val="22"/>
            <w:szCs w:val="22"/>
          </w:rPr>
          <w:delText>ake</w:delText>
        </w:r>
        <w:r w:rsidDel="006A7805">
          <w:rPr>
            <w:rFonts w:ascii="Calibri" w:hAnsi="Calibri"/>
            <w:bCs/>
            <w:color w:val="000000" w:themeColor="text1"/>
            <w:sz w:val="22"/>
            <w:szCs w:val="22"/>
          </w:rPr>
          <w:delText xml:space="preserve"> sure no user needs have been left out</w:delText>
        </w:r>
        <w:r w:rsidR="00C61D95" w:rsidDel="006A7805">
          <w:rPr>
            <w:rFonts w:ascii="Calibri" w:hAnsi="Calibri"/>
            <w:bCs/>
            <w:color w:val="000000" w:themeColor="text1"/>
            <w:sz w:val="22"/>
            <w:szCs w:val="22"/>
          </w:rPr>
          <w:delText xml:space="preserve"> (as much as possible at this point)</w:delText>
        </w:r>
        <w:r w:rsidR="00197F2A" w:rsidDel="006A7805">
          <w:rPr>
            <w:rFonts w:ascii="Calibri" w:hAnsi="Calibri"/>
            <w:bCs/>
            <w:color w:val="000000" w:themeColor="text1"/>
            <w:sz w:val="22"/>
            <w:szCs w:val="22"/>
          </w:rPr>
          <w:delText xml:space="preserve">. </w:delText>
        </w:r>
        <w:r w:rsidDel="006A7805">
          <w:rPr>
            <w:rFonts w:ascii="Calibri" w:hAnsi="Calibri"/>
            <w:bCs/>
            <w:color w:val="000000" w:themeColor="text1"/>
            <w:sz w:val="22"/>
            <w:szCs w:val="22"/>
          </w:rPr>
          <w:delText>You don</w:delText>
        </w:r>
        <w:r w:rsidR="00197F2A" w:rsidDel="006A7805">
          <w:rPr>
            <w:rFonts w:ascii="Calibri" w:hAnsi="Calibri"/>
            <w:bCs/>
            <w:color w:val="000000" w:themeColor="text1"/>
            <w:sz w:val="22"/>
            <w:szCs w:val="22"/>
          </w:rPr>
          <w:delText>'</w:delText>
        </w:r>
        <w:r w:rsidDel="006A7805">
          <w:rPr>
            <w:rFonts w:ascii="Calibri" w:hAnsi="Calibri"/>
            <w:bCs/>
            <w:color w:val="000000" w:themeColor="text1"/>
            <w:sz w:val="22"/>
            <w:szCs w:val="22"/>
          </w:rPr>
          <w:delText xml:space="preserve">t need to be step-by-step </w:delText>
        </w:r>
        <w:r w:rsidR="00C61D95" w:rsidDel="006A7805">
          <w:rPr>
            <w:rFonts w:ascii="Calibri" w:hAnsi="Calibri"/>
            <w:bCs/>
            <w:color w:val="000000" w:themeColor="text1"/>
            <w:sz w:val="22"/>
            <w:szCs w:val="22"/>
          </w:rPr>
          <w:delText>in your description of each requirement</w:delText>
        </w:r>
        <w:r w:rsidR="00C64276" w:rsidDel="006A7805">
          <w:rPr>
            <w:rFonts w:ascii="Calibri" w:hAnsi="Calibri"/>
            <w:bCs/>
            <w:color w:val="000000" w:themeColor="text1"/>
            <w:sz w:val="22"/>
            <w:szCs w:val="22"/>
          </w:rPr>
          <w:delText>. For example, y</w:delText>
        </w:r>
        <w:r w:rsidR="00C61D95" w:rsidDel="006A7805">
          <w:rPr>
            <w:rFonts w:ascii="Calibri" w:hAnsi="Calibri"/>
            <w:bCs/>
            <w:color w:val="000000" w:themeColor="text1"/>
            <w:sz w:val="22"/>
            <w:szCs w:val="22"/>
          </w:rPr>
          <w:delText>ou don't need to say</w:delText>
        </w:r>
        <w:r w:rsidR="00C64276" w:rsidDel="006A7805">
          <w:rPr>
            <w:rFonts w:ascii="Calibri" w:hAnsi="Calibri"/>
            <w:bCs/>
            <w:color w:val="000000" w:themeColor="text1"/>
            <w:sz w:val="22"/>
            <w:szCs w:val="22"/>
          </w:rPr>
          <w:delText>,</w:delText>
        </w:r>
        <w:r w:rsidR="00C61D95" w:rsidDel="006A7805">
          <w:rPr>
            <w:rFonts w:ascii="Calibri" w:hAnsi="Calibri"/>
            <w:bCs/>
            <w:color w:val="000000" w:themeColor="text1"/>
            <w:sz w:val="22"/>
            <w:szCs w:val="22"/>
          </w:rPr>
          <w:delText xml:space="preserve"> "</w:delText>
        </w:r>
        <w:r w:rsidR="003E0FC6" w:rsidDel="006A7805">
          <w:rPr>
            <w:rFonts w:ascii="Calibri" w:hAnsi="Calibri"/>
            <w:bCs/>
            <w:color w:val="000000" w:themeColor="text1"/>
            <w:sz w:val="22"/>
            <w:szCs w:val="22"/>
          </w:rPr>
          <w:delText>T</w:delText>
        </w:r>
        <w:r w:rsidR="00C61D95" w:rsidDel="006A7805">
          <w:rPr>
            <w:rFonts w:ascii="Calibri" w:hAnsi="Calibri"/>
            <w:bCs/>
            <w:color w:val="000000" w:themeColor="text1"/>
            <w:sz w:val="22"/>
            <w:szCs w:val="22"/>
          </w:rPr>
          <w:delText>he user will enter their name, then their address, then click "</w:delText>
        </w:r>
        <w:r w:rsidR="00EC6F4E" w:rsidDel="006A7805">
          <w:rPr>
            <w:rFonts w:ascii="Calibri" w:hAnsi="Calibri"/>
            <w:bCs/>
            <w:color w:val="000000" w:themeColor="text1"/>
            <w:sz w:val="22"/>
            <w:szCs w:val="22"/>
          </w:rPr>
          <w:delText xml:space="preserve">' </w:delText>
        </w:r>
        <w:r w:rsidR="00C61D95" w:rsidDel="006A7805">
          <w:rPr>
            <w:rFonts w:ascii="Calibri" w:hAnsi="Calibri"/>
            <w:bCs/>
            <w:color w:val="000000" w:themeColor="text1"/>
            <w:sz w:val="22"/>
            <w:szCs w:val="22"/>
          </w:rPr>
          <w:delText>Save</w:delText>
        </w:r>
        <w:r w:rsidR="00EC6F4E" w:rsidDel="006A7805">
          <w:rPr>
            <w:rFonts w:ascii="Calibri" w:hAnsi="Calibri"/>
            <w:bCs/>
            <w:color w:val="000000" w:themeColor="text1"/>
            <w:sz w:val="22"/>
            <w:szCs w:val="22"/>
          </w:rPr>
          <w:delText>'</w:delText>
        </w:r>
        <w:r w:rsidR="00C61D95" w:rsidDel="006A7805">
          <w:rPr>
            <w:rFonts w:ascii="Calibri" w:hAnsi="Calibri"/>
            <w:bCs/>
            <w:color w:val="000000" w:themeColor="text1"/>
            <w:sz w:val="22"/>
            <w:szCs w:val="22"/>
          </w:rPr>
          <w:delText>"</w:delText>
        </w:r>
        <w:r w:rsidR="00197F2A" w:rsidDel="006A7805">
          <w:rPr>
            <w:rFonts w:ascii="Calibri" w:hAnsi="Calibri"/>
            <w:bCs/>
            <w:color w:val="000000" w:themeColor="text1"/>
            <w:sz w:val="22"/>
            <w:szCs w:val="22"/>
          </w:rPr>
          <w:delText xml:space="preserve">. </w:delText>
        </w:r>
        <w:r w:rsidR="00C61D95" w:rsidDel="006A7805">
          <w:rPr>
            <w:rFonts w:ascii="Calibri" w:hAnsi="Calibri"/>
            <w:bCs/>
            <w:color w:val="000000" w:themeColor="text1"/>
            <w:sz w:val="22"/>
            <w:szCs w:val="22"/>
          </w:rPr>
          <w:delText>There will be time for that detail later</w:delText>
        </w:r>
        <w:r w:rsidR="00C64276" w:rsidDel="006A7805">
          <w:rPr>
            <w:rFonts w:ascii="Calibri" w:hAnsi="Calibri"/>
            <w:bCs/>
            <w:color w:val="000000" w:themeColor="text1"/>
            <w:sz w:val="22"/>
            <w:szCs w:val="22"/>
          </w:rPr>
          <w:delText xml:space="preserve"> – in the</w:delText>
        </w:r>
        <w:r w:rsidR="003E0FC6" w:rsidDel="006A7805">
          <w:rPr>
            <w:rFonts w:ascii="Calibri" w:hAnsi="Calibri"/>
            <w:bCs/>
            <w:color w:val="000000" w:themeColor="text1"/>
            <w:sz w:val="22"/>
            <w:szCs w:val="22"/>
          </w:rPr>
          <w:delText xml:space="preserve"> 2</w:delText>
        </w:r>
        <w:r w:rsidR="003E0FC6" w:rsidRPr="003E0FC6" w:rsidDel="006A7805">
          <w:rPr>
            <w:rFonts w:ascii="Calibri" w:hAnsi="Calibri"/>
            <w:bCs/>
            <w:color w:val="000000" w:themeColor="text1"/>
            <w:sz w:val="22"/>
            <w:szCs w:val="22"/>
            <w:vertAlign w:val="superscript"/>
          </w:rPr>
          <w:delText>nd</w:delText>
        </w:r>
        <w:r w:rsidR="003E0FC6" w:rsidDel="006A7805">
          <w:rPr>
            <w:rFonts w:ascii="Calibri" w:hAnsi="Calibri"/>
            <w:bCs/>
            <w:color w:val="000000" w:themeColor="text1"/>
            <w:sz w:val="22"/>
            <w:szCs w:val="22"/>
          </w:rPr>
          <w:delText xml:space="preserve"> document, the </w:delText>
        </w:r>
        <w:r w:rsidR="00C64276" w:rsidDel="006A7805">
          <w:rPr>
            <w:rFonts w:ascii="Calibri" w:hAnsi="Calibri"/>
            <w:bCs/>
            <w:color w:val="000000" w:themeColor="text1"/>
            <w:sz w:val="22"/>
            <w:szCs w:val="22"/>
          </w:rPr>
          <w:delText>System Specification</w:delText>
        </w:r>
        <w:r w:rsidR="00C61D95" w:rsidDel="006A7805">
          <w:rPr>
            <w:rFonts w:ascii="Calibri" w:hAnsi="Calibri"/>
            <w:bCs/>
            <w:color w:val="000000" w:themeColor="text1"/>
            <w:sz w:val="22"/>
            <w:szCs w:val="22"/>
          </w:rPr>
          <w:delText>!</w:delText>
        </w:r>
      </w:del>
    </w:p>
    <w:p w14:paraId="444D0FD5" w14:textId="67DB88ED" w:rsidR="003209C7" w:rsidRPr="00DF4267" w:rsidDel="006A7805" w:rsidRDefault="003209C7" w:rsidP="008D20B5">
      <w:pPr>
        <w:pStyle w:val="BodyTextIndent"/>
        <w:spacing w:before="120"/>
        <w:ind w:left="720" w:firstLine="0"/>
        <w:rPr>
          <w:del w:id="366" w:author="Tang, Joyce" w:date="2024-05-21T20:41:00Z" w16du:dateUtc="2024-05-22T03:41:00Z"/>
          <w:rFonts w:ascii="Calibri" w:hAnsi="Calibri"/>
          <w:b/>
          <w:bCs/>
          <w:color w:val="000000" w:themeColor="text1"/>
          <w:sz w:val="22"/>
          <w:szCs w:val="22"/>
        </w:rPr>
      </w:pPr>
      <w:del w:id="367" w:author="Tang, Joyce" w:date="2024-05-21T20:41:00Z" w16du:dateUtc="2024-05-22T03:41:00Z">
        <w:r w:rsidRPr="00DF4267" w:rsidDel="006A7805">
          <w:rPr>
            <w:rFonts w:ascii="Calibri" w:hAnsi="Calibri"/>
            <w:b/>
            <w:bCs/>
            <w:color w:val="000000" w:themeColor="text1"/>
            <w:sz w:val="22"/>
            <w:szCs w:val="22"/>
          </w:rPr>
          <w:delText>IMPORTANT</w:delText>
        </w:r>
        <w:r w:rsidR="00C14DF5" w:rsidDel="006A7805">
          <w:rPr>
            <w:rFonts w:ascii="Calibri" w:hAnsi="Calibri"/>
            <w:b/>
            <w:bCs/>
            <w:color w:val="000000" w:themeColor="text1"/>
            <w:sz w:val="22"/>
            <w:szCs w:val="22"/>
          </w:rPr>
          <w:delText>—</w:delText>
        </w:r>
        <w:r w:rsidRPr="00DF4267" w:rsidDel="006A7805">
          <w:rPr>
            <w:rFonts w:ascii="Calibri" w:hAnsi="Calibri"/>
            <w:b/>
            <w:bCs/>
            <w:color w:val="000000" w:themeColor="text1"/>
            <w:sz w:val="22"/>
            <w:szCs w:val="22"/>
          </w:rPr>
          <w:delText xml:space="preserve">read and re-read your </w:delText>
        </w:r>
        <w:r w:rsidRPr="00DF4267" w:rsidDel="006A7805">
          <w:rPr>
            <w:rFonts w:ascii="Calibri" w:hAnsi="Calibri"/>
            <w:b/>
            <w:bCs/>
            <w:i/>
            <w:color w:val="000000" w:themeColor="text1"/>
            <w:sz w:val="22"/>
            <w:szCs w:val="22"/>
            <w:u w:val="single"/>
          </w:rPr>
          <w:delText>functional</w:delText>
        </w:r>
        <w:r w:rsidRPr="00DF4267" w:rsidDel="006A7805">
          <w:rPr>
            <w:rFonts w:ascii="Calibri" w:hAnsi="Calibri"/>
            <w:b/>
            <w:bCs/>
            <w:color w:val="000000" w:themeColor="text1"/>
            <w:sz w:val="22"/>
            <w:szCs w:val="22"/>
          </w:rPr>
          <w:delText xml:space="preserve"> requirements to ensure they are </w:delText>
        </w:r>
        <w:r w:rsidRPr="00DF4267" w:rsidDel="006A7805">
          <w:rPr>
            <w:rFonts w:ascii="Calibri" w:hAnsi="Calibri"/>
            <w:b/>
            <w:bCs/>
            <w:i/>
            <w:color w:val="000000" w:themeColor="text1"/>
            <w:sz w:val="22"/>
            <w:szCs w:val="22"/>
            <w:u w:val="single"/>
          </w:rPr>
          <w:delText>action-oriented</w:delText>
        </w:r>
        <w:r w:rsidRPr="00DF4267" w:rsidDel="006A7805">
          <w:rPr>
            <w:rFonts w:ascii="Calibri" w:hAnsi="Calibri"/>
            <w:b/>
            <w:bCs/>
            <w:color w:val="000000" w:themeColor="text1"/>
            <w:sz w:val="22"/>
            <w:szCs w:val="22"/>
          </w:rPr>
          <w:delText xml:space="preserve"> and</w:delText>
        </w:r>
        <w:r w:rsidR="00847564" w:rsidDel="006A7805">
          <w:rPr>
            <w:rFonts w:ascii="Calibri" w:hAnsi="Calibri"/>
            <w:b/>
            <w:bCs/>
            <w:color w:val="000000" w:themeColor="text1"/>
            <w:sz w:val="22"/>
            <w:szCs w:val="22"/>
          </w:rPr>
          <w:delText xml:space="preserve"> focused</w:delText>
        </w:r>
        <w:r w:rsidRPr="00DF4267" w:rsidDel="006A7805">
          <w:rPr>
            <w:rFonts w:ascii="Calibri" w:hAnsi="Calibri"/>
            <w:b/>
            <w:bCs/>
            <w:color w:val="000000" w:themeColor="text1"/>
            <w:sz w:val="22"/>
            <w:szCs w:val="22"/>
          </w:rPr>
          <w:delText xml:space="preserve"> on </w:delText>
        </w:r>
        <w:r w:rsidR="005A7072" w:rsidDel="006A7805">
          <w:rPr>
            <w:rFonts w:ascii="Calibri" w:hAnsi="Calibri"/>
            <w:b/>
            <w:bCs/>
            <w:color w:val="000000" w:themeColor="text1"/>
            <w:sz w:val="22"/>
            <w:szCs w:val="22"/>
          </w:rPr>
          <w:delText xml:space="preserve">your product's </w:delText>
        </w:r>
        <w:r w:rsidR="0060157C" w:rsidDel="006A7805">
          <w:rPr>
            <w:rFonts w:ascii="Calibri" w:hAnsi="Calibri"/>
            <w:b/>
            <w:bCs/>
            <w:color w:val="000000" w:themeColor="text1"/>
            <w:sz w:val="22"/>
            <w:szCs w:val="22"/>
          </w:rPr>
          <w:delText xml:space="preserve">essential </w:delText>
        </w:r>
        <w:r w:rsidR="005A7072" w:rsidDel="006A7805">
          <w:rPr>
            <w:rFonts w:ascii="Calibri" w:hAnsi="Calibri"/>
            <w:b/>
            <w:bCs/>
            <w:color w:val="000000" w:themeColor="text1"/>
            <w:sz w:val="22"/>
            <w:szCs w:val="22"/>
          </w:rPr>
          <w:delText>services and value</w:delText>
        </w:r>
        <w:r w:rsidR="00197F2A" w:rsidDel="006A7805">
          <w:rPr>
            <w:rFonts w:ascii="Calibri" w:hAnsi="Calibri"/>
            <w:b/>
            <w:bCs/>
            <w:color w:val="000000" w:themeColor="text1"/>
            <w:sz w:val="22"/>
            <w:szCs w:val="22"/>
          </w:rPr>
          <w:delText xml:space="preserve">. </w:delText>
        </w:r>
      </w:del>
    </w:p>
    <w:p w14:paraId="5B6545A1" w14:textId="5D42766A" w:rsidR="00223B75" w:rsidRPr="00C61D95" w:rsidDel="006A7805" w:rsidRDefault="00B6096E" w:rsidP="008D20B5">
      <w:pPr>
        <w:pStyle w:val="BodyTextIndent"/>
        <w:spacing w:before="120"/>
        <w:ind w:left="720" w:firstLine="0"/>
        <w:rPr>
          <w:del w:id="368" w:author="Tang, Joyce" w:date="2024-05-21T20:41:00Z" w16du:dateUtc="2024-05-22T03:41:00Z"/>
          <w:rFonts w:ascii="Calibri" w:hAnsi="Calibri"/>
          <w:i/>
          <w:color w:val="000000"/>
          <w:sz w:val="22"/>
          <w:szCs w:val="22"/>
        </w:rPr>
      </w:pPr>
      <w:del w:id="369" w:author="Tang, Joyce" w:date="2024-05-21T20:41:00Z" w16du:dateUtc="2024-05-22T03:41:00Z">
        <w:r w:rsidRPr="008D20B5" w:rsidDel="006A7805">
          <w:rPr>
            <w:rFonts w:ascii="Calibri" w:hAnsi="Calibri"/>
            <w:color w:val="000000"/>
            <w:sz w:val="22"/>
            <w:szCs w:val="22"/>
          </w:rPr>
          <w:delText xml:space="preserve">If you </w:delText>
        </w:r>
        <w:r w:rsidR="00C14DF5" w:rsidDel="006A7805">
          <w:rPr>
            <w:rFonts w:ascii="Calibri" w:hAnsi="Calibri"/>
            <w:color w:val="000000"/>
            <w:sz w:val="22"/>
            <w:szCs w:val="22"/>
          </w:rPr>
          <w:delText>think</w:delText>
        </w:r>
        <w:r w:rsidRPr="008D20B5" w:rsidDel="006A7805">
          <w:rPr>
            <w:rFonts w:ascii="Calibri" w:hAnsi="Calibri"/>
            <w:color w:val="000000"/>
            <w:sz w:val="22"/>
            <w:szCs w:val="22"/>
          </w:rPr>
          <w:delText xml:space="preserve"> some requirements would be best put off until later versions of the product,</w:delText>
        </w:r>
        <w:r w:rsidRPr="0034053E" w:rsidDel="006A7805">
          <w:rPr>
            <w:rFonts w:ascii="Calibri" w:hAnsi="Calibri"/>
            <w:color w:val="000000"/>
            <w:sz w:val="22"/>
            <w:szCs w:val="22"/>
          </w:rPr>
          <w:delText xml:space="preserve"> note that </w:delText>
        </w:r>
        <w:r w:rsidR="00C64276" w:rsidDel="006A7805">
          <w:rPr>
            <w:rFonts w:ascii="Calibri" w:hAnsi="Calibri"/>
            <w:color w:val="000000"/>
            <w:sz w:val="22"/>
            <w:szCs w:val="22"/>
          </w:rPr>
          <w:delText>here</w:delText>
        </w:r>
        <w:r w:rsidR="00197F2A" w:rsidDel="006A7805">
          <w:rPr>
            <w:rFonts w:ascii="Calibri" w:hAnsi="Calibri"/>
            <w:color w:val="000000" w:themeColor="text1"/>
            <w:sz w:val="22"/>
            <w:szCs w:val="22"/>
          </w:rPr>
          <w:delText xml:space="preserve">. </w:delText>
        </w:r>
        <w:r w:rsidR="00212297" w:rsidRPr="00212297" w:rsidDel="006A7805">
          <w:rPr>
            <w:rFonts w:ascii="Calibri" w:hAnsi="Calibri"/>
            <w:b/>
            <w:color w:val="FFFFFF" w:themeColor="background1"/>
            <w:sz w:val="22"/>
            <w:szCs w:val="22"/>
            <w:highlight w:val="darkCyan"/>
          </w:rPr>
          <w:delText>For Part 2 Submission</w:delText>
        </w:r>
        <w:r w:rsidRPr="004B1934" w:rsidDel="006A7805">
          <w:rPr>
            <w:rFonts w:ascii="Calibri" w:hAnsi="Calibri"/>
            <w:color w:val="FFFFFF"/>
            <w:sz w:val="22"/>
            <w:szCs w:val="22"/>
          </w:rPr>
          <w:delText xml:space="preserve"> </w:delText>
        </w:r>
        <w:r w:rsidRPr="0034053E" w:rsidDel="006A7805">
          <w:rPr>
            <w:rFonts w:ascii="Calibri" w:hAnsi="Calibri"/>
            <w:color w:val="000000"/>
            <w:sz w:val="22"/>
            <w:szCs w:val="22"/>
          </w:rPr>
          <w:delText xml:space="preserve">– </w:delText>
        </w:r>
        <w:r w:rsidR="00AC22AA" w:rsidRPr="00C14DF5" w:rsidDel="006A7805">
          <w:rPr>
            <w:rFonts w:ascii="Calibri" w:hAnsi="Calibri"/>
            <w:b/>
            <w:bCs/>
            <w:i/>
            <w:color w:val="000000"/>
            <w:sz w:val="22"/>
            <w:szCs w:val="22"/>
          </w:rPr>
          <w:delText xml:space="preserve">these </w:delText>
        </w:r>
        <w:r w:rsidR="00197F2A" w:rsidRPr="00C14DF5" w:rsidDel="006A7805">
          <w:rPr>
            <w:rFonts w:ascii="Calibri" w:hAnsi="Calibri"/>
            <w:b/>
            <w:bCs/>
            <w:i/>
            <w:color w:val="000000"/>
            <w:sz w:val="22"/>
            <w:szCs w:val="22"/>
          </w:rPr>
          <w:delText>"</w:delText>
        </w:r>
        <w:r w:rsidR="00AC22AA" w:rsidRPr="00C14DF5" w:rsidDel="006A7805">
          <w:rPr>
            <w:rFonts w:ascii="Calibri" w:hAnsi="Calibri"/>
            <w:b/>
            <w:bCs/>
            <w:i/>
            <w:color w:val="000000"/>
            <w:sz w:val="22"/>
            <w:szCs w:val="22"/>
          </w:rPr>
          <w:delText>Version 2</w:delText>
        </w:r>
        <w:r w:rsidR="00197F2A" w:rsidRPr="00C14DF5" w:rsidDel="006A7805">
          <w:rPr>
            <w:rFonts w:ascii="Calibri" w:hAnsi="Calibri"/>
            <w:b/>
            <w:bCs/>
            <w:i/>
            <w:color w:val="000000"/>
            <w:sz w:val="22"/>
            <w:szCs w:val="22"/>
          </w:rPr>
          <w:delText>"</w:delText>
        </w:r>
        <w:r w:rsidR="00AC22AA" w:rsidRPr="00C14DF5" w:rsidDel="006A7805">
          <w:rPr>
            <w:rFonts w:ascii="Calibri" w:hAnsi="Calibri"/>
            <w:b/>
            <w:bCs/>
            <w:i/>
            <w:color w:val="000000"/>
            <w:sz w:val="22"/>
            <w:szCs w:val="22"/>
          </w:rPr>
          <w:delText xml:space="preserve"> </w:delText>
        </w:r>
        <w:r w:rsidR="00212297" w:rsidRPr="00C14DF5" w:rsidDel="006A7805">
          <w:rPr>
            <w:rFonts w:ascii="Calibri" w:hAnsi="Calibri"/>
            <w:b/>
            <w:bCs/>
            <w:i/>
            <w:color w:val="000000"/>
            <w:sz w:val="22"/>
            <w:szCs w:val="22"/>
          </w:rPr>
          <w:delText xml:space="preserve">future </w:delText>
        </w:r>
        <w:r w:rsidR="00AC22AA" w:rsidRPr="00C14DF5" w:rsidDel="006A7805">
          <w:rPr>
            <w:rFonts w:ascii="Calibri" w:hAnsi="Calibri"/>
            <w:b/>
            <w:bCs/>
            <w:i/>
            <w:color w:val="000000"/>
            <w:sz w:val="22"/>
            <w:szCs w:val="22"/>
          </w:rPr>
          <w:delText xml:space="preserve">requirements must </w:delText>
        </w:r>
        <w:r w:rsidR="00C14DF5" w:rsidRPr="00C14DF5" w:rsidDel="006A7805">
          <w:rPr>
            <w:rFonts w:ascii="Calibri" w:hAnsi="Calibri"/>
            <w:b/>
            <w:bCs/>
            <w:i/>
            <w:color w:val="000000"/>
            <w:sz w:val="22"/>
            <w:szCs w:val="22"/>
          </w:rPr>
          <w:delText xml:space="preserve">also </w:delText>
        </w:r>
        <w:r w:rsidR="00AC22AA" w:rsidRPr="00C14DF5" w:rsidDel="006A7805">
          <w:rPr>
            <w:rFonts w:ascii="Calibri" w:hAnsi="Calibri"/>
            <w:b/>
            <w:bCs/>
            <w:i/>
            <w:color w:val="000000"/>
            <w:sz w:val="22"/>
            <w:szCs w:val="22"/>
          </w:rPr>
          <w:delText>be included</w:delText>
        </w:r>
        <w:r w:rsidRPr="00C14DF5" w:rsidDel="006A7805">
          <w:rPr>
            <w:rFonts w:ascii="Calibri" w:hAnsi="Calibri"/>
            <w:b/>
            <w:bCs/>
            <w:i/>
            <w:color w:val="000000"/>
            <w:sz w:val="22"/>
            <w:szCs w:val="22"/>
          </w:rPr>
          <w:delText xml:space="preserve"> in the System Evolution section (Section </w:delText>
        </w:r>
        <w:r w:rsidR="00BD2A11" w:rsidRPr="00C14DF5" w:rsidDel="006A7805">
          <w:rPr>
            <w:rFonts w:ascii="Calibri" w:hAnsi="Calibri"/>
            <w:b/>
            <w:bCs/>
            <w:i/>
            <w:color w:val="000000"/>
            <w:sz w:val="22"/>
            <w:szCs w:val="22"/>
          </w:rPr>
          <w:delText>6</w:delText>
        </w:r>
        <w:r w:rsidRPr="00C14DF5" w:rsidDel="006A7805">
          <w:rPr>
            <w:rFonts w:ascii="Calibri" w:hAnsi="Calibri"/>
            <w:b/>
            <w:bCs/>
            <w:i/>
            <w:color w:val="000000"/>
            <w:sz w:val="22"/>
            <w:szCs w:val="22"/>
          </w:rPr>
          <w:delText>).</w:delText>
        </w:r>
      </w:del>
    </w:p>
    <w:p w14:paraId="572D16DD" w14:textId="4480D8D4" w:rsidR="00C61D95" w:rsidDel="006A7805" w:rsidRDefault="00AE1261" w:rsidP="00A25037">
      <w:pPr>
        <w:pStyle w:val="BodyTextIndent"/>
        <w:spacing w:before="120"/>
        <w:ind w:left="720" w:firstLine="0"/>
        <w:rPr>
          <w:del w:id="370" w:author="Tang, Joyce" w:date="2024-05-21T20:41:00Z" w16du:dateUtc="2024-05-22T03:41:00Z"/>
          <w:rFonts w:ascii="Calibri" w:hAnsi="Calibri"/>
          <w:sz w:val="22"/>
        </w:rPr>
      </w:pPr>
      <w:del w:id="371" w:author="Tang, Joyce" w:date="2024-05-21T20:41:00Z" w16du:dateUtc="2024-05-22T03:41:00Z">
        <w:r w:rsidRPr="0081609E" w:rsidDel="006A7805">
          <w:rPr>
            <w:rFonts w:ascii="Calibri" w:hAnsi="Calibri"/>
            <w:b/>
            <w:color w:val="FFFFFF" w:themeColor="background1"/>
            <w:sz w:val="22"/>
            <w:szCs w:val="22"/>
            <w:highlight w:val="darkCyan"/>
          </w:rPr>
          <w:delText>COMPLETE DOCUMENT REQUIRED REVISION</w:delText>
        </w:r>
        <w:r w:rsidRPr="004B1934" w:rsidDel="006A7805">
          <w:rPr>
            <w:rFonts w:ascii="Calibri" w:hAnsi="Calibri"/>
            <w:b/>
            <w:bCs/>
            <w:color w:val="0000FF"/>
            <w:sz w:val="22"/>
            <w:bdr w:val="single" w:sz="4" w:space="0" w:color="0000FF"/>
          </w:rPr>
          <w:delText>:</w:delText>
        </w:r>
        <w:r w:rsidRPr="0034053E" w:rsidDel="006A7805">
          <w:rPr>
            <w:rFonts w:ascii="Calibri" w:hAnsi="Calibri"/>
            <w:b/>
            <w:bCs/>
            <w:sz w:val="22"/>
          </w:rPr>
          <w:delText xml:space="preserve"> </w:delText>
        </w:r>
        <w:r w:rsidR="00B50CBC" w:rsidDel="006A7805">
          <w:rPr>
            <w:rFonts w:ascii="Calibri" w:hAnsi="Calibri"/>
            <w:sz w:val="22"/>
          </w:rPr>
          <w:delText>All</w:delText>
        </w:r>
        <w:r w:rsidR="007165D8" w:rsidRPr="0034053E" w:rsidDel="006A7805">
          <w:rPr>
            <w:rFonts w:ascii="Calibri" w:hAnsi="Calibri"/>
            <w:sz w:val="22"/>
          </w:rPr>
          <w:delText xml:space="preserve"> functional requirements will eventually be represented in the </w:delText>
        </w:r>
        <w:r w:rsidR="008D20B5" w:rsidDel="006A7805">
          <w:rPr>
            <w:rFonts w:ascii="Calibri" w:hAnsi="Calibri"/>
            <w:sz w:val="22"/>
          </w:rPr>
          <w:delText>Requirements Model</w:delText>
        </w:r>
        <w:r w:rsidR="00C61D95" w:rsidDel="006A7805">
          <w:rPr>
            <w:rFonts w:ascii="Calibri" w:hAnsi="Calibri"/>
            <w:sz w:val="22"/>
          </w:rPr>
          <w:delText xml:space="preserve"> (</w:delText>
        </w:r>
        <w:r w:rsidR="00C14DF5" w:rsidDel="006A7805">
          <w:rPr>
            <w:rFonts w:ascii="Calibri" w:hAnsi="Calibri"/>
            <w:sz w:val="22"/>
          </w:rPr>
          <w:delText>U</w:delText>
        </w:r>
        <w:r w:rsidR="00C61D95" w:rsidDel="006A7805">
          <w:rPr>
            <w:rFonts w:ascii="Calibri" w:hAnsi="Calibri"/>
            <w:sz w:val="22"/>
          </w:rPr>
          <w:delText xml:space="preserve">se </w:delText>
        </w:r>
        <w:r w:rsidR="00C14DF5" w:rsidDel="006A7805">
          <w:rPr>
            <w:rFonts w:ascii="Calibri" w:hAnsi="Calibri"/>
            <w:sz w:val="22"/>
          </w:rPr>
          <w:delText>C</w:delText>
        </w:r>
        <w:r w:rsidR="00C61D95" w:rsidDel="006A7805">
          <w:rPr>
            <w:rFonts w:ascii="Calibri" w:hAnsi="Calibri"/>
            <w:sz w:val="22"/>
          </w:rPr>
          <w:delText>ase</w:delText>
        </w:r>
        <w:r w:rsidR="00A47055" w:rsidDel="006A7805">
          <w:rPr>
            <w:rFonts w:ascii="Calibri" w:hAnsi="Calibri"/>
            <w:sz w:val="22"/>
          </w:rPr>
          <w:delText>s)</w:delText>
        </w:r>
        <w:r w:rsidR="00C14DF5" w:rsidDel="006A7805">
          <w:rPr>
            <w:rFonts w:ascii="Calibri" w:hAnsi="Calibri"/>
            <w:sz w:val="22"/>
          </w:rPr>
          <w:delText xml:space="preserve"> </w:delText>
        </w:r>
        <w:r w:rsidR="007165D8" w:rsidRPr="0034053E" w:rsidDel="006A7805">
          <w:rPr>
            <w:rFonts w:ascii="Calibri" w:hAnsi="Calibri"/>
            <w:sz w:val="22"/>
          </w:rPr>
          <w:delText>unless the analyst forgets them</w:delText>
        </w:r>
        <w:r w:rsidR="00B50CBC" w:rsidDel="006A7805">
          <w:rPr>
            <w:rFonts w:ascii="Calibri" w:hAnsi="Calibri"/>
            <w:sz w:val="22"/>
          </w:rPr>
          <w:delText xml:space="preserve"> (</w:delText>
        </w:r>
        <w:r w:rsidR="00F15C5B" w:rsidDel="006A7805">
          <w:rPr>
            <w:rFonts w:ascii="Calibri" w:hAnsi="Calibri"/>
            <w:sz w:val="22"/>
          </w:rPr>
          <w:delText>which</w:delText>
        </w:r>
        <w:r w:rsidR="00B50CBC" w:rsidDel="006A7805">
          <w:rPr>
            <w:rFonts w:ascii="Calibri" w:hAnsi="Calibri"/>
            <w:sz w:val="22"/>
          </w:rPr>
          <w:delText xml:space="preserve"> is a bad thing)</w:delText>
        </w:r>
        <w:r w:rsidR="00C14DF5" w:rsidDel="006A7805">
          <w:rPr>
            <w:rFonts w:ascii="Calibri" w:hAnsi="Calibri"/>
            <w:sz w:val="22"/>
          </w:rPr>
          <w:delText xml:space="preserve">. </w:delText>
        </w:r>
        <w:r w:rsidR="007165D8" w:rsidRPr="0034053E" w:rsidDel="006A7805">
          <w:rPr>
            <w:rFonts w:ascii="Calibri" w:hAnsi="Calibri"/>
            <w:sz w:val="22"/>
          </w:rPr>
          <w:delText xml:space="preserve">To help the reader confirm that all functional requirements have been modeled, </w:delText>
        </w:r>
        <w:r w:rsidR="007165D8" w:rsidRPr="00B50CBC" w:rsidDel="006A7805">
          <w:rPr>
            <w:rFonts w:ascii="Calibri" w:hAnsi="Calibri"/>
            <w:b/>
            <w:i/>
            <w:sz w:val="22"/>
          </w:rPr>
          <w:delText>include specific cross-references</w:delText>
        </w:r>
        <w:r w:rsidR="007165D8" w:rsidRPr="0034053E" w:rsidDel="006A7805">
          <w:rPr>
            <w:rFonts w:ascii="Calibri" w:hAnsi="Calibri"/>
            <w:sz w:val="22"/>
          </w:rPr>
          <w:delText xml:space="preserve"> to the Section </w:delText>
        </w:r>
        <w:r w:rsidR="00BD2A11" w:rsidDel="006A7805">
          <w:rPr>
            <w:rFonts w:ascii="Calibri" w:hAnsi="Calibri"/>
            <w:sz w:val="22"/>
          </w:rPr>
          <w:delText>5</w:delText>
        </w:r>
        <w:r w:rsidR="007165D8" w:rsidRPr="0034053E" w:rsidDel="006A7805">
          <w:rPr>
            <w:rFonts w:ascii="Calibri" w:hAnsi="Calibri"/>
            <w:sz w:val="22"/>
          </w:rPr>
          <w:delText xml:space="preserve"> </w:delText>
        </w:r>
        <w:r w:rsidR="00C14DF5" w:rsidDel="006A7805">
          <w:rPr>
            <w:rFonts w:ascii="Calibri" w:hAnsi="Calibri"/>
            <w:sz w:val="22"/>
          </w:rPr>
          <w:delText>U</w:delText>
        </w:r>
        <w:r w:rsidR="00BE1BE8" w:rsidDel="006A7805">
          <w:rPr>
            <w:rFonts w:ascii="Calibri" w:hAnsi="Calibri"/>
            <w:sz w:val="22"/>
          </w:rPr>
          <w:delText xml:space="preserve">se </w:delText>
        </w:r>
        <w:r w:rsidR="00C14DF5" w:rsidDel="006A7805">
          <w:rPr>
            <w:rFonts w:ascii="Calibri" w:hAnsi="Calibri"/>
            <w:sz w:val="22"/>
          </w:rPr>
          <w:delText>C</w:delText>
        </w:r>
        <w:r w:rsidR="00BE1BE8" w:rsidDel="006A7805">
          <w:rPr>
            <w:rFonts w:ascii="Calibri" w:hAnsi="Calibri"/>
            <w:sz w:val="22"/>
          </w:rPr>
          <w:delText>ase</w:delText>
        </w:r>
        <w:r w:rsidR="007165D8" w:rsidRPr="0034053E" w:rsidDel="006A7805">
          <w:rPr>
            <w:rFonts w:ascii="Calibri" w:hAnsi="Calibri"/>
            <w:sz w:val="22"/>
          </w:rPr>
          <w:delText xml:space="preserve"> </w:delText>
        </w:r>
        <w:r w:rsidRPr="0034053E" w:rsidDel="006A7805">
          <w:rPr>
            <w:rFonts w:ascii="Calibri" w:hAnsi="Calibri"/>
            <w:sz w:val="22"/>
          </w:rPr>
          <w:delText>associated with each requirement</w:delText>
        </w:r>
        <w:r w:rsidR="00197F2A" w:rsidDel="006A7805">
          <w:rPr>
            <w:rFonts w:ascii="Calibri" w:hAnsi="Calibri"/>
            <w:sz w:val="22"/>
          </w:rPr>
          <w:delText xml:space="preserve">. </w:delText>
        </w:r>
      </w:del>
    </w:p>
    <w:p w14:paraId="77D31345" w14:textId="38F03103" w:rsidR="00AE1261" w:rsidRPr="0034053E" w:rsidDel="006A7805" w:rsidRDefault="00A25037" w:rsidP="00083EE7">
      <w:pPr>
        <w:pStyle w:val="BodyTextIndent"/>
        <w:spacing w:before="120"/>
        <w:ind w:left="720" w:firstLine="0"/>
        <w:rPr>
          <w:del w:id="372" w:author="Tang, Joyce" w:date="2024-05-21T20:41:00Z" w16du:dateUtc="2024-05-22T03:41:00Z"/>
          <w:rFonts w:ascii="Calibri" w:hAnsi="Calibri"/>
          <w:sz w:val="22"/>
        </w:rPr>
      </w:pPr>
      <w:del w:id="373" w:author="Tang, Joyce" w:date="2024-05-21T20:41:00Z" w16du:dateUtc="2024-05-22T03:41:00Z">
        <w:r w:rsidDel="006A7805">
          <w:rPr>
            <w:rFonts w:ascii="Calibri" w:hAnsi="Calibri"/>
            <w:sz w:val="22"/>
          </w:rPr>
          <w:delText xml:space="preserve">Any requirements not included in the </w:delText>
        </w:r>
        <w:r w:rsidR="00A47055" w:rsidDel="006A7805">
          <w:rPr>
            <w:rFonts w:ascii="Calibri" w:hAnsi="Calibri"/>
            <w:sz w:val="22"/>
          </w:rPr>
          <w:delText xml:space="preserve">MVP </w:delText>
        </w:r>
        <w:r w:rsidDel="006A7805">
          <w:rPr>
            <w:rFonts w:ascii="Calibri" w:hAnsi="Calibri"/>
            <w:sz w:val="22"/>
          </w:rPr>
          <w:delText>use cases</w:delText>
        </w:r>
        <w:r w:rsidR="00A47055" w:rsidDel="006A7805">
          <w:rPr>
            <w:rFonts w:ascii="Calibri" w:hAnsi="Calibri"/>
            <w:sz w:val="22"/>
          </w:rPr>
          <w:delText xml:space="preserve"> (those for later versions) </w:delText>
        </w:r>
        <w:r w:rsidR="006B4374" w:rsidDel="006A7805">
          <w:rPr>
            <w:rFonts w:ascii="Calibri" w:hAnsi="Calibri"/>
            <w:sz w:val="22"/>
          </w:rPr>
          <w:delText>MUST</w:delText>
        </w:r>
        <w:r w:rsidDel="006A7805">
          <w:rPr>
            <w:rFonts w:ascii="Calibri" w:hAnsi="Calibri"/>
            <w:sz w:val="22"/>
          </w:rPr>
          <w:delText xml:space="preserve"> be described in </w:delText>
        </w:r>
        <w:r w:rsidR="002266BE" w:rsidDel="006A7805">
          <w:rPr>
            <w:rFonts w:ascii="Calibri" w:hAnsi="Calibri"/>
            <w:sz w:val="22"/>
          </w:rPr>
          <w:delText xml:space="preserve">the System Evolution Section, so send your reader </w:delText>
        </w:r>
        <w:r w:rsidR="00A56B71" w:rsidDel="006A7805">
          <w:rPr>
            <w:rFonts w:ascii="Calibri" w:hAnsi="Calibri"/>
            <w:sz w:val="22"/>
          </w:rPr>
          <w:delText>to that section</w:delText>
        </w:r>
        <w:r w:rsidR="002266BE" w:rsidDel="006A7805">
          <w:rPr>
            <w:rFonts w:ascii="Calibri" w:hAnsi="Calibri"/>
            <w:sz w:val="22"/>
          </w:rPr>
          <w:delText xml:space="preserve"> for more information</w:delText>
        </w:r>
        <w:r w:rsidDel="006A7805">
          <w:rPr>
            <w:rFonts w:ascii="Calibri" w:hAnsi="Calibri"/>
            <w:sz w:val="22"/>
          </w:rPr>
          <w:delText>.</w:delText>
        </w:r>
      </w:del>
    </w:p>
    <w:p w14:paraId="66F4683B" w14:textId="1C70681E" w:rsidR="009C5A1C" w:rsidRPr="004D5466" w:rsidDel="006A7805" w:rsidRDefault="008D20B5" w:rsidP="00233048">
      <w:pPr>
        <w:pStyle w:val="BodyTextIndent"/>
        <w:keepNext/>
        <w:tabs>
          <w:tab w:val="left" w:pos="2430"/>
          <w:tab w:val="left" w:pos="2610"/>
        </w:tabs>
        <w:spacing w:before="120"/>
        <w:ind w:left="720"/>
        <w:outlineLvl w:val="1"/>
        <w:rPr>
          <w:del w:id="374" w:author="Tang, Joyce" w:date="2024-05-21T20:41:00Z" w16du:dateUtc="2024-05-22T03:41:00Z"/>
          <w:rFonts w:ascii="Calibri" w:hAnsi="Calibri"/>
          <w:color w:val="FF0000"/>
        </w:rPr>
      </w:pPr>
      <w:del w:id="375" w:author="Tang, Joyce" w:date="2024-05-21T20:41:00Z" w16du:dateUtc="2024-05-22T03:41:00Z">
        <w:r w:rsidRPr="004D5466" w:rsidDel="006A7805">
          <w:rPr>
            <w:rFonts w:ascii="Calibri" w:hAnsi="Calibri"/>
            <w:color w:val="FFFFFF" w:themeColor="background1"/>
            <w:highlight w:val="darkCyan"/>
          </w:rPr>
          <w:delText>Data Requirements</w:delText>
        </w:r>
        <w:r w:rsidR="00C61D95" w:rsidRPr="004D5466" w:rsidDel="006A7805">
          <w:rPr>
            <w:rFonts w:ascii="Calibri" w:hAnsi="Calibri"/>
            <w:color w:val="FF0000"/>
          </w:rPr>
          <w:tab/>
        </w:r>
      </w:del>
    </w:p>
    <w:p w14:paraId="1C28297B" w14:textId="5DAC64D8" w:rsidR="008A6BDC" w:rsidRPr="00E07DDF" w:rsidDel="006A7805" w:rsidRDefault="008D20B5" w:rsidP="009C5A1C">
      <w:pPr>
        <w:pStyle w:val="BodyTextIndent"/>
        <w:tabs>
          <w:tab w:val="left" w:pos="2430"/>
          <w:tab w:val="left" w:pos="2610"/>
        </w:tabs>
        <w:ind w:left="720"/>
        <w:rPr>
          <w:del w:id="376" w:author="Tang, Joyce" w:date="2024-05-21T20:41:00Z" w16du:dateUtc="2024-05-22T03:41:00Z"/>
          <w:rFonts w:ascii="Calibri" w:hAnsi="Calibri"/>
          <w:color w:val="000000"/>
          <w:sz w:val="22"/>
          <w:szCs w:val="22"/>
        </w:rPr>
      </w:pPr>
      <w:del w:id="377" w:author="Tang, Joyce" w:date="2024-05-21T20:41:00Z" w16du:dateUtc="2024-05-22T03:41:00Z">
        <w:r w:rsidDel="006A7805">
          <w:rPr>
            <w:rFonts w:ascii="Calibri" w:hAnsi="Calibri"/>
            <w:color w:val="000000"/>
            <w:sz w:val="22"/>
            <w:szCs w:val="22"/>
          </w:rPr>
          <w:delText xml:space="preserve">Capture the </w:delText>
        </w:r>
        <w:r w:rsidR="00C14DF5" w:rsidDel="006A7805">
          <w:rPr>
            <w:rFonts w:ascii="Calibri" w:hAnsi="Calibri"/>
            <w:color w:val="000000"/>
            <w:sz w:val="22"/>
            <w:szCs w:val="22"/>
          </w:rPr>
          <w:delText>primary</w:delText>
        </w:r>
        <w:r w:rsidDel="006A7805">
          <w:rPr>
            <w:rFonts w:ascii="Calibri" w:hAnsi="Calibri"/>
            <w:color w:val="000000"/>
            <w:sz w:val="22"/>
            <w:szCs w:val="22"/>
          </w:rPr>
          <w:delText xml:space="preserve"> known data needs for the system</w:delText>
        </w:r>
        <w:r w:rsidR="00C14DF5" w:rsidDel="006A7805">
          <w:rPr>
            <w:rFonts w:ascii="Calibri" w:hAnsi="Calibri"/>
            <w:color w:val="000000"/>
            <w:sz w:val="22"/>
            <w:szCs w:val="22"/>
          </w:rPr>
          <w:delText xml:space="preserve"> in this section</w:delText>
        </w:r>
        <w:r w:rsidR="00197F2A" w:rsidDel="006A7805">
          <w:rPr>
            <w:rFonts w:ascii="Calibri" w:hAnsi="Calibri"/>
            <w:color w:val="000000"/>
            <w:sz w:val="22"/>
            <w:szCs w:val="22"/>
          </w:rPr>
          <w:delText xml:space="preserve">. </w:delText>
        </w:r>
        <w:r w:rsidR="00474750" w:rsidDel="006A7805">
          <w:rPr>
            <w:rFonts w:ascii="Calibri" w:hAnsi="Calibri"/>
            <w:color w:val="000000"/>
            <w:sz w:val="22"/>
            <w:szCs w:val="22"/>
          </w:rPr>
          <w:delText>Take notes for this as you complete the first submission</w:delText>
        </w:r>
        <w:r w:rsidR="00EA1B94" w:rsidDel="006A7805">
          <w:rPr>
            <w:rFonts w:ascii="Calibri" w:hAnsi="Calibri"/>
            <w:color w:val="000000"/>
            <w:sz w:val="22"/>
            <w:szCs w:val="22"/>
          </w:rPr>
          <w:delText xml:space="preserve"> (Part 1)</w:delText>
        </w:r>
        <w:r w:rsidR="00474750" w:rsidDel="006A7805">
          <w:rPr>
            <w:rFonts w:ascii="Calibri" w:hAnsi="Calibri"/>
            <w:color w:val="000000"/>
            <w:sz w:val="22"/>
            <w:szCs w:val="22"/>
          </w:rPr>
          <w:delText xml:space="preserve">, but </w:delText>
        </w:r>
        <w:r w:rsidR="00474750" w:rsidRPr="00C14DF5" w:rsidDel="006A7805">
          <w:rPr>
            <w:rFonts w:ascii="Calibri" w:hAnsi="Calibri"/>
            <w:b/>
            <w:bCs/>
            <w:color w:val="FFFFFF" w:themeColor="background1"/>
            <w:highlight w:val="darkCyan"/>
          </w:rPr>
          <w:delText>you don't need to submit it until the second</w:delText>
        </w:r>
        <w:r w:rsidR="00EA1B94" w:rsidRPr="00C14DF5" w:rsidDel="006A7805">
          <w:rPr>
            <w:rFonts w:ascii="Calibri" w:hAnsi="Calibri"/>
            <w:b/>
            <w:bCs/>
            <w:color w:val="FFFFFF" w:themeColor="background1"/>
            <w:highlight w:val="darkCyan"/>
          </w:rPr>
          <w:delText xml:space="preserve"> submission (Part 2),</w:delText>
        </w:r>
        <w:r w:rsidR="00474750" w:rsidDel="006A7805">
          <w:rPr>
            <w:rFonts w:ascii="Calibri" w:hAnsi="Calibri"/>
            <w:color w:val="000000"/>
            <w:sz w:val="22"/>
            <w:szCs w:val="22"/>
          </w:rPr>
          <w:delText xml:space="preserve"> as</w:delText>
        </w:r>
        <w:r w:rsidDel="006A7805">
          <w:rPr>
            <w:rFonts w:ascii="Calibri" w:hAnsi="Calibri"/>
            <w:color w:val="000000"/>
            <w:sz w:val="22"/>
            <w:szCs w:val="22"/>
          </w:rPr>
          <w:delText xml:space="preserve"> </w:delText>
        </w:r>
        <w:r w:rsidR="00C14DF5" w:rsidDel="006A7805">
          <w:rPr>
            <w:rFonts w:ascii="Calibri" w:hAnsi="Calibri"/>
            <w:color w:val="000000"/>
            <w:sz w:val="22"/>
            <w:szCs w:val="22"/>
          </w:rPr>
          <w:delText>U</w:delText>
        </w:r>
        <w:r w:rsidDel="006A7805">
          <w:rPr>
            <w:rFonts w:ascii="Calibri" w:hAnsi="Calibri"/>
            <w:color w:val="000000"/>
            <w:sz w:val="22"/>
            <w:szCs w:val="22"/>
          </w:rPr>
          <w:delText xml:space="preserve">se </w:delText>
        </w:r>
        <w:r w:rsidR="00C14DF5" w:rsidDel="006A7805">
          <w:rPr>
            <w:rFonts w:ascii="Calibri" w:hAnsi="Calibri"/>
            <w:color w:val="000000"/>
            <w:sz w:val="22"/>
            <w:szCs w:val="22"/>
          </w:rPr>
          <w:delText>C</w:delText>
        </w:r>
        <w:r w:rsidDel="006A7805">
          <w:rPr>
            <w:rFonts w:ascii="Calibri" w:hAnsi="Calibri"/>
            <w:color w:val="000000"/>
            <w:sz w:val="22"/>
            <w:szCs w:val="22"/>
          </w:rPr>
          <w:delText xml:space="preserve">ase modeling </w:delText>
        </w:r>
        <w:r w:rsidR="00474750" w:rsidDel="006A7805">
          <w:rPr>
            <w:rFonts w:ascii="Calibri" w:hAnsi="Calibri"/>
            <w:color w:val="000000"/>
            <w:sz w:val="22"/>
            <w:szCs w:val="22"/>
          </w:rPr>
          <w:delText>will reveal</w:delText>
        </w:r>
        <w:r w:rsidDel="006A7805">
          <w:rPr>
            <w:rFonts w:ascii="Calibri" w:hAnsi="Calibri"/>
            <w:color w:val="000000"/>
            <w:sz w:val="22"/>
            <w:szCs w:val="22"/>
          </w:rPr>
          <w:delText xml:space="preserve"> additional data needs</w:delText>
        </w:r>
        <w:r w:rsidR="00197F2A" w:rsidDel="006A7805">
          <w:rPr>
            <w:rFonts w:ascii="Calibri" w:hAnsi="Calibri"/>
            <w:color w:val="000000"/>
            <w:sz w:val="22"/>
            <w:szCs w:val="22"/>
          </w:rPr>
          <w:delText xml:space="preserve">. </w:delText>
        </w:r>
        <w:r w:rsidR="004B2099" w:rsidDel="006A7805">
          <w:rPr>
            <w:rFonts w:ascii="Calibri" w:hAnsi="Calibri"/>
            <w:color w:val="000000"/>
            <w:sz w:val="22"/>
            <w:szCs w:val="22"/>
          </w:rPr>
          <w:delText>T</w:delText>
        </w:r>
        <w:r w:rsidDel="006A7805">
          <w:rPr>
            <w:rFonts w:ascii="Calibri" w:hAnsi="Calibri"/>
            <w:color w:val="000000"/>
            <w:sz w:val="22"/>
            <w:szCs w:val="22"/>
          </w:rPr>
          <w:delText>ry to group these in a way that makes sense</w:delText>
        </w:r>
        <w:r w:rsidR="003209C7" w:rsidDel="006A7805">
          <w:rPr>
            <w:rFonts w:ascii="Calibri" w:hAnsi="Calibri"/>
            <w:color w:val="000000"/>
            <w:sz w:val="22"/>
            <w:szCs w:val="22"/>
          </w:rPr>
          <w:delText xml:space="preserve">. </w:delText>
        </w:r>
        <w:r w:rsidR="00EA1B94" w:rsidDel="006A7805">
          <w:rPr>
            <w:rFonts w:ascii="Calibri" w:hAnsi="Calibri"/>
            <w:color w:val="000000"/>
            <w:sz w:val="22"/>
            <w:szCs w:val="22"/>
          </w:rPr>
          <w:delText>P</w:delText>
        </w:r>
        <w:r w:rsidR="003209C7" w:rsidDel="006A7805">
          <w:rPr>
            <w:rFonts w:ascii="Calibri" w:hAnsi="Calibri"/>
            <w:color w:val="000000"/>
            <w:sz w:val="22"/>
            <w:szCs w:val="22"/>
          </w:rPr>
          <w:delText>resenting data requirements in an organized fashion will help</w:delText>
        </w:r>
        <w:r w:rsidR="00EA1B94" w:rsidDel="006A7805">
          <w:rPr>
            <w:rFonts w:ascii="Calibri" w:hAnsi="Calibri"/>
            <w:color w:val="000000"/>
            <w:sz w:val="22"/>
            <w:szCs w:val="22"/>
          </w:rPr>
          <w:delText xml:space="preserve"> </w:delText>
        </w:r>
        <w:r w:rsidR="003209C7" w:rsidDel="006A7805">
          <w:rPr>
            <w:rFonts w:ascii="Calibri" w:hAnsi="Calibri"/>
            <w:color w:val="000000"/>
            <w:sz w:val="22"/>
            <w:szCs w:val="22"/>
          </w:rPr>
          <w:delText>database designers</w:delText>
        </w:r>
        <w:r w:rsidR="00EA1B94" w:rsidDel="006A7805">
          <w:rPr>
            <w:rFonts w:ascii="Calibri" w:hAnsi="Calibri"/>
            <w:color w:val="000000"/>
            <w:sz w:val="22"/>
            <w:szCs w:val="22"/>
          </w:rPr>
          <w:delText xml:space="preserve"> and software devs</w:delText>
        </w:r>
        <w:r w:rsidR="003209C7" w:rsidDel="006A7805">
          <w:rPr>
            <w:rFonts w:ascii="Calibri" w:hAnsi="Calibri"/>
            <w:color w:val="000000"/>
            <w:sz w:val="22"/>
            <w:szCs w:val="22"/>
          </w:rPr>
          <w:delText xml:space="preserve"> down the road!</w:delText>
        </w:r>
        <w:r w:rsidDel="006A7805">
          <w:rPr>
            <w:rFonts w:ascii="Calibri" w:hAnsi="Calibri"/>
            <w:color w:val="000000"/>
            <w:sz w:val="22"/>
            <w:szCs w:val="22"/>
          </w:rPr>
          <w:delText xml:space="preserve"> </w:delText>
        </w:r>
      </w:del>
    </w:p>
    <w:p w14:paraId="70661D18" w14:textId="39A5AA94" w:rsidR="008A6BDC" w:rsidRPr="008F2908" w:rsidDel="006A7805" w:rsidRDefault="008A6BDC" w:rsidP="009C5A1C">
      <w:pPr>
        <w:pStyle w:val="BodyTextIndent"/>
        <w:tabs>
          <w:tab w:val="left" w:pos="2430"/>
          <w:tab w:val="left" w:pos="2610"/>
        </w:tabs>
        <w:ind w:left="720"/>
        <w:rPr>
          <w:del w:id="378" w:author="Tang, Joyce" w:date="2024-05-21T20:41:00Z" w16du:dateUtc="2024-05-22T03:41:00Z"/>
          <w:rFonts w:ascii="Calibri" w:hAnsi="Calibri"/>
          <w:sz w:val="22"/>
          <w:szCs w:val="22"/>
        </w:rPr>
      </w:pPr>
    </w:p>
    <w:p w14:paraId="61F5D163" w14:textId="5992430F" w:rsidR="008A6BDC" w:rsidRPr="008F2908" w:rsidDel="006A7805" w:rsidRDefault="008A6BDC" w:rsidP="008A6BDC">
      <w:pPr>
        <w:pStyle w:val="BodyTextIndent"/>
        <w:numPr>
          <w:ilvl w:val="0"/>
          <w:numId w:val="23"/>
        </w:numPr>
        <w:tabs>
          <w:tab w:val="left" w:pos="2430"/>
          <w:tab w:val="left" w:pos="2610"/>
        </w:tabs>
        <w:rPr>
          <w:del w:id="379" w:author="Tang, Joyce" w:date="2024-05-21T20:41:00Z" w16du:dateUtc="2024-05-22T03:41:00Z"/>
          <w:rFonts w:ascii="Calibri" w:hAnsi="Calibri"/>
          <w:sz w:val="22"/>
          <w:szCs w:val="22"/>
        </w:rPr>
      </w:pPr>
      <w:del w:id="380" w:author="Tang, Joyce" w:date="2024-05-21T20:41:00Z" w16du:dateUtc="2024-05-22T03:41:00Z">
        <w:r w:rsidRPr="008F2908" w:rsidDel="006A7805">
          <w:rPr>
            <w:rFonts w:ascii="Calibri" w:hAnsi="Calibri"/>
            <w:b/>
            <w:bCs/>
            <w:sz w:val="22"/>
            <w:szCs w:val="22"/>
          </w:rPr>
          <w:delText>User Registration and Authentication:</w:delText>
        </w:r>
        <w:r w:rsidRPr="008F2908" w:rsidDel="006A7805">
          <w:rPr>
            <w:rFonts w:ascii="Calibri" w:hAnsi="Calibri"/>
            <w:sz w:val="22"/>
            <w:szCs w:val="22"/>
          </w:rPr>
          <w:delText xml:space="preserve"> Users must be able to register and log in securely using multi-factor authentication to ensure data security.</w:delText>
        </w:r>
      </w:del>
    </w:p>
    <w:p w14:paraId="64FDF6F2" w14:textId="64C82A5C" w:rsidR="008A6BDC" w:rsidRPr="008F2908" w:rsidDel="006A7805" w:rsidRDefault="008A6BDC" w:rsidP="008A6BDC">
      <w:pPr>
        <w:pStyle w:val="BodyTextIndent"/>
        <w:numPr>
          <w:ilvl w:val="0"/>
          <w:numId w:val="23"/>
        </w:numPr>
        <w:tabs>
          <w:tab w:val="left" w:pos="2430"/>
          <w:tab w:val="left" w:pos="2610"/>
        </w:tabs>
        <w:rPr>
          <w:del w:id="381" w:author="Tang, Joyce" w:date="2024-05-21T20:41:00Z" w16du:dateUtc="2024-05-22T03:41:00Z"/>
          <w:rFonts w:ascii="Calibri" w:hAnsi="Calibri"/>
          <w:sz w:val="22"/>
          <w:szCs w:val="22"/>
        </w:rPr>
      </w:pPr>
      <w:del w:id="382" w:author="Tang, Joyce" w:date="2024-05-21T20:41:00Z" w16du:dateUtc="2024-05-22T03:41:00Z">
        <w:r w:rsidRPr="008F2908" w:rsidDel="006A7805">
          <w:rPr>
            <w:rFonts w:ascii="Calibri" w:hAnsi="Calibri"/>
            <w:b/>
            <w:bCs/>
            <w:sz w:val="22"/>
            <w:szCs w:val="22"/>
          </w:rPr>
          <w:delText>Fraud Detection:</w:delText>
        </w:r>
        <w:r w:rsidRPr="008F2908" w:rsidDel="006A7805">
          <w:rPr>
            <w:rFonts w:ascii="Calibri" w:hAnsi="Calibri"/>
            <w:sz w:val="22"/>
            <w:szCs w:val="22"/>
          </w:rPr>
          <w:delText xml:space="preserve"> The system will analyze user transactions in real time to identify and alert users of potential fraudulent activities.</w:delText>
        </w:r>
      </w:del>
    </w:p>
    <w:p w14:paraId="1C72B458" w14:textId="7E0CD934" w:rsidR="008A6BDC" w:rsidRPr="008F2908" w:rsidDel="006A7805" w:rsidRDefault="008A6BDC" w:rsidP="008A6BDC">
      <w:pPr>
        <w:pStyle w:val="BodyTextIndent"/>
        <w:numPr>
          <w:ilvl w:val="0"/>
          <w:numId w:val="23"/>
        </w:numPr>
        <w:tabs>
          <w:tab w:val="left" w:pos="2430"/>
          <w:tab w:val="left" w:pos="2610"/>
        </w:tabs>
        <w:rPr>
          <w:del w:id="383" w:author="Tang, Joyce" w:date="2024-05-21T20:41:00Z" w16du:dateUtc="2024-05-22T03:41:00Z"/>
          <w:rFonts w:ascii="Calibri" w:hAnsi="Calibri"/>
          <w:sz w:val="22"/>
          <w:szCs w:val="22"/>
        </w:rPr>
      </w:pPr>
      <w:del w:id="384" w:author="Tang, Joyce" w:date="2024-05-21T20:41:00Z" w16du:dateUtc="2024-05-22T03:41:00Z">
        <w:r w:rsidRPr="008F2908" w:rsidDel="006A7805">
          <w:rPr>
            <w:rFonts w:ascii="Calibri" w:hAnsi="Calibri"/>
            <w:b/>
            <w:bCs/>
            <w:sz w:val="22"/>
            <w:szCs w:val="22"/>
          </w:rPr>
          <w:delText>Data Encryption:</w:delText>
        </w:r>
        <w:r w:rsidRPr="008F2908" w:rsidDel="006A7805">
          <w:rPr>
            <w:rFonts w:ascii="Calibri" w:hAnsi="Calibri"/>
            <w:sz w:val="22"/>
            <w:szCs w:val="22"/>
          </w:rPr>
          <w:delText xml:space="preserve"> All user data stored and transmitted by the system will be encrypted using the latest encryption standards to protect against data breaches.</w:delText>
        </w:r>
      </w:del>
    </w:p>
    <w:p w14:paraId="5262431A" w14:textId="13D42D02" w:rsidR="008A6BDC" w:rsidRPr="008F2908" w:rsidDel="006A7805" w:rsidRDefault="008A6BDC" w:rsidP="008A6BDC">
      <w:pPr>
        <w:pStyle w:val="BodyTextIndent"/>
        <w:numPr>
          <w:ilvl w:val="0"/>
          <w:numId w:val="23"/>
        </w:numPr>
        <w:tabs>
          <w:tab w:val="left" w:pos="2430"/>
          <w:tab w:val="left" w:pos="2610"/>
        </w:tabs>
        <w:rPr>
          <w:del w:id="385" w:author="Tang, Joyce" w:date="2024-05-21T20:41:00Z" w16du:dateUtc="2024-05-22T03:41:00Z"/>
          <w:rFonts w:ascii="Calibri" w:hAnsi="Calibri"/>
          <w:sz w:val="22"/>
          <w:szCs w:val="22"/>
        </w:rPr>
      </w:pPr>
      <w:del w:id="386" w:author="Tang, Joyce" w:date="2024-05-21T20:41:00Z" w16du:dateUtc="2024-05-22T03:41:00Z">
        <w:r w:rsidRPr="008F2908" w:rsidDel="006A7805">
          <w:rPr>
            <w:rFonts w:ascii="Calibri" w:hAnsi="Calibri"/>
            <w:b/>
            <w:bCs/>
            <w:sz w:val="22"/>
            <w:szCs w:val="22"/>
          </w:rPr>
          <w:delText>User Profile Management</w:delText>
        </w:r>
        <w:r w:rsidRPr="008F2908" w:rsidDel="006A7805">
          <w:rPr>
            <w:rFonts w:ascii="Calibri" w:hAnsi="Calibri"/>
            <w:sz w:val="22"/>
            <w:szCs w:val="22"/>
          </w:rPr>
          <w:delText>: Users must be able to update, manage, and retrieve their profile information securely within the application.</w:delText>
        </w:r>
      </w:del>
    </w:p>
    <w:p w14:paraId="7FDFD82D" w14:textId="77777777" w:rsidR="008A6BDC" w:rsidRPr="008A6BDC" w:rsidRDefault="008A6BDC" w:rsidP="008A6BDC">
      <w:pPr>
        <w:pStyle w:val="BodyTextIndent"/>
        <w:tabs>
          <w:tab w:val="left" w:pos="2430"/>
          <w:tab w:val="left" w:pos="2610"/>
        </w:tabs>
        <w:ind w:firstLine="0"/>
        <w:rPr>
          <w:rFonts w:ascii="Calibri" w:hAnsi="Calibri"/>
          <w:color w:val="000000"/>
          <w:sz w:val="22"/>
          <w:szCs w:val="22"/>
        </w:rPr>
      </w:pPr>
    </w:p>
    <w:p w14:paraId="5812AA8F" w14:textId="77777777" w:rsidR="006A7805" w:rsidRDefault="006A7805" w:rsidP="006A7805">
      <w:pPr>
        <w:pStyle w:val="Heading3"/>
        <w:rPr>
          <w:ins w:id="387" w:author="Tang, Joyce" w:date="2024-05-21T20:43:00Z" w16du:dateUtc="2024-05-22T03:43:00Z"/>
          <w:sz w:val="27"/>
          <w:szCs w:val="27"/>
        </w:rPr>
      </w:pPr>
      <w:ins w:id="388" w:author="Tang, Joyce" w:date="2024-05-21T20:43:00Z" w16du:dateUtc="2024-05-22T03:43:00Z">
        <w:r>
          <w:rPr>
            <w:rStyle w:val="Strong"/>
            <w:b w:val="0"/>
            <w:bCs w:val="0"/>
          </w:rPr>
          <w:t>Data Requirements</w:t>
        </w:r>
      </w:ins>
    </w:p>
    <w:p w14:paraId="5F261EFE" w14:textId="77777777" w:rsidR="006A7805" w:rsidRDefault="006A7805" w:rsidP="006A7805">
      <w:pPr>
        <w:numPr>
          <w:ilvl w:val="0"/>
          <w:numId w:val="59"/>
        </w:numPr>
        <w:spacing w:before="100" w:beforeAutospacing="1" w:after="100" w:afterAutospacing="1"/>
        <w:rPr>
          <w:ins w:id="389" w:author="Tang, Joyce" w:date="2024-05-21T20:43:00Z" w16du:dateUtc="2024-05-22T03:43:00Z"/>
        </w:rPr>
      </w:pPr>
      <w:ins w:id="390" w:author="Tang, Joyce" w:date="2024-05-21T20:43:00Z" w16du:dateUtc="2024-05-22T03:43:00Z">
        <w:r>
          <w:rPr>
            <w:rStyle w:val="Strong"/>
          </w:rPr>
          <w:t>User Registration and Authentication</w:t>
        </w:r>
        <w:r>
          <w:t xml:space="preserve">: </w:t>
        </w:r>
      </w:ins>
    </w:p>
    <w:p w14:paraId="547FD774" w14:textId="77777777" w:rsidR="006A7805" w:rsidRDefault="006A7805" w:rsidP="006A7805">
      <w:pPr>
        <w:numPr>
          <w:ilvl w:val="1"/>
          <w:numId w:val="59"/>
        </w:numPr>
        <w:spacing w:before="100" w:beforeAutospacing="1" w:after="100" w:afterAutospacing="1"/>
        <w:rPr>
          <w:ins w:id="391" w:author="Tang, Joyce" w:date="2024-05-21T20:43:00Z" w16du:dateUtc="2024-05-22T03:43:00Z"/>
        </w:rPr>
      </w:pPr>
      <w:ins w:id="392" w:author="Tang, Joyce" w:date="2024-05-21T20:43:00Z" w16du:dateUtc="2024-05-22T03:43:00Z">
        <w:r>
          <w:rPr>
            <w:rStyle w:val="Strong"/>
          </w:rPr>
          <w:t>Description</w:t>
        </w:r>
        <w:r>
          <w:t>: Users must be able to register and log in securely using multi-factor authentication.</w:t>
        </w:r>
      </w:ins>
    </w:p>
    <w:p w14:paraId="47796D88" w14:textId="77777777" w:rsidR="006A7805" w:rsidRDefault="006A7805" w:rsidP="006A7805">
      <w:pPr>
        <w:numPr>
          <w:ilvl w:val="1"/>
          <w:numId w:val="59"/>
        </w:numPr>
        <w:spacing w:before="100" w:beforeAutospacing="1" w:after="100" w:afterAutospacing="1"/>
        <w:rPr>
          <w:ins w:id="393" w:author="Tang, Joyce" w:date="2024-05-21T20:43:00Z" w16du:dateUtc="2024-05-22T03:43:00Z"/>
        </w:rPr>
      </w:pPr>
      <w:ins w:id="394" w:author="Tang, Joyce" w:date="2024-05-21T20:43:00Z" w16du:dateUtc="2024-05-22T03:43:00Z">
        <w:r>
          <w:rPr>
            <w:rStyle w:val="Strong"/>
          </w:rPr>
          <w:t>Data Needs</w:t>
        </w:r>
        <w:r>
          <w:t>: Usernames, passwords, email addresses, authentication tokens.</w:t>
        </w:r>
      </w:ins>
    </w:p>
    <w:p w14:paraId="186BE5EE" w14:textId="77777777" w:rsidR="006A7805" w:rsidRDefault="006A7805" w:rsidP="006A7805">
      <w:pPr>
        <w:numPr>
          <w:ilvl w:val="0"/>
          <w:numId w:val="59"/>
        </w:numPr>
        <w:spacing w:before="100" w:beforeAutospacing="1" w:after="100" w:afterAutospacing="1"/>
        <w:rPr>
          <w:ins w:id="395" w:author="Tang, Joyce" w:date="2024-05-21T20:43:00Z" w16du:dateUtc="2024-05-22T03:43:00Z"/>
        </w:rPr>
      </w:pPr>
      <w:ins w:id="396" w:author="Tang, Joyce" w:date="2024-05-21T20:43:00Z" w16du:dateUtc="2024-05-22T03:43:00Z">
        <w:r>
          <w:rPr>
            <w:rStyle w:val="Strong"/>
          </w:rPr>
          <w:t>Fraud Detection</w:t>
        </w:r>
        <w:r>
          <w:t xml:space="preserve">: </w:t>
        </w:r>
      </w:ins>
    </w:p>
    <w:p w14:paraId="7E60A809" w14:textId="77777777" w:rsidR="006A7805" w:rsidRDefault="006A7805" w:rsidP="006A7805">
      <w:pPr>
        <w:numPr>
          <w:ilvl w:val="1"/>
          <w:numId w:val="59"/>
        </w:numPr>
        <w:spacing w:before="100" w:beforeAutospacing="1" w:after="100" w:afterAutospacing="1"/>
        <w:rPr>
          <w:ins w:id="397" w:author="Tang, Joyce" w:date="2024-05-21T20:43:00Z" w16du:dateUtc="2024-05-22T03:43:00Z"/>
        </w:rPr>
      </w:pPr>
      <w:ins w:id="398" w:author="Tang, Joyce" w:date="2024-05-21T20:43:00Z" w16du:dateUtc="2024-05-22T03:43:00Z">
        <w:r>
          <w:rPr>
            <w:rStyle w:val="Strong"/>
          </w:rPr>
          <w:t>Description</w:t>
        </w:r>
        <w:r>
          <w:t xml:space="preserve">: The system will analyze user transactions in real-time to identify and alert users of </w:t>
        </w:r>
        <w:proofErr w:type="gramStart"/>
        <w:r>
          <w:t>potential</w:t>
        </w:r>
        <w:proofErr w:type="gramEnd"/>
        <w:r>
          <w:t xml:space="preserve"> fraudulent activities.</w:t>
        </w:r>
      </w:ins>
    </w:p>
    <w:p w14:paraId="5D1B5389" w14:textId="77777777" w:rsidR="006A7805" w:rsidRDefault="006A7805" w:rsidP="006A7805">
      <w:pPr>
        <w:numPr>
          <w:ilvl w:val="1"/>
          <w:numId w:val="59"/>
        </w:numPr>
        <w:spacing w:before="100" w:beforeAutospacing="1" w:after="100" w:afterAutospacing="1"/>
        <w:rPr>
          <w:ins w:id="399" w:author="Tang, Joyce" w:date="2024-05-21T20:43:00Z" w16du:dateUtc="2024-05-22T03:43:00Z"/>
        </w:rPr>
      </w:pPr>
      <w:ins w:id="400" w:author="Tang, Joyce" w:date="2024-05-21T20:43:00Z" w16du:dateUtc="2024-05-22T03:43:00Z">
        <w:r>
          <w:rPr>
            <w:rStyle w:val="Strong"/>
          </w:rPr>
          <w:t>Data Needs</w:t>
        </w:r>
        <w:r>
          <w:t>: Transaction details, user behavior patterns, fraud detection logs.</w:t>
        </w:r>
      </w:ins>
    </w:p>
    <w:p w14:paraId="7C6088C1" w14:textId="77777777" w:rsidR="006A7805" w:rsidRDefault="006A7805" w:rsidP="006A7805">
      <w:pPr>
        <w:numPr>
          <w:ilvl w:val="0"/>
          <w:numId w:val="59"/>
        </w:numPr>
        <w:spacing w:before="100" w:beforeAutospacing="1" w:after="100" w:afterAutospacing="1"/>
        <w:rPr>
          <w:ins w:id="401" w:author="Tang, Joyce" w:date="2024-05-21T20:43:00Z" w16du:dateUtc="2024-05-22T03:43:00Z"/>
        </w:rPr>
      </w:pPr>
      <w:ins w:id="402" w:author="Tang, Joyce" w:date="2024-05-21T20:43:00Z" w16du:dateUtc="2024-05-22T03:43:00Z">
        <w:r>
          <w:rPr>
            <w:rStyle w:val="Strong"/>
          </w:rPr>
          <w:t>Data Encryption</w:t>
        </w:r>
        <w:r>
          <w:t xml:space="preserve">: </w:t>
        </w:r>
      </w:ins>
    </w:p>
    <w:p w14:paraId="1E6B5A16" w14:textId="02524839" w:rsidR="006A7805" w:rsidRDefault="006A7805" w:rsidP="006A7805">
      <w:pPr>
        <w:numPr>
          <w:ilvl w:val="1"/>
          <w:numId w:val="59"/>
        </w:numPr>
        <w:spacing w:before="100" w:beforeAutospacing="1" w:after="100" w:afterAutospacing="1"/>
        <w:rPr>
          <w:ins w:id="403" w:author="Tang, Joyce" w:date="2024-05-21T20:43:00Z" w16du:dateUtc="2024-05-22T03:43:00Z"/>
        </w:rPr>
      </w:pPr>
      <w:ins w:id="404" w:author="Tang, Joyce" w:date="2024-05-21T20:43:00Z" w16du:dateUtc="2024-05-22T03:43:00Z">
        <w:r>
          <w:rPr>
            <w:rStyle w:val="Strong"/>
          </w:rPr>
          <w:t>Description</w:t>
        </w:r>
        <w:r>
          <w:t>: The system's user data will be encrypted using the latest encryption standards.</w:t>
        </w:r>
      </w:ins>
    </w:p>
    <w:p w14:paraId="176BCF24" w14:textId="7D713957" w:rsidR="006A7805" w:rsidRDefault="006A7805" w:rsidP="006A7805">
      <w:pPr>
        <w:numPr>
          <w:ilvl w:val="1"/>
          <w:numId w:val="59"/>
        </w:numPr>
        <w:spacing w:before="100" w:beforeAutospacing="1" w:after="100" w:afterAutospacing="1"/>
        <w:rPr>
          <w:ins w:id="405" w:author="Tang, Joyce" w:date="2024-05-21T20:43:00Z" w16du:dateUtc="2024-05-22T03:43:00Z"/>
        </w:rPr>
      </w:pPr>
      <w:ins w:id="406" w:author="Tang, Joyce" w:date="2024-05-21T20:43:00Z" w16du:dateUtc="2024-05-22T03:43:00Z">
        <w:r>
          <w:rPr>
            <w:rStyle w:val="Strong"/>
          </w:rPr>
          <w:t>Data Needs</w:t>
        </w:r>
        <w:r>
          <w:t>: Encrypted user data, encryption keys, and secure transmission logs.</w:t>
        </w:r>
      </w:ins>
    </w:p>
    <w:p w14:paraId="1DF6670E" w14:textId="77777777" w:rsidR="006A7805" w:rsidRDefault="006A7805" w:rsidP="006A7805">
      <w:pPr>
        <w:numPr>
          <w:ilvl w:val="0"/>
          <w:numId w:val="59"/>
        </w:numPr>
        <w:spacing w:before="100" w:beforeAutospacing="1" w:after="100" w:afterAutospacing="1"/>
        <w:rPr>
          <w:ins w:id="407" w:author="Tang, Joyce" w:date="2024-05-21T20:43:00Z" w16du:dateUtc="2024-05-22T03:43:00Z"/>
        </w:rPr>
      </w:pPr>
      <w:ins w:id="408" w:author="Tang, Joyce" w:date="2024-05-21T20:43:00Z" w16du:dateUtc="2024-05-22T03:43:00Z">
        <w:r>
          <w:rPr>
            <w:rStyle w:val="Strong"/>
          </w:rPr>
          <w:t>User Profile Management</w:t>
        </w:r>
        <w:r>
          <w:t xml:space="preserve">: </w:t>
        </w:r>
      </w:ins>
    </w:p>
    <w:p w14:paraId="10DC48CC" w14:textId="77777777" w:rsidR="006A7805" w:rsidRDefault="006A7805" w:rsidP="006A7805">
      <w:pPr>
        <w:numPr>
          <w:ilvl w:val="1"/>
          <w:numId w:val="59"/>
        </w:numPr>
        <w:spacing w:before="100" w:beforeAutospacing="1" w:after="100" w:afterAutospacing="1"/>
        <w:rPr>
          <w:ins w:id="409" w:author="Tang, Joyce" w:date="2024-05-21T20:43:00Z" w16du:dateUtc="2024-05-22T03:43:00Z"/>
        </w:rPr>
      </w:pPr>
      <w:ins w:id="410" w:author="Tang, Joyce" w:date="2024-05-21T20:43:00Z" w16du:dateUtc="2024-05-22T03:43:00Z">
        <w:r>
          <w:rPr>
            <w:rStyle w:val="Strong"/>
          </w:rPr>
          <w:t>Description</w:t>
        </w:r>
        <w:r>
          <w:t>: Users must be able to update, manage, and retrieve their profile information securely within the application.</w:t>
        </w:r>
      </w:ins>
    </w:p>
    <w:p w14:paraId="6DE1833D" w14:textId="77777777" w:rsidR="006A7805" w:rsidRDefault="006A7805" w:rsidP="006A7805">
      <w:pPr>
        <w:numPr>
          <w:ilvl w:val="1"/>
          <w:numId w:val="59"/>
        </w:numPr>
        <w:spacing w:before="100" w:beforeAutospacing="1" w:after="100" w:afterAutospacing="1"/>
        <w:rPr>
          <w:ins w:id="411" w:author="Tang, Joyce" w:date="2024-05-21T20:43:00Z" w16du:dateUtc="2024-05-22T03:43:00Z"/>
        </w:rPr>
      </w:pPr>
      <w:ins w:id="412" w:author="Tang, Joyce" w:date="2024-05-21T20:43:00Z" w16du:dateUtc="2024-05-22T03:43:00Z">
        <w:r>
          <w:rPr>
            <w:rStyle w:val="Strong"/>
          </w:rPr>
          <w:t>Data Needs</w:t>
        </w:r>
        <w:r>
          <w:t>: Personal information, contact details, profile updates.</w:t>
        </w:r>
      </w:ins>
    </w:p>
    <w:p w14:paraId="7F749FC9" w14:textId="77777777" w:rsidR="006A7805" w:rsidRDefault="006A7805" w:rsidP="006A7805">
      <w:pPr>
        <w:pStyle w:val="Heading3"/>
        <w:rPr>
          <w:ins w:id="413" w:author="Tang, Joyce" w:date="2024-05-21T20:43:00Z" w16du:dateUtc="2024-05-22T03:43:00Z"/>
        </w:rPr>
      </w:pPr>
      <w:ins w:id="414" w:author="Tang, Joyce" w:date="2024-05-21T20:43:00Z" w16du:dateUtc="2024-05-22T03:43:00Z">
        <w:r>
          <w:rPr>
            <w:rStyle w:val="Strong"/>
            <w:b w:val="0"/>
            <w:bCs w:val="0"/>
          </w:rPr>
          <w:t>Non-functional Requirements</w:t>
        </w:r>
      </w:ins>
    </w:p>
    <w:p w14:paraId="3822E020" w14:textId="77777777" w:rsidR="006A7805" w:rsidRDefault="006A7805" w:rsidP="006A7805">
      <w:pPr>
        <w:numPr>
          <w:ilvl w:val="0"/>
          <w:numId w:val="60"/>
        </w:numPr>
        <w:spacing w:before="100" w:beforeAutospacing="1" w:after="100" w:afterAutospacing="1"/>
        <w:rPr>
          <w:ins w:id="415" w:author="Tang, Joyce" w:date="2024-05-21T20:43:00Z" w16du:dateUtc="2024-05-22T03:43:00Z"/>
        </w:rPr>
      </w:pPr>
      <w:ins w:id="416" w:author="Tang, Joyce" w:date="2024-05-21T20:43:00Z" w16du:dateUtc="2024-05-22T03:43:00Z">
        <w:r>
          <w:rPr>
            <w:rStyle w:val="Strong"/>
          </w:rPr>
          <w:t>Security</w:t>
        </w:r>
        <w:r>
          <w:t xml:space="preserve">: </w:t>
        </w:r>
      </w:ins>
    </w:p>
    <w:p w14:paraId="2CFCFA14" w14:textId="77777777" w:rsidR="006A7805" w:rsidRDefault="006A7805" w:rsidP="006A7805">
      <w:pPr>
        <w:numPr>
          <w:ilvl w:val="1"/>
          <w:numId w:val="60"/>
        </w:numPr>
        <w:spacing w:before="100" w:beforeAutospacing="1" w:after="100" w:afterAutospacing="1"/>
        <w:rPr>
          <w:ins w:id="417" w:author="Tang, Joyce" w:date="2024-05-21T20:43:00Z" w16du:dateUtc="2024-05-22T03:43:00Z"/>
        </w:rPr>
      </w:pPr>
      <w:ins w:id="418" w:author="Tang, Joyce" w:date="2024-05-21T20:43:00Z" w16du:dateUtc="2024-05-22T03:43:00Z">
        <w:r>
          <w:rPr>
            <w:rStyle w:val="Strong"/>
          </w:rPr>
          <w:t>Description</w:t>
        </w:r>
        <w:r>
          <w:t>: The system must comply with international cybersecurity standards, including GDPR and CCPA compliance for data protection.</w:t>
        </w:r>
      </w:ins>
    </w:p>
    <w:p w14:paraId="00128B90" w14:textId="77777777" w:rsidR="006A7805" w:rsidRDefault="006A7805" w:rsidP="006A7805">
      <w:pPr>
        <w:numPr>
          <w:ilvl w:val="0"/>
          <w:numId w:val="60"/>
        </w:numPr>
        <w:spacing w:before="100" w:beforeAutospacing="1" w:after="100" w:afterAutospacing="1"/>
        <w:rPr>
          <w:ins w:id="419" w:author="Tang, Joyce" w:date="2024-05-21T20:43:00Z" w16du:dateUtc="2024-05-22T03:43:00Z"/>
        </w:rPr>
      </w:pPr>
      <w:ins w:id="420" w:author="Tang, Joyce" w:date="2024-05-21T20:43:00Z" w16du:dateUtc="2024-05-22T03:43:00Z">
        <w:r>
          <w:rPr>
            <w:rStyle w:val="Strong"/>
          </w:rPr>
          <w:t>Performance</w:t>
        </w:r>
        <w:r>
          <w:t xml:space="preserve">: </w:t>
        </w:r>
      </w:ins>
    </w:p>
    <w:p w14:paraId="6280D2ED" w14:textId="77777777" w:rsidR="006A7805" w:rsidRDefault="006A7805" w:rsidP="006A7805">
      <w:pPr>
        <w:numPr>
          <w:ilvl w:val="1"/>
          <w:numId w:val="60"/>
        </w:numPr>
        <w:spacing w:before="100" w:beforeAutospacing="1" w:after="100" w:afterAutospacing="1"/>
        <w:rPr>
          <w:ins w:id="421" w:author="Tang, Joyce" w:date="2024-05-21T20:43:00Z" w16du:dateUtc="2024-05-22T03:43:00Z"/>
        </w:rPr>
      </w:pPr>
      <w:ins w:id="422" w:author="Tang, Joyce" w:date="2024-05-21T20:43:00Z" w16du:dateUtc="2024-05-22T03:43:00Z">
        <w:r>
          <w:rPr>
            <w:rStyle w:val="Strong"/>
          </w:rPr>
          <w:t>Description</w:t>
        </w:r>
        <w:r>
          <w:t>: The system should handle up to 10,000 concurrent users without performance degradation.</w:t>
        </w:r>
      </w:ins>
    </w:p>
    <w:p w14:paraId="0328B01C" w14:textId="77777777" w:rsidR="006A7805" w:rsidRDefault="006A7805" w:rsidP="006A7805">
      <w:pPr>
        <w:numPr>
          <w:ilvl w:val="0"/>
          <w:numId w:val="60"/>
        </w:numPr>
        <w:spacing w:before="100" w:beforeAutospacing="1" w:after="100" w:afterAutospacing="1"/>
        <w:rPr>
          <w:ins w:id="423" w:author="Tang, Joyce" w:date="2024-05-21T20:43:00Z" w16du:dateUtc="2024-05-22T03:43:00Z"/>
        </w:rPr>
      </w:pPr>
      <w:ins w:id="424" w:author="Tang, Joyce" w:date="2024-05-21T20:43:00Z" w16du:dateUtc="2024-05-22T03:43:00Z">
        <w:r>
          <w:rPr>
            <w:rStyle w:val="Strong"/>
          </w:rPr>
          <w:t>Usability</w:t>
        </w:r>
        <w:r>
          <w:t xml:space="preserve">: </w:t>
        </w:r>
      </w:ins>
    </w:p>
    <w:p w14:paraId="4AF8D366" w14:textId="77777777" w:rsidR="006A7805" w:rsidRDefault="006A7805" w:rsidP="006A7805">
      <w:pPr>
        <w:numPr>
          <w:ilvl w:val="1"/>
          <w:numId w:val="60"/>
        </w:numPr>
        <w:spacing w:before="100" w:beforeAutospacing="1" w:after="100" w:afterAutospacing="1"/>
        <w:rPr>
          <w:ins w:id="425" w:author="Tang, Joyce" w:date="2024-05-21T20:43:00Z" w16du:dateUtc="2024-05-22T03:43:00Z"/>
        </w:rPr>
      </w:pPr>
      <w:ins w:id="426" w:author="Tang, Joyce" w:date="2024-05-21T20:43:00Z" w16du:dateUtc="2024-05-22T03:43:00Z">
        <w:r>
          <w:rPr>
            <w:rStyle w:val="Strong"/>
          </w:rPr>
          <w:t>Description</w:t>
        </w:r>
        <w:r>
          <w:t>: The system interface should be user-friendly, with accessibility features supporting disabled users.</w:t>
        </w:r>
      </w:ins>
    </w:p>
    <w:p w14:paraId="46D2D6DC" w14:textId="77777777" w:rsidR="006A7805" w:rsidRDefault="006A7805" w:rsidP="006A7805">
      <w:pPr>
        <w:numPr>
          <w:ilvl w:val="0"/>
          <w:numId w:val="60"/>
        </w:numPr>
        <w:spacing w:before="100" w:beforeAutospacing="1" w:after="100" w:afterAutospacing="1"/>
        <w:rPr>
          <w:ins w:id="427" w:author="Tang, Joyce" w:date="2024-05-21T20:43:00Z" w16du:dateUtc="2024-05-22T03:43:00Z"/>
        </w:rPr>
      </w:pPr>
      <w:ins w:id="428" w:author="Tang, Joyce" w:date="2024-05-21T20:43:00Z" w16du:dateUtc="2024-05-22T03:43:00Z">
        <w:r>
          <w:rPr>
            <w:rStyle w:val="Strong"/>
          </w:rPr>
          <w:t>Scalability</w:t>
        </w:r>
        <w:r>
          <w:t xml:space="preserve">: </w:t>
        </w:r>
      </w:ins>
    </w:p>
    <w:p w14:paraId="2189887F" w14:textId="77777777" w:rsidR="006A7805" w:rsidRDefault="006A7805" w:rsidP="006A7805">
      <w:pPr>
        <w:numPr>
          <w:ilvl w:val="1"/>
          <w:numId w:val="60"/>
        </w:numPr>
        <w:spacing w:before="100" w:beforeAutospacing="1" w:after="100" w:afterAutospacing="1"/>
        <w:rPr>
          <w:ins w:id="429" w:author="Tang, Joyce" w:date="2024-05-21T20:43:00Z" w16du:dateUtc="2024-05-22T03:43:00Z"/>
        </w:rPr>
      </w:pPr>
      <w:ins w:id="430" w:author="Tang, Joyce" w:date="2024-05-21T20:43:00Z" w16du:dateUtc="2024-05-22T03:43:00Z">
        <w:r>
          <w:rPr>
            <w:rStyle w:val="Strong"/>
          </w:rPr>
          <w:t>Description</w:t>
        </w:r>
        <w:r>
          <w:t>: The system architecture must support scaling to seamlessly accommodate increased user loads and data volume.</w:t>
        </w:r>
      </w:ins>
    </w:p>
    <w:p w14:paraId="75125559" w14:textId="61AF06B7" w:rsidR="008A6BDC" w:rsidRPr="00E07DDF" w:rsidDel="006A7805" w:rsidRDefault="008D20B5" w:rsidP="00E07DDF">
      <w:pPr>
        <w:pStyle w:val="BodyTextIndent"/>
        <w:keepNext/>
        <w:tabs>
          <w:tab w:val="left" w:pos="2430"/>
          <w:tab w:val="left" w:pos="2610"/>
        </w:tabs>
        <w:spacing w:before="120"/>
        <w:ind w:left="720"/>
        <w:outlineLvl w:val="1"/>
        <w:rPr>
          <w:del w:id="431" w:author="Tang, Joyce" w:date="2024-05-21T20:43:00Z" w16du:dateUtc="2024-05-22T03:43:00Z"/>
          <w:rFonts w:ascii="Calibri" w:hAnsi="Calibri"/>
        </w:rPr>
      </w:pPr>
      <w:del w:id="432" w:author="Tang, Joyce" w:date="2024-05-21T20:43:00Z" w16du:dateUtc="2024-05-22T03:43:00Z">
        <w:r w:rsidRPr="008F2908" w:rsidDel="006A7805">
          <w:rPr>
            <w:rFonts w:ascii="Calibri" w:hAnsi="Calibri"/>
            <w:u w:val="single"/>
          </w:rPr>
          <w:delText>Non</w:delText>
        </w:r>
        <w:r w:rsidR="00C14DF5" w:rsidRPr="008F2908" w:rsidDel="006A7805">
          <w:rPr>
            <w:rFonts w:ascii="Calibri" w:hAnsi="Calibri"/>
            <w:u w:val="single"/>
          </w:rPr>
          <w:delText>-</w:delText>
        </w:r>
        <w:r w:rsidRPr="008F2908" w:rsidDel="006A7805">
          <w:rPr>
            <w:rFonts w:ascii="Calibri" w:hAnsi="Calibri"/>
            <w:u w:val="single"/>
          </w:rPr>
          <w:delText>functional Requirements</w:delText>
        </w:r>
        <w:r w:rsidR="00C61D95" w:rsidRPr="008F2908" w:rsidDel="006A7805">
          <w:rPr>
            <w:rFonts w:ascii="Calibri" w:hAnsi="Calibri"/>
          </w:rPr>
          <w:tab/>
        </w:r>
      </w:del>
    </w:p>
    <w:p w14:paraId="398E4C1C" w14:textId="12A18BA0" w:rsidR="008A6BDC" w:rsidRPr="008F2908" w:rsidDel="006A7805" w:rsidRDefault="008A6BDC" w:rsidP="009C5A1C">
      <w:pPr>
        <w:pStyle w:val="BodyTextIndent"/>
        <w:tabs>
          <w:tab w:val="left" w:pos="2430"/>
          <w:tab w:val="left" w:pos="2610"/>
        </w:tabs>
        <w:ind w:left="720"/>
        <w:rPr>
          <w:del w:id="433" w:author="Tang, Joyce" w:date="2024-05-21T20:43:00Z" w16du:dateUtc="2024-05-22T03:43:00Z"/>
          <w:rFonts w:ascii="Calibri" w:hAnsi="Calibri"/>
          <w:sz w:val="22"/>
          <w:szCs w:val="22"/>
        </w:rPr>
      </w:pPr>
    </w:p>
    <w:p w14:paraId="6DB3EE73" w14:textId="0F800044" w:rsidR="008A6BDC" w:rsidRPr="008F2908" w:rsidDel="006A7805" w:rsidRDefault="008A6BDC" w:rsidP="008A6BDC">
      <w:pPr>
        <w:pStyle w:val="BodyTextIndent"/>
        <w:numPr>
          <w:ilvl w:val="0"/>
          <w:numId w:val="24"/>
        </w:numPr>
        <w:tabs>
          <w:tab w:val="left" w:pos="2430"/>
          <w:tab w:val="left" w:pos="2610"/>
        </w:tabs>
        <w:rPr>
          <w:del w:id="434" w:author="Tang, Joyce" w:date="2024-05-21T20:43:00Z" w16du:dateUtc="2024-05-22T03:43:00Z"/>
          <w:rFonts w:ascii="Calibri" w:hAnsi="Calibri"/>
          <w:sz w:val="22"/>
        </w:rPr>
      </w:pPr>
      <w:del w:id="435" w:author="Tang, Joyce" w:date="2024-05-21T20:43:00Z" w16du:dateUtc="2024-05-22T03:43:00Z">
        <w:r w:rsidRPr="008F2908" w:rsidDel="006A7805">
          <w:rPr>
            <w:rFonts w:ascii="Calibri" w:hAnsi="Calibri"/>
            <w:b/>
            <w:bCs/>
            <w:sz w:val="22"/>
          </w:rPr>
          <w:delText>Security:</w:delText>
        </w:r>
        <w:r w:rsidRPr="008F2908" w:rsidDel="006A7805">
          <w:rPr>
            <w:rFonts w:ascii="Calibri" w:hAnsi="Calibri"/>
            <w:sz w:val="22"/>
          </w:rPr>
          <w:delText xml:space="preserve"> The system must comply with international cybersecurity standards, including GDPR and CCPA compliance for data protection.</w:delText>
        </w:r>
      </w:del>
    </w:p>
    <w:p w14:paraId="7CE03C72" w14:textId="78E97449" w:rsidR="008A6BDC" w:rsidRPr="008F2908" w:rsidDel="006A7805" w:rsidRDefault="008A6BDC" w:rsidP="008A6BDC">
      <w:pPr>
        <w:pStyle w:val="BodyTextIndent"/>
        <w:numPr>
          <w:ilvl w:val="0"/>
          <w:numId w:val="24"/>
        </w:numPr>
        <w:tabs>
          <w:tab w:val="left" w:pos="2430"/>
          <w:tab w:val="left" w:pos="2610"/>
        </w:tabs>
        <w:rPr>
          <w:del w:id="436" w:author="Tang, Joyce" w:date="2024-05-21T20:43:00Z" w16du:dateUtc="2024-05-22T03:43:00Z"/>
          <w:rFonts w:ascii="Calibri" w:hAnsi="Calibri"/>
          <w:sz w:val="22"/>
        </w:rPr>
      </w:pPr>
      <w:del w:id="437" w:author="Tang, Joyce" w:date="2024-05-21T20:43:00Z" w16du:dateUtc="2024-05-22T03:43:00Z">
        <w:r w:rsidRPr="008F2908" w:rsidDel="006A7805">
          <w:rPr>
            <w:rFonts w:ascii="Calibri" w:hAnsi="Calibri"/>
            <w:b/>
            <w:bCs/>
            <w:sz w:val="22"/>
          </w:rPr>
          <w:delText>Performance:</w:delText>
        </w:r>
        <w:r w:rsidRPr="008F2908" w:rsidDel="006A7805">
          <w:rPr>
            <w:rFonts w:ascii="Calibri" w:hAnsi="Calibri"/>
            <w:sz w:val="22"/>
          </w:rPr>
          <w:delText xml:space="preserve"> The system should handle up to 10,000 concurrent users without performance degradation.</w:delText>
        </w:r>
      </w:del>
    </w:p>
    <w:p w14:paraId="463DF6BB" w14:textId="33131870" w:rsidR="008A6BDC" w:rsidRPr="008F2908" w:rsidDel="006A7805" w:rsidRDefault="008A6BDC" w:rsidP="008A6BDC">
      <w:pPr>
        <w:pStyle w:val="BodyTextIndent"/>
        <w:numPr>
          <w:ilvl w:val="0"/>
          <w:numId w:val="24"/>
        </w:numPr>
        <w:tabs>
          <w:tab w:val="left" w:pos="2430"/>
          <w:tab w:val="left" w:pos="2610"/>
        </w:tabs>
        <w:rPr>
          <w:del w:id="438" w:author="Tang, Joyce" w:date="2024-05-21T20:43:00Z" w16du:dateUtc="2024-05-22T03:43:00Z"/>
          <w:rFonts w:ascii="Calibri" w:hAnsi="Calibri"/>
          <w:sz w:val="22"/>
        </w:rPr>
      </w:pPr>
      <w:del w:id="439" w:author="Tang, Joyce" w:date="2024-05-21T20:43:00Z" w16du:dateUtc="2024-05-22T03:43:00Z">
        <w:r w:rsidRPr="008F2908" w:rsidDel="006A7805">
          <w:rPr>
            <w:rFonts w:ascii="Calibri" w:hAnsi="Calibri"/>
            <w:b/>
            <w:bCs/>
            <w:sz w:val="22"/>
          </w:rPr>
          <w:delText>Usability:</w:delText>
        </w:r>
        <w:r w:rsidRPr="008F2908" w:rsidDel="006A7805">
          <w:rPr>
            <w:rFonts w:ascii="Calibri" w:hAnsi="Calibri"/>
            <w:sz w:val="22"/>
          </w:rPr>
          <w:delText xml:space="preserve"> The system interface should be user-friendly, with accessibility features supporting disabled users.</w:delText>
        </w:r>
      </w:del>
    </w:p>
    <w:p w14:paraId="30FF8DDE" w14:textId="5DB08607" w:rsidR="008A6BDC" w:rsidRPr="001D6034" w:rsidDel="006A7805" w:rsidRDefault="008A6BDC" w:rsidP="001D6034">
      <w:pPr>
        <w:pStyle w:val="BodyTextIndent"/>
        <w:numPr>
          <w:ilvl w:val="0"/>
          <w:numId w:val="25"/>
        </w:numPr>
        <w:tabs>
          <w:tab w:val="left" w:pos="2430"/>
          <w:tab w:val="left" w:pos="2610"/>
        </w:tabs>
        <w:rPr>
          <w:del w:id="440" w:author="Tang, Joyce" w:date="2024-05-21T20:43:00Z" w16du:dateUtc="2024-05-22T03:43:00Z"/>
          <w:rFonts w:ascii="Calibri" w:hAnsi="Calibri"/>
          <w:sz w:val="22"/>
        </w:rPr>
      </w:pPr>
      <w:del w:id="441" w:author="Tang, Joyce" w:date="2024-05-21T20:43:00Z" w16du:dateUtc="2024-05-22T03:43:00Z">
        <w:r w:rsidRPr="008F2908" w:rsidDel="006A7805">
          <w:rPr>
            <w:rFonts w:ascii="Calibri" w:hAnsi="Calibri"/>
            <w:b/>
            <w:bCs/>
            <w:sz w:val="22"/>
          </w:rPr>
          <w:delText>Scalability:</w:delText>
        </w:r>
        <w:r w:rsidRPr="008F2908" w:rsidDel="006A7805">
          <w:rPr>
            <w:rFonts w:ascii="Calibri" w:hAnsi="Calibri"/>
            <w:sz w:val="22"/>
          </w:rPr>
          <w:delText xml:space="preserve"> The system architecture must support scaling to seamlessly accommodate increased user loads and data volume.</w:delText>
        </w:r>
      </w:del>
    </w:p>
    <w:p w14:paraId="27BA631D" w14:textId="77777777" w:rsidR="008A6BDC" w:rsidRDefault="008A6BDC">
      <w:pPr>
        <w:rPr>
          <w:rFonts w:ascii="Calibri" w:hAnsi="Calibri"/>
          <w:b/>
          <w:color w:val="FFFFFF"/>
          <w:szCs w:val="20"/>
          <w:highlight w:val="darkCyan"/>
        </w:rPr>
      </w:pPr>
    </w:p>
    <w:p w14:paraId="17229534" w14:textId="2DFBE52D" w:rsidR="003F61B3" w:rsidRPr="00160CB1" w:rsidRDefault="001437BA" w:rsidP="00D405C6">
      <w:pPr>
        <w:pStyle w:val="BodyText"/>
        <w:keepNext/>
        <w:tabs>
          <w:tab w:val="left" w:pos="540"/>
        </w:tabs>
        <w:spacing w:before="240"/>
        <w:ind w:left="547" w:hanging="547"/>
        <w:outlineLvl w:val="0"/>
        <w:rPr>
          <w:rFonts w:ascii="Calibri" w:hAnsi="Calibri"/>
          <w:b w:val="0"/>
          <w:bCs/>
          <w:rPrChange w:id="442" w:author="Tang, Joyce" w:date="2024-05-21T16:07:00Z" w16du:dateUtc="2024-05-21T23:07:00Z">
            <w:rPr>
              <w:rFonts w:ascii="Calibri" w:hAnsi="Calibri"/>
              <w:b w:val="0"/>
              <w:bCs/>
              <w:color w:val="000000"/>
            </w:rPr>
          </w:rPrChange>
        </w:rPr>
      </w:pPr>
      <w:r w:rsidRPr="00160CB1">
        <w:rPr>
          <w:rFonts w:ascii="Calibri" w:hAnsi="Calibri"/>
          <w:rPrChange w:id="443" w:author="Tang, Joyce" w:date="2024-05-21T16:07:00Z" w16du:dateUtc="2024-05-21T23:07:00Z">
            <w:rPr>
              <w:rFonts w:ascii="Calibri" w:hAnsi="Calibri"/>
              <w:color w:val="FFFFFF"/>
              <w:highlight w:val="darkCyan"/>
            </w:rPr>
          </w:rPrChange>
        </w:rPr>
        <w:lastRenderedPageBreak/>
        <w:t>5</w:t>
      </w:r>
      <w:r w:rsidR="003F61B3" w:rsidRPr="00160CB1">
        <w:rPr>
          <w:rFonts w:ascii="Calibri" w:hAnsi="Calibri"/>
          <w:rPrChange w:id="444" w:author="Tang, Joyce" w:date="2024-05-21T16:07:00Z" w16du:dateUtc="2024-05-21T23:07:00Z">
            <w:rPr>
              <w:rFonts w:ascii="Calibri" w:hAnsi="Calibri"/>
              <w:color w:val="FFFFFF"/>
              <w:highlight w:val="darkCyan"/>
            </w:rPr>
          </w:rPrChange>
        </w:rPr>
        <w:t xml:space="preserve">.0 </w:t>
      </w:r>
      <w:r w:rsidR="003F61B3" w:rsidRPr="00160CB1">
        <w:rPr>
          <w:rFonts w:ascii="Calibri" w:hAnsi="Calibri"/>
          <w:rPrChange w:id="445" w:author="Tang, Joyce" w:date="2024-05-21T16:07:00Z" w16du:dateUtc="2024-05-21T23:07:00Z">
            <w:rPr>
              <w:rFonts w:ascii="Calibri" w:hAnsi="Calibri"/>
              <w:color w:val="FFFFFF"/>
              <w:highlight w:val="darkCyan"/>
            </w:rPr>
          </w:rPrChange>
        </w:rPr>
        <w:tab/>
      </w:r>
      <w:r w:rsidR="00D56683" w:rsidRPr="00160CB1">
        <w:rPr>
          <w:rFonts w:ascii="Calibri" w:hAnsi="Calibri"/>
          <w:rPrChange w:id="446" w:author="Tang, Joyce" w:date="2024-05-21T16:07:00Z" w16du:dateUtc="2024-05-21T23:07:00Z">
            <w:rPr>
              <w:rFonts w:ascii="Calibri" w:hAnsi="Calibri"/>
              <w:color w:val="FFFFFF"/>
              <w:highlight w:val="darkCyan"/>
            </w:rPr>
          </w:rPrChange>
        </w:rPr>
        <w:t>Requirements</w:t>
      </w:r>
      <w:r w:rsidR="007629DE" w:rsidRPr="00160CB1">
        <w:rPr>
          <w:rFonts w:ascii="Calibri" w:hAnsi="Calibri"/>
          <w:rPrChange w:id="447" w:author="Tang, Joyce" w:date="2024-05-21T16:07:00Z" w16du:dateUtc="2024-05-21T23:07:00Z">
            <w:rPr>
              <w:rFonts w:ascii="Calibri" w:hAnsi="Calibri"/>
              <w:color w:val="FFFFFF"/>
              <w:highlight w:val="darkCyan"/>
            </w:rPr>
          </w:rPrChange>
        </w:rPr>
        <w:t xml:space="preserve"> </w:t>
      </w:r>
      <w:r w:rsidR="003F61B3" w:rsidRPr="00160CB1">
        <w:rPr>
          <w:rFonts w:ascii="Calibri" w:hAnsi="Calibri"/>
          <w:rPrChange w:id="448" w:author="Tang, Joyce" w:date="2024-05-21T16:07:00Z" w16du:dateUtc="2024-05-21T23:07:00Z">
            <w:rPr>
              <w:rFonts w:ascii="Calibri" w:hAnsi="Calibri"/>
              <w:color w:val="FFFFFF"/>
              <w:highlight w:val="darkCyan"/>
            </w:rPr>
          </w:rPrChange>
        </w:rPr>
        <w:t>Model</w:t>
      </w:r>
      <w:r w:rsidR="003F61B3" w:rsidRPr="00160CB1">
        <w:rPr>
          <w:rFonts w:ascii="Calibri" w:hAnsi="Calibri"/>
          <w:b w:val="0"/>
          <w:bCs/>
          <w:rPrChange w:id="449" w:author="Tang, Joyce" w:date="2024-05-21T16:07:00Z" w16du:dateUtc="2024-05-21T23:07:00Z">
            <w:rPr>
              <w:rFonts w:ascii="Calibri" w:hAnsi="Calibri"/>
              <w:b w:val="0"/>
              <w:bCs/>
              <w:color w:val="000000"/>
            </w:rPr>
          </w:rPrChange>
        </w:rPr>
        <w:t xml:space="preserve"> </w:t>
      </w:r>
    </w:p>
    <w:p w14:paraId="427C93D8" w14:textId="5E210C1F" w:rsidR="00030ACF" w:rsidRPr="00B71F04" w:rsidDel="00160CB1" w:rsidRDefault="003F61B3" w:rsidP="00D405C6">
      <w:pPr>
        <w:pStyle w:val="BodyTextIndent"/>
        <w:keepNext/>
        <w:ind w:left="907"/>
        <w:rPr>
          <w:del w:id="450" w:author="Tang, Joyce" w:date="2024-05-21T16:06:00Z" w16du:dateUtc="2024-05-21T23:06:00Z"/>
          <w:rFonts w:ascii="Calibri" w:hAnsi="Calibri"/>
          <w:sz w:val="22"/>
          <w:szCs w:val="24"/>
          <w:rPrChange w:id="451" w:author="Tang, Joyce" w:date="2024-05-21T21:05:00Z" w16du:dateUtc="2024-05-22T04:05:00Z">
            <w:rPr>
              <w:del w:id="452" w:author="Tang, Joyce" w:date="2024-05-21T16:06:00Z" w16du:dateUtc="2024-05-21T23:06:00Z"/>
              <w:rFonts w:ascii="Calibri" w:hAnsi="Calibri"/>
              <w:color w:val="FFFF00"/>
              <w:sz w:val="22"/>
              <w:szCs w:val="24"/>
            </w:rPr>
          </w:rPrChange>
        </w:rPr>
      </w:pPr>
      <w:del w:id="453" w:author="Tang, Joyce" w:date="2024-05-21T16:06:00Z" w16du:dateUtc="2024-05-21T23:06:00Z">
        <w:r w:rsidRPr="00B71F04" w:rsidDel="00160CB1">
          <w:rPr>
            <w:rFonts w:ascii="Calibri" w:hAnsi="Calibri"/>
            <w:highlight w:val="darkCyan"/>
            <w:rPrChange w:id="454" w:author="Tang, Joyce" w:date="2024-05-21T21:05:00Z" w16du:dateUtc="2024-05-22T04:05:00Z">
              <w:rPr>
                <w:rFonts w:ascii="Calibri" w:hAnsi="Calibri"/>
                <w:color w:val="FFFFFF"/>
                <w:highlight w:val="darkCyan"/>
              </w:rPr>
            </w:rPrChange>
          </w:rPr>
          <w:delText>Introduction</w:delText>
        </w:r>
      </w:del>
    </w:p>
    <w:p w14:paraId="5AC8C09E" w14:textId="77777777" w:rsidR="00160CB1" w:rsidRPr="00B71F04" w:rsidRDefault="00160CB1" w:rsidP="00160CB1">
      <w:pPr>
        <w:pStyle w:val="Heading3"/>
        <w:rPr>
          <w:ins w:id="455" w:author="Tang, Joyce" w:date="2024-05-21T16:06:00Z" w16du:dateUtc="2024-05-21T23:06:00Z"/>
          <w:color w:val="auto"/>
          <w:sz w:val="27"/>
          <w:szCs w:val="27"/>
          <w:rPrChange w:id="456" w:author="Tang, Joyce" w:date="2024-05-21T21:05:00Z" w16du:dateUtc="2024-05-22T04:05:00Z">
            <w:rPr>
              <w:ins w:id="457" w:author="Tang, Joyce" w:date="2024-05-21T16:06:00Z" w16du:dateUtc="2024-05-21T23:06:00Z"/>
              <w:sz w:val="27"/>
              <w:szCs w:val="27"/>
            </w:rPr>
          </w:rPrChange>
        </w:rPr>
      </w:pPr>
      <w:ins w:id="458" w:author="Tang, Joyce" w:date="2024-05-21T16:06:00Z" w16du:dateUtc="2024-05-21T23:06:00Z">
        <w:r w:rsidRPr="00B71F04">
          <w:rPr>
            <w:rStyle w:val="Strong"/>
            <w:b w:val="0"/>
            <w:bCs w:val="0"/>
            <w:color w:val="auto"/>
            <w:rPrChange w:id="459" w:author="Tang, Joyce" w:date="2024-05-21T21:05:00Z" w16du:dateUtc="2024-05-22T04:05:00Z">
              <w:rPr>
                <w:rStyle w:val="Strong"/>
                <w:b w:val="0"/>
                <w:bCs w:val="0"/>
              </w:rPr>
            </w:rPrChange>
          </w:rPr>
          <w:t>Overview of ScamSafe Use Case Diagram</w:t>
        </w:r>
      </w:ins>
    </w:p>
    <w:p w14:paraId="62925BFE" w14:textId="15EC09CB" w:rsidR="00160CB1" w:rsidRDefault="00160CB1" w:rsidP="00160CB1">
      <w:pPr>
        <w:pStyle w:val="NormalWeb"/>
        <w:rPr>
          <w:ins w:id="460" w:author="Tang, Joyce" w:date="2024-05-21T16:06:00Z" w16du:dateUtc="2024-05-21T23:06:00Z"/>
        </w:rPr>
      </w:pPr>
      <w:ins w:id="461" w:author="Tang, Joyce" w:date="2024-05-21T16:06:00Z" w16du:dateUtc="2024-05-21T23:06:00Z">
        <w:r>
          <w:t>This use case diagram shows how users interact with the ScamSafe system to secure personal information and detect fraud. It helps illustrate the system’s functionality and the relationships between its components.</w:t>
        </w:r>
      </w:ins>
    </w:p>
    <w:p w14:paraId="23DFFD03" w14:textId="77777777" w:rsidR="00160CB1" w:rsidRDefault="00160CB1" w:rsidP="00160CB1">
      <w:pPr>
        <w:pStyle w:val="Heading3"/>
        <w:rPr>
          <w:ins w:id="462" w:author="Tang, Joyce" w:date="2024-05-21T16:06:00Z" w16du:dateUtc="2024-05-21T23:06:00Z"/>
        </w:rPr>
      </w:pPr>
      <w:ins w:id="463" w:author="Tang, Joyce" w:date="2024-05-21T16:06:00Z" w16du:dateUtc="2024-05-21T23:06:00Z">
        <w:r>
          <w:rPr>
            <w:rStyle w:val="Strong"/>
            <w:b w:val="0"/>
            <w:bCs w:val="0"/>
          </w:rPr>
          <w:t>Key Components:</w:t>
        </w:r>
      </w:ins>
    </w:p>
    <w:p w14:paraId="62FA187B" w14:textId="77777777" w:rsidR="00160CB1" w:rsidRDefault="00160CB1" w:rsidP="00160CB1">
      <w:pPr>
        <w:numPr>
          <w:ilvl w:val="0"/>
          <w:numId w:val="37"/>
        </w:numPr>
        <w:spacing w:before="100" w:beforeAutospacing="1" w:after="100" w:afterAutospacing="1"/>
        <w:rPr>
          <w:ins w:id="464" w:author="Tang, Joyce" w:date="2024-05-21T16:06:00Z" w16du:dateUtc="2024-05-21T23:06:00Z"/>
        </w:rPr>
      </w:pPr>
      <w:ins w:id="465" w:author="Tang, Joyce" w:date="2024-05-21T16:06:00Z" w16du:dateUtc="2024-05-21T23:06:00Z">
        <w:r>
          <w:rPr>
            <w:rStyle w:val="Strong"/>
          </w:rPr>
          <w:t>Actors</w:t>
        </w:r>
        <w:r>
          <w:t xml:space="preserve">: </w:t>
        </w:r>
      </w:ins>
    </w:p>
    <w:p w14:paraId="2F8A0FF6" w14:textId="77777777" w:rsidR="00160CB1" w:rsidRDefault="00160CB1" w:rsidP="00160CB1">
      <w:pPr>
        <w:numPr>
          <w:ilvl w:val="1"/>
          <w:numId w:val="37"/>
        </w:numPr>
        <w:spacing w:before="100" w:beforeAutospacing="1" w:after="100" w:afterAutospacing="1"/>
        <w:rPr>
          <w:ins w:id="466" w:author="Tang, Joyce" w:date="2024-05-21T16:06:00Z" w16du:dateUtc="2024-05-21T23:06:00Z"/>
        </w:rPr>
      </w:pPr>
      <w:ins w:id="467" w:author="Tang, Joyce" w:date="2024-05-21T16:06:00Z" w16du:dateUtc="2024-05-21T23:06:00Z">
        <w:r>
          <w:rPr>
            <w:rStyle w:val="Strong"/>
          </w:rPr>
          <w:t>Consumers/Users</w:t>
        </w:r>
        <w:r>
          <w:t>: Use the app to secure information and monitor transactions.</w:t>
        </w:r>
      </w:ins>
    </w:p>
    <w:p w14:paraId="5E930BB5" w14:textId="77777777" w:rsidR="00160CB1" w:rsidRDefault="00160CB1" w:rsidP="00160CB1">
      <w:pPr>
        <w:numPr>
          <w:ilvl w:val="1"/>
          <w:numId w:val="37"/>
        </w:numPr>
        <w:spacing w:before="100" w:beforeAutospacing="1" w:after="100" w:afterAutospacing="1"/>
        <w:rPr>
          <w:ins w:id="468" w:author="Tang, Joyce" w:date="2024-05-21T16:06:00Z" w16du:dateUtc="2024-05-21T23:06:00Z"/>
        </w:rPr>
      </w:pPr>
      <w:ins w:id="469" w:author="Tang, Joyce" w:date="2024-05-21T16:06:00Z" w16du:dateUtc="2024-05-21T23:06:00Z">
        <w:r>
          <w:rPr>
            <w:rStyle w:val="Strong"/>
          </w:rPr>
          <w:t>Legal Department</w:t>
        </w:r>
        <w:r>
          <w:t>: Ensures compliance with legal standards.</w:t>
        </w:r>
      </w:ins>
    </w:p>
    <w:p w14:paraId="4A351990" w14:textId="77777777" w:rsidR="00160CB1" w:rsidRDefault="00160CB1" w:rsidP="00160CB1">
      <w:pPr>
        <w:numPr>
          <w:ilvl w:val="1"/>
          <w:numId w:val="37"/>
        </w:numPr>
        <w:spacing w:before="100" w:beforeAutospacing="1" w:after="100" w:afterAutospacing="1"/>
        <w:rPr>
          <w:ins w:id="470" w:author="Tang, Joyce" w:date="2024-05-21T16:06:00Z" w16du:dateUtc="2024-05-21T23:06:00Z"/>
        </w:rPr>
      </w:pPr>
      <w:ins w:id="471" w:author="Tang, Joyce" w:date="2024-05-21T16:06:00Z" w16du:dateUtc="2024-05-21T23:06:00Z">
        <w:r>
          <w:rPr>
            <w:rStyle w:val="Strong"/>
          </w:rPr>
          <w:t>IT Department</w:t>
        </w:r>
        <w:r>
          <w:t>: Manages security updates and system reports.</w:t>
        </w:r>
      </w:ins>
    </w:p>
    <w:p w14:paraId="722277FC" w14:textId="77777777" w:rsidR="00160CB1" w:rsidRDefault="00160CB1" w:rsidP="00160CB1">
      <w:pPr>
        <w:numPr>
          <w:ilvl w:val="1"/>
          <w:numId w:val="37"/>
        </w:numPr>
        <w:spacing w:before="100" w:beforeAutospacing="1" w:after="100" w:afterAutospacing="1"/>
        <w:rPr>
          <w:ins w:id="472" w:author="Tang, Joyce" w:date="2024-05-21T16:06:00Z" w16du:dateUtc="2024-05-21T23:06:00Z"/>
        </w:rPr>
      </w:pPr>
      <w:ins w:id="473" w:author="Tang, Joyce" w:date="2024-05-21T16:06:00Z" w16du:dateUtc="2024-05-21T23:06:00Z">
        <w:r>
          <w:rPr>
            <w:rStyle w:val="Strong"/>
          </w:rPr>
          <w:t>Financial Institutions</w:t>
        </w:r>
        <w:r>
          <w:t>: Integrate and generate reports.</w:t>
        </w:r>
      </w:ins>
    </w:p>
    <w:p w14:paraId="2F61F41C" w14:textId="77777777" w:rsidR="00160CB1" w:rsidRDefault="00160CB1" w:rsidP="00160CB1">
      <w:pPr>
        <w:numPr>
          <w:ilvl w:val="1"/>
          <w:numId w:val="37"/>
        </w:numPr>
        <w:spacing w:before="100" w:beforeAutospacing="1" w:after="100" w:afterAutospacing="1"/>
        <w:rPr>
          <w:ins w:id="474" w:author="Tang, Joyce" w:date="2024-05-21T16:06:00Z" w16du:dateUtc="2024-05-21T23:06:00Z"/>
        </w:rPr>
      </w:pPr>
      <w:ins w:id="475" w:author="Tang, Joyce" w:date="2024-05-21T16:06:00Z" w16du:dateUtc="2024-05-21T23:06:00Z">
        <w:r>
          <w:rPr>
            <w:rStyle w:val="Strong"/>
          </w:rPr>
          <w:t>Customer Service</w:t>
        </w:r>
        <w:r>
          <w:t>: Provides user support.</w:t>
        </w:r>
      </w:ins>
    </w:p>
    <w:p w14:paraId="5BDEAFDC" w14:textId="77777777" w:rsidR="00160CB1" w:rsidRDefault="00160CB1" w:rsidP="00160CB1">
      <w:pPr>
        <w:numPr>
          <w:ilvl w:val="1"/>
          <w:numId w:val="37"/>
        </w:numPr>
        <w:spacing w:before="100" w:beforeAutospacing="1" w:after="100" w:afterAutospacing="1"/>
        <w:rPr>
          <w:ins w:id="476" w:author="Tang, Joyce" w:date="2024-05-21T16:06:00Z" w16du:dateUtc="2024-05-21T23:06:00Z"/>
        </w:rPr>
      </w:pPr>
      <w:ins w:id="477" w:author="Tang, Joyce" w:date="2024-05-21T16:06:00Z" w16du:dateUtc="2024-05-21T23:06:00Z">
        <w:r>
          <w:rPr>
            <w:rStyle w:val="Strong"/>
          </w:rPr>
          <w:t>Marketing</w:t>
        </w:r>
        <w:r>
          <w:t>: Promotes the app.</w:t>
        </w:r>
      </w:ins>
    </w:p>
    <w:p w14:paraId="090D7506" w14:textId="77777777" w:rsidR="00160CB1" w:rsidRDefault="00160CB1" w:rsidP="00160CB1">
      <w:pPr>
        <w:numPr>
          <w:ilvl w:val="0"/>
          <w:numId w:val="37"/>
        </w:numPr>
        <w:spacing w:before="100" w:beforeAutospacing="1" w:after="100" w:afterAutospacing="1"/>
        <w:rPr>
          <w:ins w:id="478" w:author="Tang, Joyce" w:date="2024-05-21T16:06:00Z" w16du:dateUtc="2024-05-21T23:06:00Z"/>
        </w:rPr>
      </w:pPr>
      <w:ins w:id="479" w:author="Tang, Joyce" w:date="2024-05-21T16:06:00Z" w16du:dateUtc="2024-05-21T23:06:00Z">
        <w:r>
          <w:rPr>
            <w:rStyle w:val="Strong"/>
          </w:rPr>
          <w:t>Use Cases</w:t>
        </w:r>
        <w:r>
          <w:t xml:space="preserve">: </w:t>
        </w:r>
      </w:ins>
    </w:p>
    <w:p w14:paraId="644F2272" w14:textId="77777777" w:rsidR="00160CB1" w:rsidRDefault="00160CB1" w:rsidP="00160CB1">
      <w:pPr>
        <w:numPr>
          <w:ilvl w:val="1"/>
          <w:numId w:val="37"/>
        </w:numPr>
        <w:spacing w:before="100" w:beforeAutospacing="1" w:after="100" w:afterAutospacing="1"/>
        <w:rPr>
          <w:ins w:id="480" w:author="Tang, Joyce" w:date="2024-05-21T16:06:00Z" w16du:dateUtc="2024-05-21T23:06:00Z"/>
        </w:rPr>
      </w:pPr>
      <w:ins w:id="481" w:author="Tang, Joyce" w:date="2024-05-21T16:06:00Z" w16du:dateUtc="2024-05-21T23:06:00Z">
        <w:r>
          <w:rPr>
            <w:rStyle w:val="Strong"/>
          </w:rPr>
          <w:t>Register User</w:t>
        </w:r>
        <w:r>
          <w:t>: Create an account.</w:t>
        </w:r>
      </w:ins>
    </w:p>
    <w:p w14:paraId="4AE96341" w14:textId="77777777" w:rsidR="00160CB1" w:rsidRDefault="00160CB1" w:rsidP="00160CB1">
      <w:pPr>
        <w:numPr>
          <w:ilvl w:val="1"/>
          <w:numId w:val="37"/>
        </w:numPr>
        <w:spacing w:before="100" w:beforeAutospacing="1" w:after="100" w:afterAutospacing="1"/>
        <w:rPr>
          <w:ins w:id="482" w:author="Tang, Joyce" w:date="2024-05-21T16:06:00Z" w16du:dateUtc="2024-05-21T23:06:00Z"/>
        </w:rPr>
      </w:pPr>
      <w:ins w:id="483" w:author="Tang, Joyce" w:date="2024-05-21T16:06:00Z" w16du:dateUtc="2024-05-21T23:06:00Z">
        <w:r>
          <w:rPr>
            <w:rStyle w:val="Strong"/>
          </w:rPr>
          <w:t>Log In</w:t>
        </w:r>
        <w:r>
          <w:t>: Access accounts.</w:t>
        </w:r>
      </w:ins>
    </w:p>
    <w:p w14:paraId="76918768" w14:textId="77777777" w:rsidR="00160CB1" w:rsidRDefault="00160CB1" w:rsidP="00160CB1">
      <w:pPr>
        <w:numPr>
          <w:ilvl w:val="1"/>
          <w:numId w:val="37"/>
        </w:numPr>
        <w:spacing w:before="100" w:beforeAutospacing="1" w:after="100" w:afterAutospacing="1"/>
        <w:rPr>
          <w:ins w:id="484" w:author="Tang, Joyce" w:date="2024-05-21T16:06:00Z" w16du:dateUtc="2024-05-21T23:06:00Z"/>
        </w:rPr>
      </w:pPr>
      <w:ins w:id="485" w:author="Tang, Joyce" w:date="2024-05-21T16:06:00Z" w16du:dateUtc="2024-05-21T23:06:00Z">
        <w:r>
          <w:rPr>
            <w:rStyle w:val="Strong"/>
          </w:rPr>
          <w:t>Manage User Profile</w:t>
        </w:r>
        <w:r>
          <w:t>: Update personal information.</w:t>
        </w:r>
      </w:ins>
    </w:p>
    <w:p w14:paraId="480495F8" w14:textId="77777777" w:rsidR="00160CB1" w:rsidRDefault="00160CB1" w:rsidP="00160CB1">
      <w:pPr>
        <w:numPr>
          <w:ilvl w:val="1"/>
          <w:numId w:val="37"/>
        </w:numPr>
        <w:spacing w:before="100" w:beforeAutospacing="1" w:after="100" w:afterAutospacing="1"/>
        <w:rPr>
          <w:ins w:id="486" w:author="Tang, Joyce" w:date="2024-05-21T16:06:00Z" w16du:dateUtc="2024-05-21T23:06:00Z"/>
        </w:rPr>
      </w:pPr>
      <w:ins w:id="487" w:author="Tang, Joyce" w:date="2024-05-21T16:06:00Z" w16du:dateUtc="2024-05-21T23:06:00Z">
        <w:r>
          <w:rPr>
            <w:rStyle w:val="Strong"/>
          </w:rPr>
          <w:t>Upload Documents</w:t>
        </w:r>
        <w:r>
          <w:t>: Upload documents for verification.</w:t>
        </w:r>
      </w:ins>
    </w:p>
    <w:p w14:paraId="72FA283A" w14:textId="77777777" w:rsidR="00160CB1" w:rsidRDefault="00160CB1" w:rsidP="00160CB1">
      <w:pPr>
        <w:numPr>
          <w:ilvl w:val="1"/>
          <w:numId w:val="37"/>
        </w:numPr>
        <w:spacing w:before="100" w:beforeAutospacing="1" w:after="100" w:afterAutospacing="1"/>
        <w:rPr>
          <w:ins w:id="488" w:author="Tang, Joyce" w:date="2024-05-21T16:06:00Z" w16du:dateUtc="2024-05-21T23:06:00Z"/>
        </w:rPr>
      </w:pPr>
      <w:ins w:id="489" w:author="Tang, Joyce" w:date="2024-05-21T16:06:00Z" w16du:dateUtc="2024-05-21T23:06:00Z">
        <w:r>
          <w:rPr>
            <w:rStyle w:val="Strong"/>
          </w:rPr>
          <w:t>Perform Automatic Safety Checks</w:t>
        </w:r>
        <w:r>
          <w:t>: Verify documents against standards.</w:t>
        </w:r>
      </w:ins>
    </w:p>
    <w:p w14:paraId="01E630CF" w14:textId="77777777" w:rsidR="00160CB1" w:rsidRDefault="00160CB1" w:rsidP="00160CB1">
      <w:pPr>
        <w:numPr>
          <w:ilvl w:val="1"/>
          <w:numId w:val="37"/>
        </w:numPr>
        <w:spacing w:before="100" w:beforeAutospacing="1" w:after="100" w:afterAutospacing="1"/>
        <w:rPr>
          <w:ins w:id="490" w:author="Tang, Joyce" w:date="2024-05-21T16:06:00Z" w16du:dateUtc="2024-05-21T23:06:00Z"/>
        </w:rPr>
      </w:pPr>
      <w:ins w:id="491" w:author="Tang, Joyce" w:date="2024-05-21T16:06:00Z" w16du:dateUtc="2024-05-21T23:06:00Z">
        <w:r>
          <w:rPr>
            <w:rStyle w:val="Strong"/>
          </w:rPr>
          <w:t>Monitor Transactions for Fraud</w:t>
        </w:r>
        <w:r>
          <w:t>: Detect fraudulent activities.</w:t>
        </w:r>
      </w:ins>
    </w:p>
    <w:p w14:paraId="76EB32DD" w14:textId="77777777" w:rsidR="00160CB1" w:rsidRDefault="00160CB1" w:rsidP="00160CB1">
      <w:pPr>
        <w:numPr>
          <w:ilvl w:val="1"/>
          <w:numId w:val="37"/>
        </w:numPr>
        <w:spacing w:before="100" w:beforeAutospacing="1" w:after="100" w:afterAutospacing="1"/>
        <w:rPr>
          <w:ins w:id="492" w:author="Tang, Joyce" w:date="2024-05-21T16:06:00Z" w16du:dateUtc="2024-05-21T23:06:00Z"/>
        </w:rPr>
      </w:pPr>
      <w:ins w:id="493" w:author="Tang, Joyce" w:date="2024-05-21T16:06:00Z" w16du:dateUtc="2024-05-21T23:06:00Z">
        <w:r>
          <w:rPr>
            <w:rStyle w:val="Strong"/>
          </w:rPr>
          <w:t>Receive Fraud Alerts</w:t>
        </w:r>
        <w:r>
          <w:t>: Get alerts for suspicious activities.</w:t>
        </w:r>
      </w:ins>
    </w:p>
    <w:p w14:paraId="380B34EF" w14:textId="77777777" w:rsidR="00160CB1" w:rsidRDefault="00160CB1" w:rsidP="00160CB1">
      <w:pPr>
        <w:numPr>
          <w:ilvl w:val="1"/>
          <w:numId w:val="37"/>
        </w:numPr>
        <w:spacing w:before="100" w:beforeAutospacing="1" w:after="100" w:afterAutospacing="1"/>
        <w:rPr>
          <w:ins w:id="494" w:author="Tang, Joyce" w:date="2024-05-21T16:06:00Z" w16du:dateUtc="2024-05-21T23:06:00Z"/>
        </w:rPr>
      </w:pPr>
      <w:ins w:id="495" w:author="Tang, Joyce" w:date="2024-05-21T16:06:00Z" w16du:dateUtc="2024-05-21T23:06:00Z">
        <w:r>
          <w:rPr>
            <w:rStyle w:val="Strong"/>
          </w:rPr>
          <w:t>Update Legal Standards</w:t>
        </w:r>
        <w:r>
          <w:t>: Ensure regulatory compliance.</w:t>
        </w:r>
      </w:ins>
    </w:p>
    <w:p w14:paraId="20FA8DEB" w14:textId="77777777" w:rsidR="00160CB1" w:rsidRDefault="00160CB1" w:rsidP="00160CB1">
      <w:pPr>
        <w:numPr>
          <w:ilvl w:val="1"/>
          <w:numId w:val="37"/>
        </w:numPr>
        <w:spacing w:before="100" w:beforeAutospacing="1" w:after="100" w:afterAutospacing="1"/>
        <w:rPr>
          <w:ins w:id="496" w:author="Tang, Joyce" w:date="2024-05-21T16:06:00Z" w16du:dateUtc="2024-05-21T23:06:00Z"/>
        </w:rPr>
      </w:pPr>
      <w:ins w:id="497" w:author="Tang, Joyce" w:date="2024-05-21T16:06:00Z" w16du:dateUtc="2024-05-21T23:06:00Z">
        <w:r>
          <w:rPr>
            <w:rStyle w:val="Strong"/>
          </w:rPr>
          <w:t>Generate Reports</w:t>
        </w:r>
        <w:r>
          <w:t>: Create usage and compliance reports.</w:t>
        </w:r>
      </w:ins>
    </w:p>
    <w:p w14:paraId="472322B9" w14:textId="77777777" w:rsidR="00160CB1" w:rsidRDefault="00160CB1" w:rsidP="00160CB1">
      <w:pPr>
        <w:numPr>
          <w:ilvl w:val="1"/>
          <w:numId w:val="37"/>
        </w:numPr>
        <w:spacing w:before="100" w:beforeAutospacing="1" w:after="100" w:afterAutospacing="1"/>
        <w:rPr>
          <w:ins w:id="498" w:author="Tang, Joyce" w:date="2024-05-21T16:06:00Z" w16du:dateUtc="2024-05-21T23:06:00Z"/>
        </w:rPr>
      </w:pPr>
      <w:ins w:id="499" w:author="Tang, Joyce" w:date="2024-05-21T16:06:00Z" w16du:dateUtc="2024-05-21T23:06:00Z">
        <w:r>
          <w:rPr>
            <w:rStyle w:val="Strong"/>
          </w:rPr>
          <w:t>Conduct Regular Security Updates</w:t>
        </w:r>
        <w:r>
          <w:t>: Maintain system security.</w:t>
        </w:r>
      </w:ins>
    </w:p>
    <w:p w14:paraId="29F7EF72" w14:textId="77777777" w:rsidR="00160CB1" w:rsidRDefault="00160CB1" w:rsidP="00160CB1">
      <w:pPr>
        <w:numPr>
          <w:ilvl w:val="1"/>
          <w:numId w:val="37"/>
        </w:numPr>
        <w:spacing w:before="100" w:beforeAutospacing="1" w:after="100" w:afterAutospacing="1"/>
        <w:rPr>
          <w:ins w:id="500" w:author="Tang, Joyce" w:date="2024-05-21T16:06:00Z" w16du:dateUtc="2024-05-21T23:06:00Z"/>
        </w:rPr>
      </w:pPr>
      <w:ins w:id="501" w:author="Tang, Joyce" w:date="2024-05-21T16:06:00Z" w16du:dateUtc="2024-05-21T23:06:00Z">
        <w:r>
          <w:rPr>
            <w:rStyle w:val="Strong"/>
          </w:rPr>
          <w:t>Integrate with Financial Systems</w:t>
        </w:r>
        <w:r>
          <w:t>: Ensure seamless operation.</w:t>
        </w:r>
      </w:ins>
    </w:p>
    <w:p w14:paraId="27A9B2E5" w14:textId="77777777" w:rsidR="00160CB1" w:rsidRDefault="00160CB1" w:rsidP="00160CB1">
      <w:pPr>
        <w:numPr>
          <w:ilvl w:val="1"/>
          <w:numId w:val="37"/>
        </w:numPr>
        <w:spacing w:before="100" w:beforeAutospacing="1" w:after="100" w:afterAutospacing="1"/>
        <w:rPr>
          <w:ins w:id="502" w:author="Tang, Joyce" w:date="2024-05-21T16:06:00Z" w16du:dateUtc="2024-05-21T23:06:00Z"/>
        </w:rPr>
      </w:pPr>
      <w:ins w:id="503" w:author="Tang, Joyce" w:date="2024-05-21T16:06:00Z" w16du:dateUtc="2024-05-21T23:06:00Z">
        <w:r>
          <w:rPr>
            <w:rStyle w:val="Strong"/>
          </w:rPr>
          <w:t>Provide Customer Support</w:t>
        </w:r>
        <w:r>
          <w:t>: Assist users with issues.</w:t>
        </w:r>
      </w:ins>
    </w:p>
    <w:p w14:paraId="3440C3CC" w14:textId="77777777" w:rsidR="00160CB1" w:rsidRDefault="00160CB1" w:rsidP="00160CB1">
      <w:pPr>
        <w:numPr>
          <w:ilvl w:val="1"/>
          <w:numId w:val="37"/>
        </w:numPr>
        <w:spacing w:before="100" w:beforeAutospacing="1" w:after="100" w:afterAutospacing="1"/>
        <w:rPr>
          <w:ins w:id="504" w:author="Tang, Joyce" w:date="2024-05-21T16:06:00Z" w16du:dateUtc="2024-05-21T23:06:00Z"/>
        </w:rPr>
      </w:pPr>
      <w:ins w:id="505" w:author="Tang, Joyce" w:date="2024-05-21T16:06:00Z" w16du:dateUtc="2024-05-21T23:06:00Z">
        <w:r>
          <w:rPr>
            <w:rStyle w:val="Strong"/>
          </w:rPr>
          <w:t>Promote the App</w:t>
        </w:r>
        <w:r>
          <w:t>: Market to new users.</w:t>
        </w:r>
      </w:ins>
    </w:p>
    <w:p w14:paraId="33A44353" w14:textId="77777777" w:rsidR="00160CB1" w:rsidRDefault="00160CB1" w:rsidP="00160CB1">
      <w:pPr>
        <w:pStyle w:val="Heading3"/>
        <w:rPr>
          <w:ins w:id="506" w:author="Tang, Joyce" w:date="2024-05-21T16:06:00Z" w16du:dateUtc="2024-05-21T23:06:00Z"/>
        </w:rPr>
      </w:pPr>
      <w:ins w:id="507" w:author="Tang, Joyce" w:date="2024-05-21T16:06:00Z" w16du:dateUtc="2024-05-21T23:06:00Z">
        <w:r>
          <w:rPr>
            <w:rStyle w:val="Strong"/>
            <w:b w:val="0"/>
            <w:bCs w:val="0"/>
          </w:rPr>
          <w:t>Understanding the Diagram:</w:t>
        </w:r>
      </w:ins>
    </w:p>
    <w:p w14:paraId="3FB7954E" w14:textId="77777777" w:rsidR="00160CB1" w:rsidRDefault="00160CB1" w:rsidP="00160CB1">
      <w:pPr>
        <w:numPr>
          <w:ilvl w:val="0"/>
          <w:numId w:val="38"/>
        </w:numPr>
        <w:spacing w:before="100" w:beforeAutospacing="1" w:after="100" w:afterAutospacing="1"/>
        <w:rPr>
          <w:ins w:id="508" w:author="Tang, Joyce" w:date="2024-05-21T16:06:00Z" w16du:dateUtc="2024-05-21T23:06:00Z"/>
        </w:rPr>
      </w:pPr>
      <w:ins w:id="509" w:author="Tang, Joyce" w:date="2024-05-21T16:06:00Z" w16du:dateUtc="2024-05-21T23:06:00Z">
        <w:r>
          <w:rPr>
            <w:rStyle w:val="Strong"/>
          </w:rPr>
          <w:t>Direct Connections</w:t>
        </w:r>
        <w:r>
          <w:t>: Lines show direct interactions between users and system functions.</w:t>
        </w:r>
      </w:ins>
    </w:p>
    <w:p w14:paraId="00E79620" w14:textId="77777777" w:rsidR="00160CB1" w:rsidRDefault="00160CB1" w:rsidP="00160CB1">
      <w:pPr>
        <w:numPr>
          <w:ilvl w:val="0"/>
          <w:numId w:val="38"/>
        </w:numPr>
        <w:spacing w:before="100" w:beforeAutospacing="1" w:after="100" w:afterAutospacing="1"/>
        <w:rPr>
          <w:ins w:id="510" w:author="Tang, Joyce" w:date="2024-05-21T16:06:00Z" w16du:dateUtc="2024-05-21T23:06:00Z"/>
        </w:rPr>
      </w:pPr>
      <w:ins w:id="511" w:author="Tang, Joyce" w:date="2024-05-21T16:06:00Z" w16du:dateUtc="2024-05-21T23:06:00Z">
        <w:r>
          <w:rPr>
            <w:rStyle w:val="Strong"/>
          </w:rPr>
          <w:t>Includes Relationships</w:t>
        </w:r>
        <w:r>
          <w:t>: Some use cases include others, like "Upload Documents" includes "Perform Automatic Safety Checks."</w:t>
        </w:r>
      </w:ins>
    </w:p>
    <w:p w14:paraId="4F76F35C" w14:textId="56E71C1E" w:rsidR="00160CB1" w:rsidRDefault="00160CB1" w:rsidP="00160CB1">
      <w:pPr>
        <w:pStyle w:val="NormalWeb"/>
        <w:rPr>
          <w:ins w:id="512" w:author="Tang, Joyce" w:date="2024-05-21T16:06:00Z" w16du:dateUtc="2024-05-21T23:06:00Z"/>
        </w:rPr>
      </w:pPr>
      <w:ins w:id="513" w:author="Tang, Joyce" w:date="2024-05-21T16:06:00Z" w16du:dateUtc="2024-05-21T23:06:00Z">
        <w:r>
          <w:t xml:space="preserve">This diagram helps all stakeholders understand how ScamSafe works and </w:t>
        </w:r>
      </w:ins>
      <w:ins w:id="514" w:author="Tang, Joyce" w:date="2024-05-21T16:07:00Z" w16du:dateUtc="2024-05-21T23:07:00Z">
        <w:r>
          <w:t>each actor's roles</w:t>
        </w:r>
      </w:ins>
      <w:ins w:id="515" w:author="Tang, Joyce" w:date="2024-05-21T16:06:00Z" w16du:dateUtc="2024-05-21T23:06:00Z">
        <w:r>
          <w:t xml:space="preserve"> within the system.</w:t>
        </w:r>
      </w:ins>
    </w:p>
    <w:p w14:paraId="24C29EEB" w14:textId="1431EFC9" w:rsidR="003F61B3" w:rsidRPr="0034053E" w:rsidDel="00160CB1" w:rsidRDefault="00C14DF5">
      <w:pPr>
        <w:pStyle w:val="BodyTextIndent"/>
        <w:ind w:left="907"/>
        <w:rPr>
          <w:del w:id="516" w:author="Tang, Joyce" w:date="2024-05-21T16:06:00Z" w16du:dateUtc="2024-05-21T23:06:00Z"/>
          <w:rFonts w:ascii="Calibri" w:hAnsi="Calibri"/>
          <w:color w:val="000000"/>
          <w:sz w:val="22"/>
          <w:szCs w:val="24"/>
        </w:rPr>
      </w:pPr>
      <w:del w:id="517" w:author="Tang, Joyce" w:date="2024-05-21T16:06:00Z" w16du:dateUtc="2024-05-21T23:06:00Z">
        <w:r w:rsidDel="00160CB1">
          <w:rPr>
            <w:rFonts w:ascii="Calibri" w:hAnsi="Calibri"/>
            <w:color w:val="000000"/>
            <w:sz w:val="22"/>
            <w:szCs w:val="24"/>
          </w:rPr>
          <w:lastRenderedPageBreak/>
          <w:delText>Start with a b</w:delText>
        </w:r>
        <w:r w:rsidR="003F61B3" w:rsidRPr="0034053E" w:rsidDel="00160CB1">
          <w:rPr>
            <w:rFonts w:ascii="Calibri" w:hAnsi="Calibri"/>
            <w:color w:val="000000"/>
            <w:sz w:val="22"/>
            <w:szCs w:val="24"/>
          </w:rPr>
          <w:delText>rief text overview of what the drawing and supporting documentation will show</w:delText>
        </w:r>
        <w:r w:rsidR="00197F2A" w:rsidDel="00160CB1">
          <w:rPr>
            <w:rFonts w:ascii="Calibri" w:hAnsi="Calibri"/>
            <w:color w:val="000000"/>
            <w:sz w:val="22"/>
            <w:szCs w:val="24"/>
          </w:rPr>
          <w:delText xml:space="preserve">. </w:delText>
        </w:r>
        <w:r w:rsidR="007629DE" w:rsidRPr="0034053E" w:rsidDel="00160CB1">
          <w:rPr>
            <w:rFonts w:ascii="Calibri" w:hAnsi="Calibri"/>
            <w:color w:val="000000"/>
            <w:sz w:val="22"/>
            <w:szCs w:val="24"/>
          </w:rPr>
          <w:delText>Remember, some of your readers may be customer</w:delText>
        </w:r>
        <w:r w:rsidDel="00160CB1">
          <w:rPr>
            <w:rFonts w:ascii="Calibri" w:hAnsi="Calibri"/>
            <w:color w:val="000000"/>
            <w:sz w:val="22"/>
            <w:szCs w:val="24"/>
          </w:rPr>
          <w:delText>s</w:delText>
        </w:r>
        <w:r w:rsidR="007629DE" w:rsidRPr="0034053E" w:rsidDel="00160CB1">
          <w:rPr>
            <w:rFonts w:ascii="Calibri" w:hAnsi="Calibri"/>
            <w:color w:val="000000"/>
            <w:sz w:val="22"/>
            <w:szCs w:val="24"/>
          </w:rPr>
          <w:delText xml:space="preserve"> or end-user types </w:delText>
        </w:r>
        <w:r w:rsidR="008F0880" w:rsidDel="00160CB1">
          <w:rPr>
            <w:rFonts w:ascii="Calibri" w:hAnsi="Calibri"/>
            <w:color w:val="000000"/>
            <w:sz w:val="22"/>
            <w:szCs w:val="24"/>
          </w:rPr>
          <w:delText>un</w:delText>
        </w:r>
        <w:r w:rsidR="007629DE" w:rsidRPr="0034053E" w:rsidDel="00160CB1">
          <w:rPr>
            <w:rFonts w:ascii="Calibri" w:hAnsi="Calibri"/>
            <w:color w:val="000000"/>
            <w:sz w:val="22"/>
            <w:szCs w:val="24"/>
          </w:rPr>
          <w:delText xml:space="preserve">familiar with </w:delText>
        </w:r>
        <w:r w:rsidDel="00160CB1">
          <w:rPr>
            <w:rFonts w:ascii="Calibri" w:hAnsi="Calibri"/>
            <w:color w:val="000000"/>
            <w:sz w:val="22"/>
            <w:szCs w:val="24"/>
          </w:rPr>
          <w:delText>U</w:delText>
        </w:r>
        <w:r w:rsidR="007629DE" w:rsidRPr="0034053E" w:rsidDel="00160CB1">
          <w:rPr>
            <w:rFonts w:ascii="Calibri" w:hAnsi="Calibri"/>
            <w:color w:val="000000"/>
            <w:sz w:val="22"/>
            <w:szCs w:val="24"/>
          </w:rPr>
          <w:delText xml:space="preserve">se </w:delText>
        </w:r>
        <w:r w:rsidDel="00160CB1">
          <w:rPr>
            <w:rFonts w:ascii="Calibri" w:hAnsi="Calibri"/>
            <w:color w:val="000000"/>
            <w:sz w:val="22"/>
            <w:szCs w:val="24"/>
          </w:rPr>
          <w:delText>C</w:delText>
        </w:r>
        <w:r w:rsidR="007629DE" w:rsidRPr="0034053E" w:rsidDel="00160CB1">
          <w:rPr>
            <w:rFonts w:ascii="Calibri" w:hAnsi="Calibri"/>
            <w:color w:val="000000"/>
            <w:sz w:val="22"/>
            <w:szCs w:val="24"/>
          </w:rPr>
          <w:delText xml:space="preserve">ase </w:delText>
        </w:r>
        <w:r w:rsidDel="00160CB1">
          <w:rPr>
            <w:rFonts w:ascii="Calibri" w:hAnsi="Calibri"/>
            <w:color w:val="000000"/>
            <w:sz w:val="22"/>
            <w:szCs w:val="24"/>
          </w:rPr>
          <w:delText>D</w:delText>
        </w:r>
        <w:r w:rsidR="007629DE" w:rsidRPr="0034053E" w:rsidDel="00160CB1">
          <w:rPr>
            <w:rFonts w:ascii="Calibri" w:hAnsi="Calibri"/>
            <w:color w:val="000000"/>
            <w:sz w:val="22"/>
            <w:szCs w:val="24"/>
          </w:rPr>
          <w:delText xml:space="preserve">iagrams and </w:delText>
        </w:r>
        <w:r w:rsidR="005040A7" w:rsidDel="00160CB1">
          <w:rPr>
            <w:rFonts w:ascii="Calibri" w:hAnsi="Calibri"/>
            <w:color w:val="000000"/>
            <w:sz w:val="22"/>
            <w:szCs w:val="24"/>
          </w:rPr>
          <w:delText>D</w:delText>
        </w:r>
        <w:r w:rsidR="00D56683" w:rsidDel="00160CB1">
          <w:rPr>
            <w:rFonts w:ascii="Calibri" w:hAnsi="Calibri"/>
            <w:color w:val="000000"/>
            <w:sz w:val="22"/>
            <w:szCs w:val="24"/>
          </w:rPr>
          <w:delText xml:space="preserve">escriptions, so you </w:delText>
        </w:r>
      </w:del>
      <w:del w:id="518" w:author="Tang, Joyce" w:date="2024-05-21T13:46:00Z" w16du:dateUtc="2024-05-21T20:46:00Z">
        <w:r w:rsidR="00D56683" w:rsidDel="00950D08">
          <w:rPr>
            <w:rFonts w:ascii="Calibri" w:hAnsi="Calibri"/>
            <w:color w:val="000000"/>
            <w:sz w:val="22"/>
            <w:szCs w:val="24"/>
          </w:rPr>
          <w:delText>will probably</w:delText>
        </w:r>
      </w:del>
      <w:del w:id="519" w:author="Tang, Joyce" w:date="2024-05-21T16:06:00Z" w16du:dateUtc="2024-05-21T23:06:00Z">
        <w:r w:rsidR="00D56683" w:rsidDel="00160CB1">
          <w:rPr>
            <w:rFonts w:ascii="Calibri" w:hAnsi="Calibri"/>
            <w:color w:val="000000"/>
            <w:sz w:val="22"/>
            <w:szCs w:val="24"/>
          </w:rPr>
          <w:delText xml:space="preserve"> need </w:delText>
        </w:r>
        <w:r w:rsidR="00FC6818" w:rsidDel="00160CB1">
          <w:rPr>
            <w:rFonts w:ascii="Calibri" w:hAnsi="Calibri"/>
            <w:color w:val="000000"/>
            <w:sz w:val="22"/>
            <w:szCs w:val="24"/>
          </w:rPr>
          <w:delText>some graphics here</w:delText>
        </w:r>
        <w:r w:rsidR="00197F2A" w:rsidDel="00160CB1">
          <w:rPr>
            <w:rFonts w:ascii="Calibri" w:hAnsi="Calibri"/>
            <w:color w:val="000000"/>
            <w:sz w:val="22"/>
            <w:szCs w:val="24"/>
          </w:rPr>
          <w:delText xml:space="preserve">. </w:delText>
        </w:r>
        <w:r w:rsidDel="00160CB1">
          <w:rPr>
            <w:rFonts w:ascii="Calibri" w:hAnsi="Calibri"/>
            <w:color w:val="000000"/>
            <w:sz w:val="22"/>
            <w:szCs w:val="24"/>
          </w:rPr>
          <w:delText xml:space="preserve">Again, </w:delText>
        </w:r>
        <w:r w:rsidR="001416CF" w:rsidDel="00160CB1">
          <w:rPr>
            <w:rFonts w:ascii="Calibri" w:hAnsi="Calibri"/>
            <w:color w:val="000000"/>
            <w:sz w:val="22"/>
            <w:szCs w:val="24"/>
          </w:rPr>
          <w:delText>avoid</w:delText>
        </w:r>
        <w:r w:rsidR="007629DE" w:rsidRPr="0034053E" w:rsidDel="00160CB1">
          <w:rPr>
            <w:rFonts w:ascii="Calibri" w:hAnsi="Calibri"/>
            <w:color w:val="000000"/>
            <w:sz w:val="22"/>
            <w:szCs w:val="24"/>
          </w:rPr>
          <w:delText xml:space="preserve"> sounding like a textbook (or class notes) via direct copying.</w:delText>
        </w:r>
      </w:del>
    </w:p>
    <w:p w14:paraId="694255C8" w14:textId="77777777" w:rsidR="00030ACF" w:rsidRPr="006A7805" w:rsidRDefault="007165D8" w:rsidP="00D405C6">
      <w:pPr>
        <w:pStyle w:val="BodyTextIndent2"/>
        <w:keepNext/>
        <w:spacing w:before="120"/>
        <w:ind w:left="907"/>
        <w:rPr>
          <w:rFonts w:ascii="Calibri" w:hAnsi="Calibri"/>
          <w:rPrChange w:id="520" w:author="Tang, Joyce" w:date="2024-05-21T20:12:00Z" w16du:dateUtc="2024-05-22T03:12:00Z">
            <w:rPr>
              <w:rFonts w:ascii="Calibri" w:hAnsi="Calibri"/>
              <w:color w:val="000000"/>
            </w:rPr>
          </w:rPrChange>
        </w:rPr>
      </w:pPr>
      <w:r w:rsidRPr="006A7805">
        <w:rPr>
          <w:rFonts w:ascii="Calibri" w:hAnsi="Calibri"/>
          <w:sz w:val="24"/>
          <w:rPrChange w:id="521" w:author="Tang, Joyce" w:date="2024-05-21T20:12:00Z" w16du:dateUtc="2024-05-22T03:12:00Z">
            <w:rPr>
              <w:rFonts w:ascii="Calibri" w:hAnsi="Calibri"/>
              <w:color w:val="FFFFFF"/>
              <w:sz w:val="24"/>
              <w:highlight w:val="darkCyan"/>
            </w:rPr>
          </w:rPrChange>
        </w:rPr>
        <w:t>Use-Case Diagram</w:t>
      </w:r>
      <w:r w:rsidR="001437BA" w:rsidRPr="006A7805">
        <w:rPr>
          <w:rFonts w:ascii="Calibri" w:hAnsi="Calibri"/>
          <w:rPrChange w:id="522" w:author="Tang, Joyce" w:date="2024-05-21T20:12:00Z" w16du:dateUtc="2024-05-22T03:12:00Z">
            <w:rPr>
              <w:rFonts w:ascii="Calibri" w:hAnsi="Calibri"/>
              <w:color w:val="000000"/>
            </w:rPr>
          </w:rPrChange>
        </w:rPr>
        <w:t xml:space="preserve"> </w:t>
      </w:r>
    </w:p>
    <w:p w14:paraId="408FEC66" w14:textId="15459BB8" w:rsidR="007924A6" w:rsidRDefault="003E2BB9" w:rsidP="00D405C6">
      <w:pPr>
        <w:pStyle w:val="BodyTextIndent2"/>
        <w:ind w:left="907"/>
        <w:rPr>
          <w:ins w:id="523" w:author="Tang, Joyce" w:date="2024-05-21T15:53:00Z" w16du:dateUtc="2024-05-21T22:53:00Z"/>
          <w:rFonts w:ascii="Calibri" w:hAnsi="Calibri"/>
          <w:color w:val="000000"/>
        </w:rPr>
      </w:pPr>
      <w:ins w:id="524" w:author="Tang, Joyce" w:date="2024-05-21T15:58:00Z" w16du:dateUtc="2024-05-21T22:58:00Z">
        <w:r w:rsidRPr="003E2BB9">
          <w:rPr>
            <w:rFonts w:ascii="Calibri" w:hAnsi="Calibri"/>
            <w:noProof/>
            <w:color w:val="000000"/>
          </w:rPr>
          <w:drawing>
            <wp:inline distT="0" distB="0" distL="0" distR="0" wp14:anchorId="0D568F78" wp14:editId="64D5BB97">
              <wp:extent cx="6400800" cy="4741545"/>
              <wp:effectExtent l="0" t="0" r="0" b="1905"/>
              <wp:docPr id="119369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99701" name=""/>
                      <pic:cNvPicPr/>
                    </pic:nvPicPr>
                    <pic:blipFill>
                      <a:blip r:embed="rId9"/>
                      <a:stretch>
                        <a:fillRect/>
                      </a:stretch>
                    </pic:blipFill>
                    <pic:spPr>
                      <a:xfrm>
                        <a:off x="0" y="0"/>
                        <a:ext cx="6400800" cy="4741545"/>
                      </a:xfrm>
                      <a:prstGeom prst="rect">
                        <a:avLst/>
                      </a:prstGeom>
                    </pic:spPr>
                  </pic:pic>
                </a:graphicData>
              </a:graphic>
            </wp:inline>
          </w:drawing>
        </w:r>
      </w:ins>
      <w:ins w:id="525" w:author="Tang, Joyce" w:date="2024-05-21T15:50:00Z" w16du:dateUtc="2024-05-21T22:50:00Z">
        <w:r w:rsidR="007924A6">
          <w:rPr>
            <w:rFonts w:ascii="Calibri" w:hAnsi="Calibri"/>
            <w:color w:val="000000"/>
          </w:rPr>
          <w:t xml:space="preserve">Link: </w:t>
        </w:r>
      </w:ins>
      <w:ins w:id="526" w:author="Tang, Joyce" w:date="2024-05-21T15:53:00Z" w16du:dateUtc="2024-05-21T22:53:00Z">
        <w:r w:rsidR="007924A6">
          <w:rPr>
            <w:rFonts w:ascii="Calibri" w:hAnsi="Calibri"/>
            <w:color w:val="000000"/>
          </w:rPr>
          <w:fldChar w:fldCharType="begin"/>
        </w:r>
        <w:r w:rsidR="007924A6">
          <w:rPr>
            <w:rFonts w:ascii="Calibri" w:hAnsi="Calibri"/>
            <w:color w:val="000000"/>
          </w:rPr>
          <w:instrText>HYPERLINK "</w:instrText>
        </w:r>
        <w:r w:rsidR="007924A6" w:rsidRPr="007924A6">
          <w:rPr>
            <w:rFonts w:ascii="Calibri" w:hAnsi="Calibri"/>
            <w:color w:val="000000"/>
          </w:rPr>
          <w:instrText>https://lucid.app/lucidchart/c719a409-5e9d-493e-b89a-e4f3596a6f2f/edit?viewport_loc=-6182%2C-1214%2C11058%2C4896%2C0_0&amp;invitationId=inv_801b5b1e-3198-48e0-b133-3a291f16ac4f</w:instrText>
        </w:r>
        <w:r w:rsidR="007924A6">
          <w:rPr>
            <w:rFonts w:ascii="Calibri" w:hAnsi="Calibri"/>
            <w:color w:val="000000"/>
          </w:rPr>
          <w:instrText>"</w:instrText>
        </w:r>
        <w:r w:rsidR="007924A6">
          <w:rPr>
            <w:rFonts w:ascii="Calibri" w:hAnsi="Calibri"/>
            <w:color w:val="000000"/>
          </w:rPr>
        </w:r>
        <w:r w:rsidR="007924A6">
          <w:rPr>
            <w:rFonts w:ascii="Calibri" w:hAnsi="Calibri"/>
            <w:color w:val="000000"/>
          </w:rPr>
          <w:fldChar w:fldCharType="separate"/>
        </w:r>
        <w:r w:rsidR="007924A6" w:rsidRPr="006B2570">
          <w:rPr>
            <w:rStyle w:val="Hyperlink"/>
            <w:rFonts w:ascii="Calibri" w:hAnsi="Calibri"/>
          </w:rPr>
          <w:t>https://lucid.app/lucidchart/c719a409-5e9d-493e-b89a-e4f3596a6f2f/edit?viewport_loc=-6182%2C-1214%2C11058%2C4896%2C0_0&amp;invitationId=inv_801b5b1e-3198-48e0-b133-3a291f16ac4f</w:t>
        </w:r>
        <w:r w:rsidR="007924A6">
          <w:rPr>
            <w:rFonts w:ascii="Calibri" w:hAnsi="Calibri"/>
            <w:color w:val="000000"/>
          </w:rPr>
          <w:fldChar w:fldCharType="end"/>
        </w:r>
      </w:ins>
    </w:p>
    <w:p w14:paraId="59576B98" w14:textId="3A3C90E8" w:rsidR="007165D8" w:rsidRPr="0034053E" w:rsidDel="007924A6" w:rsidRDefault="001437BA" w:rsidP="00D405C6">
      <w:pPr>
        <w:pStyle w:val="BodyTextIndent2"/>
        <w:ind w:left="907"/>
        <w:rPr>
          <w:del w:id="527" w:author="Tang, Joyce" w:date="2024-05-21T15:50:00Z" w16du:dateUtc="2024-05-21T22:50:00Z"/>
          <w:rFonts w:ascii="Calibri" w:hAnsi="Calibri"/>
          <w:color w:val="000000"/>
        </w:rPr>
      </w:pPr>
      <w:del w:id="528" w:author="Tang, Joyce" w:date="2024-05-21T15:50:00Z" w16du:dateUtc="2024-05-21T22:50:00Z">
        <w:r w:rsidDel="007924A6">
          <w:rPr>
            <w:rFonts w:ascii="Calibri" w:hAnsi="Calibri"/>
            <w:color w:val="000000"/>
          </w:rPr>
          <w:delText>Create</w:delText>
        </w:r>
        <w:r w:rsidR="005A35E5" w:rsidDel="007924A6">
          <w:rPr>
            <w:rFonts w:ascii="Calibri" w:hAnsi="Calibri"/>
            <w:color w:val="000000"/>
          </w:rPr>
          <w:delText xml:space="preserve"> these</w:delText>
        </w:r>
        <w:r w:rsidDel="007924A6">
          <w:rPr>
            <w:rFonts w:ascii="Calibri" w:hAnsi="Calibri"/>
            <w:color w:val="000000"/>
          </w:rPr>
          <w:delText xml:space="preserve"> using </w:delText>
        </w:r>
        <w:r w:rsidR="00F705AB" w:rsidDel="007924A6">
          <w:rPr>
            <w:rFonts w:ascii="Calibri" w:hAnsi="Calibri"/>
            <w:color w:val="000000"/>
          </w:rPr>
          <w:delText>a</w:delText>
        </w:r>
        <w:r w:rsidR="005536E5" w:rsidDel="007924A6">
          <w:rPr>
            <w:rFonts w:ascii="Calibri" w:hAnsi="Calibri"/>
            <w:color w:val="000000"/>
          </w:rPr>
          <w:delText xml:space="preserve"> good</w:delText>
        </w:r>
        <w:r w:rsidR="00F705AB" w:rsidDel="007924A6">
          <w:rPr>
            <w:rFonts w:ascii="Calibri" w:hAnsi="Calibri"/>
            <w:color w:val="000000"/>
          </w:rPr>
          <w:delText xml:space="preserve"> drawing tool like </w:delText>
        </w:r>
        <w:r w:rsidR="005536E5" w:rsidDel="007924A6">
          <w:rPr>
            <w:rFonts w:ascii="Calibri" w:hAnsi="Calibri"/>
            <w:color w:val="000000"/>
          </w:rPr>
          <w:delText xml:space="preserve">LucidChart, </w:delText>
        </w:r>
        <w:r w:rsidR="00F705AB" w:rsidDel="007924A6">
          <w:rPr>
            <w:rFonts w:ascii="Calibri" w:hAnsi="Calibri"/>
            <w:color w:val="000000"/>
          </w:rPr>
          <w:delText>draw.io</w:delText>
        </w:r>
        <w:r w:rsidDel="007924A6">
          <w:rPr>
            <w:rFonts w:ascii="Calibri" w:hAnsi="Calibri"/>
            <w:color w:val="000000"/>
          </w:rPr>
          <w:delText xml:space="preserve">, </w:delText>
        </w:r>
        <w:r w:rsidR="00F705AB" w:rsidDel="007924A6">
          <w:rPr>
            <w:rFonts w:ascii="Calibri" w:hAnsi="Calibri"/>
            <w:color w:val="000000"/>
          </w:rPr>
          <w:delText xml:space="preserve">Google Drawing, </w:delText>
        </w:r>
        <w:r w:rsidR="005536E5" w:rsidDel="007924A6">
          <w:rPr>
            <w:rFonts w:ascii="Calibri" w:hAnsi="Calibri"/>
            <w:color w:val="000000"/>
          </w:rPr>
          <w:delText xml:space="preserve">Apple Notes, </w:delText>
        </w:r>
        <w:r w:rsidR="002908F7" w:rsidDel="007924A6">
          <w:rPr>
            <w:rFonts w:ascii="Calibri" w:hAnsi="Calibri"/>
            <w:color w:val="000000"/>
          </w:rPr>
          <w:delText>etc</w:delText>
        </w:r>
        <w:r w:rsidR="00F705AB" w:rsidDel="007924A6">
          <w:rPr>
            <w:rFonts w:ascii="Calibri" w:hAnsi="Calibri"/>
            <w:color w:val="000000"/>
          </w:rPr>
          <w:delText>.</w:delText>
        </w:r>
      </w:del>
    </w:p>
    <w:p w14:paraId="77B39B39" w14:textId="77777777" w:rsidR="00160CB1" w:rsidRDefault="00160CB1">
      <w:pPr>
        <w:rPr>
          <w:ins w:id="529" w:author="Tang, Joyce" w:date="2024-05-21T16:07:00Z" w16du:dateUtc="2024-05-21T23:07:00Z"/>
          <w:rFonts w:ascii="Calibri" w:hAnsi="Calibri"/>
          <w:color w:val="FFFFFF"/>
          <w:highlight w:val="darkCyan"/>
        </w:rPr>
      </w:pPr>
      <w:ins w:id="530" w:author="Tang, Joyce" w:date="2024-05-21T16:07:00Z" w16du:dateUtc="2024-05-21T23:07:00Z">
        <w:r>
          <w:rPr>
            <w:rFonts w:ascii="Calibri" w:hAnsi="Calibri"/>
            <w:color w:val="FFFFFF"/>
            <w:highlight w:val="darkCyan"/>
          </w:rPr>
          <w:br w:type="page"/>
        </w:r>
      </w:ins>
    </w:p>
    <w:p w14:paraId="40F0CFE2" w14:textId="20765BFC" w:rsidR="00030ACF" w:rsidRPr="006A7805" w:rsidRDefault="003F61B3" w:rsidP="001F37F0">
      <w:pPr>
        <w:keepNext/>
        <w:spacing w:before="120"/>
        <w:ind w:left="907" w:hanging="360"/>
        <w:rPr>
          <w:rFonts w:ascii="Calibri" w:hAnsi="Calibri"/>
          <w:sz w:val="22"/>
          <w:rPrChange w:id="531" w:author="Tang, Joyce" w:date="2024-05-21T20:12:00Z" w16du:dateUtc="2024-05-22T03:12:00Z">
            <w:rPr>
              <w:rFonts w:ascii="Calibri" w:hAnsi="Calibri"/>
              <w:color w:val="000000"/>
              <w:sz w:val="22"/>
            </w:rPr>
          </w:rPrChange>
        </w:rPr>
      </w:pPr>
      <w:r w:rsidRPr="006A7805">
        <w:rPr>
          <w:rFonts w:ascii="Calibri" w:hAnsi="Calibri"/>
          <w:rPrChange w:id="532" w:author="Tang, Joyce" w:date="2024-05-21T20:12:00Z" w16du:dateUtc="2024-05-22T03:12:00Z">
            <w:rPr>
              <w:rFonts w:ascii="Calibri" w:hAnsi="Calibri"/>
              <w:color w:val="FFFFFF"/>
              <w:highlight w:val="darkCyan"/>
            </w:rPr>
          </w:rPrChange>
        </w:rPr>
        <w:lastRenderedPageBreak/>
        <w:t>Use</w:t>
      </w:r>
      <w:r w:rsidR="007629DE" w:rsidRPr="006A7805">
        <w:rPr>
          <w:rFonts w:ascii="Calibri" w:hAnsi="Calibri"/>
          <w:rPrChange w:id="533" w:author="Tang, Joyce" w:date="2024-05-21T20:12:00Z" w16du:dateUtc="2024-05-22T03:12:00Z">
            <w:rPr>
              <w:rFonts w:ascii="Calibri" w:hAnsi="Calibri"/>
              <w:color w:val="FFFFFF"/>
              <w:highlight w:val="darkCyan"/>
            </w:rPr>
          </w:rPrChange>
        </w:rPr>
        <w:t>-</w:t>
      </w:r>
      <w:r w:rsidRPr="006A7805">
        <w:rPr>
          <w:rFonts w:ascii="Calibri" w:hAnsi="Calibri"/>
          <w:rPrChange w:id="534" w:author="Tang, Joyce" w:date="2024-05-21T20:12:00Z" w16du:dateUtc="2024-05-22T03:12:00Z">
            <w:rPr>
              <w:rFonts w:ascii="Calibri" w:hAnsi="Calibri"/>
              <w:color w:val="FFFFFF"/>
              <w:highlight w:val="darkCyan"/>
            </w:rPr>
          </w:rPrChange>
        </w:rPr>
        <w:t>Case</w:t>
      </w:r>
      <w:r w:rsidR="007629DE" w:rsidRPr="006A7805">
        <w:rPr>
          <w:rFonts w:ascii="Calibri" w:hAnsi="Calibri"/>
          <w:rPrChange w:id="535" w:author="Tang, Joyce" w:date="2024-05-21T20:12:00Z" w16du:dateUtc="2024-05-22T03:12:00Z">
            <w:rPr>
              <w:rFonts w:ascii="Calibri" w:hAnsi="Calibri"/>
              <w:color w:val="FFFFFF"/>
              <w:highlight w:val="darkCyan"/>
            </w:rPr>
          </w:rPrChange>
        </w:rPr>
        <w:t xml:space="preserve"> Descriptions</w:t>
      </w:r>
      <w:r w:rsidRPr="006A7805">
        <w:rPr>
          <w:rFonts w:ascii="Calibri" w:hAnsi="Calibri"/>
          <w:sz w:val="22"/>
          <w:rPrChange w:id="536" w:author="Tang, Joyce" w:date="2024-05-21T20:12:00Z" w16du:dateUtc="2024-05-22T03:12:00Z">
            <w:rPr>
              <w:rFonts w:ascii="Calibri" w:hAnsi="Calibri"/>
              <w:color w:val="000000"/>
              <w:sz w:val="22"/>
            </w:rPr>
          </w:rPrChange>
        </w:rPr>
        <w:t xml:space="preserve"> </w:t>
      </w:r>
    </w:p>
    <w:p w14:paraId="09C79857" w14:textId="2C905545" w:rsidR="003F61B3" w:rsidDel="007924A6" w:rsidRDefault="007629DE" w:rsidP="001F37F0">
      <w:pPr>
        <w:ind w:left="907" w:hanging="360"/>
        <w:rPr>
          <w:del w:id="537" w:author="Tang, Joyce" w:date="2024-05-21T15:55:00Z" w16du:dateUtc="2024-05-21T22:55:00Z"/>
          <w:rFonts w:ascii="Calibri" w:hAnsi="Calibri"/>
          <w:color w:val="000000"/>
          <w:sz w:val="22"/>
        </w:rPr>
      </w:pPr>
      <w:del w:id="538" w:author="Tang, Joyce" w:date="2024-05-21T15:55:00Z" w16du:dateUtc="2024-05-21T22:55:00Z">
        <w:r w:rsidRPr="0034053E" w:rsidDel="007924A6">
          <w:rPr>
            <w:rFonts w:ascii="Calibri" w:hAnsi="Calibri"/>
            <w:color w:val="000000"/>
            <w:sz w:val="22"/>
          </w:rPr>
          <w:delText xml:space="preserve">You must </w:delText>
        </w:r>
        <w:r w:rsidR="00A25037" w:rsidDel="007924A6">
          <w:rPr>
            <w:rFonts w:ascii="Calibri" w:hAnsi="Calibri"/>
            <w:color w:val="000000"/>
            <w:sz w:val="22"/>
          </w:rPr>
          <w:delText>complete</w:delText>
        </w:r>
        <w:r w:rsidRPr="0034053E" w:rsidDel="007924A6">
          <w:rPr>
            <w:rFonts w:ascii="Calibri" w:hAnsi="Calibri"/>
            <w:color w:val="000000"/>
            <w:sz w:val="22"/>
          </w:rPr>
          <w:delText xml:space="preserve"> </w:delText>
        </w:r>
        <w:r w:rsidR="00FC6818" w:rsidDel="007924A6">
          <w:rPr>
            <w:rFonts w:ascii="Calibri" w:hAnsi="Calibri"/>
            <w:color w:val="000000"/>
            <w:sz w:val="22"/>
          </w:rPr>
          <w:delText>a</w:delText>
        </w:r>
        <w:r w:rsidR="00AF5F9C" w:rsidDel="007924A6">
          <w:rPr>
            <w:rFonts w:ascii="Calibri" w:hAnsi="Calibri"/>
            <w:color w:val="000000"/>
            <w:sz w:val="22"/>
          </w:rPr>
          <w:delText xml:space="preserve"> separate</w:delText>
        </w:r>
        <w:r w:rsidRPr="0034053E" w:rsidDel="007924A6">
          <w:rPr>
            <w:rFonts w:ascii="Calibri" w:hAnsi="Calibri"/>
            <w:color w:val="000000"/>
            <w:sz w:val="22"/>
          </w:rPr>
          <w:delText xml:space="preserve"> </w:delText>
        </w:r>
        <w:r w:rsidR="00C14DF5" w:rsidDel="007924A6">
          <w:rPr>
            <w:rFonts w:ascii="Calibri" w:hAnsi="Calibri"/>
            <w:color w:val="000000"/>
            <w:sz w:val="22"/>
          </w:rPr>
          <w:delText>U</w:delText>
        </w:r>
        <w:r w:rsidRPr="0034053E" w:rsidDel="007924A6">
          <w:rPr>
            <w:rFonts w:ascii="Calibri" w:hAnsi="Calibri"/>
            <w:color w:val="000000"/>
            <w:sz w:val="22"/>
          </w:rPr>
          <w:delText>se</w:delText>
        </w:r>
        <w:r w:rsidR="00C14DF5" w:rsidDel="007924A6">
          <w:rPr>
            <w:rFonts w:ascii="Calibri" w:hAnsi="Calibri"/>
            <w:color w:val="000000"/>
            <w:sz w:val="22"/>
          </w:rPr>
          <w:delText xml:space="preserve"> C</w:delText>
        </w:r>
        <w:r w:rsidRPr="0034053E" w:rsidDel="007924A6">
          <w:rPr>
            <w:rFonts w:ascii="Calibri" w:hAnsi="Calibri"/>
            <w:color w:val="000000"/>
            <w:sz w:val="22"/>
          </w:rPr>
          <w:delText xml:space="preserve">ase </w:delText>
        </w:r>
        <w:r w:rsidR="00C14DF5" w:rsidDel="007924A6">
          <w:rPr>
            <w:rFonts w:ascii="Calibri" w:hAnsi="Calibri"/>
            <w:color w:val="000000"/>
            <w:sz w:val="22"/>
          </w:rPr>
          <w:delText>D</w:delText>
        </w:r>
        <w:r w:rsidRPr="0034053E" w:rsidDel="007924A6">
          <w:rPr>
            <w:rFonts w:ascii="Calibri" w:hAnsi="Calibri"/>
            <w:color w:val="000000"/>
            <w:sz w:val="22"/>
          </w:rPr>
          <w:delText xml:space="preserve">escription </w:delText>
        </w:r>
        <w:r w:rsidR="00394F00" w:rsidDel="007924A6">
          <w:rPr>
            <w:rFonts w:ascii="Calibri" w:hAnsi="Calibri"/>
            <w:color w:val="000000"/>
            <w:sz w:val="22"/>
          </w:rPr>
          <w:delText>template</w:delText>
        </w:r>
        <w:r w:rsidRPr="0034053E" w:rsidDel="007924A6">
          <w:rPr>
            <w:rFonts w:ascii="Calibri" w:hAnsi="Calibri"/>
            <w:color w:val="000000"/>
            <w:sz w:val="22"/>
          </w:rPr>
          <w:delText xml:space="preserve"> for each </w:delText>
        </w:r>
        <w:r w:rsidR="00C14DF5" w:rsidDel="007924A6">
          <w:rPr>
            <w:rFonts w:ascii="Calibri" w:hAnsi="Calibri"/>
            <w:color w:val="000000"/>
            <w:sz w:val="22"/>
          </w:rPr>
          <w:delText>U</w:delText>
        </w:r>
        <w:r w:rsidRPr="0034053E" w:rsidDel="007924A6">
          <w:rPr>
            <w:rFonts w:ascii="Calibri" w:hAnsi="Calibri"/>
            <w:color w:val="000000"/>
            <w:sz w:val="22"/>
          </w:rPr>
          <w:delText xml:space="preserve">se </w:delText>
        </w:r>
        <w:r w:rsidR="00C14DF5" w:rsidDel="007924A6">
          <w:rPr>
            <w:rFonts w:ascii="Calibri" w:hAnsi="Calibri"/>
            <w:color w:val="000000"/>
            <w:sz w:val="22"/>
          </w:rPr>
          <w:delText>C</w:delText>
        </w:r>
        <w:r w:rsidRPr="0034053E" w:rsidDel="007924A6">
          <w:rPr>
            <w:rFonts w:ascii="Calibri" w:hAnsi="Calibri"/>
            <w:color w:val="000000"/>
            <w:sz w:val="22"/>
          </w:rPr>
          <w:delText xml:space="preserve">ase in your </w:delText>
        </w:r>
        <w:r w:rsidR="00C14DF5" w:rsidDel="007924A6">
          <w:rPr>
            <w:rFonts w:ascii="Calibri" w:hAnsi="Calibri"/>
            <w:color w:val="000000"/>
            <w:sz w:val="22"/>
          </w:rPr>
          <w:delText>Use Case D</w:delText>
        </w:r>
        <w:r w:rsidRPr="0034053E" w:rsidDel="007924A6">
          <w:rPr>
            <w:rFonts w:ascii="Calibri" w:hAnsi="Calibri"/>
            <w:color w:val="000000"/>
            <w:sz w:val="22"/>
          </w:rPr>
          <w:delText>iagram</w:delText>
        </w:r>
        <w:r w:rsidR="00197F2A" w:rsidDel="007924A6">
          <w:rPr>
            <w:rFonts w:ascii="Calibri" w:hAnsi="Calibri"/>
            <w:color w:val="000000"/>
            <w:sz w:val="22"/>
          </w:rPr>
          <w:delText xml:space="preserve">. </w:delText>
        </w:r>
        <w:r w:rsidR="00A25037" w:rsidRPr="006B4374" w:rsidDel="007924A6">
          <w:rPr>
            <w:rFonts w:ascii="Calibri" w:hAnsi="Calibri"/>
            <w:b/>
            <w:i/>
            <w:color w:val="000000"/>
            <w:sz w:val="22"/>
            <w:u w:val="words"/>
          </w:rPr>
          <w:delText>Each</w:delText>
        </w:r>
        <w:r w:rsidR="00C14DF5" w:rsidDel="007924A6">
          <w:rPr>
            <w:rFonts w:ascii="Calibri" w:hAnsi="Calibri"/>
            <w:b/>
            <w:i/>
            <w:color w:val="000000"/>
            <w:sz w:val="22"/>
            <w:u w:val="words"/>
          </w:rPr>
          <w:delText xml:space="preserve"> Use Case</w:delText>
        </w:r>
        <w:r w:rsidR="00A25037" w:rsidRPr="006B4374" w:rsidDel="007924A6">
          <w:rPr>
            <w:rFonts w:ascii="Calibri" w:hAnsi="Calibri"/>
            <w:b/>
            <w:i/>
            <w:color w:val="000000"/>
            <w:sz w:val="22"/>
            <w:u w:val="words"/>
          </w:rPr>
          <w:delText xml:space="preserve"> description MUST begin on</w:delText>
        </w:r>
        <w:r w:rsidR="00394F00" w:rsidDel="007924A6">
          <w:rPr>
            <w:rFonts w:ascii="Calibri" w:hAnsi="Calibri"/>
            <w:b/>
            <w:i/>
            <w:color w:val="000000"/>
            <w:sz w:val="22"/>
            <w:u w:val="words"/>
          </w:rPr>
          <w:delText xml:space="preserve"> a separate</w:delText>
        </w:r>
        <w:r w:rsidR="00A25037" w:rsidRPr="006B4374" w:rsidDel="007924A6">
          <w:rPr>
            <w:rFonts w:ascii="Calibri" w:hAnsi="Calibri"/>
            <w:b/>
            <w:i/>
            <w:color w:val="000000"/>
            <w:sz w:val="22"/>
            <w:u w:val="words"/>
          </w:rPr>
          <w:delText xml:space="preserve"> page</w:delText>
        </w:r>
        <w:r w:rsidR="00A25037" w:rsidDel="007924A6">
          <w:rPr>
            <w:rFonts w:ascii="Calibri" w:hAnsi="Calibri"/>
            <w:color w:val="000000"/>
            <w:sz w:val="22"/>
          </w:rPr>
          <w:delText>.</w:delText>
        </w:r>
      </w:del>
    </w:p>
    <w:p w14:paraId="54D83A7A" w14:textId="77777777" w:rsidR="007924A6" w:rsidRDefault="007924A6" w:rsidP="007924A6">
      <w:pPr>
        <w:rPr>
          <w:ins w:id="539"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4C0DD083" w14:textId="77777777" w:rsidTr="001F21A8">
        <w:trPr>
          <w:ins w:id="540" w:author="Tang, Joyce" w:date="2024-05-21T15:55:00Z"/>
        </w:trPr>
        <w:tc>
          <w:tcPr>
            <w:tcW w:w="5958" w:type="dxa"/>
            <w:gridSpan w:val="2"/>
            <w:shd w:val="clear" w:color="auto" w:fill="auto"/>
          </w:tcPr>
          <w:p w14:paraId="06483729" w14:textId="72C4DE1F" w:rsidR="007924A6" w:rsidRPr="007769BC" w:rsidRDefault="007924A6" w:rsidP="001F21A8">
            <w:pPr>
              <w:rPr>
                <w:ins w:id="541" w:author="Tang, Joyce" w:date="2024-05-21T15:55:00Z" w16du:dateUtc="2024-05-21T22:55:00Z"/>
                <w:rFonts w:ascii="Arial" w:hAnsi="Arial" w:cs="Arial"/>
                <w:sz w:val="22"/>
                <w:szCs w:val="22"/>
              </w:rPr>
            </w:pPr>
            <w:ins w:id="542"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543" w:author="Tang, Joyce" w:date="2024-05-21T19:05:00Z" w16du:dateUtc="2024-05-22T02:05:00Z">
              <w:r w:rsidR="00160CB1">
                <w:rPr>
                  <w:rFonts w:ascii="Arial" w:hAnsi="Arial" w:cs="Arial"/>
                  <w:sz w:val="22"/>
                  <w:szCs w:val="22"/>
                </w:rPr>
                <w:t>Register User</w:t>
              </w:r>
            </w:ins>
          </w:p>
        </w:tc>
        <w:tc>
          <w:tcPr>
            <w:tcW w:w="900" w:type="dxa"/>
            <w:shd w:val="clear" w:color="auto" w:fill="auto"/>
          </w:tcPr>
          <w:p w14:paraId="1B78D565" w14:textId="4040813E" w:rsidR="007924A6" w:rsidRPr="007769BC" w:rsidRDefault="007924A6" w:rsidP="001F21A8">
            <w:pPr>
              <w:rPr>
                <w:ins w:id="544" w:author="Tang, Joyce" w:date="2024-05-21T15:55:00Z" w16du:dateUtc="2024-05-21T22:55:00Z"/>
                <w:rFonts w:ascii="Arial" w:hAnsi="Arial" w:cs="Arial"/>
                <w:sz w:val="22"/>
                <w:szCs w:val="22"/>
              </w:rPr>
            </w:pPr>
            <w:ins w:id="545"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546" w:author="Tang, Joyce" w:date="2024-05-21T19:05:00Z" w16du:dateUtc="2024-05-22T02:05:00Z">
              <w:r w:rsidR="00160CB1">
                <w:rPr>
                  <w:rFonts w:ascii="Arial" w:hAnsi="Arial" w:cs="Arial"/>
                  <w:sz w:val="22"/>
                  <w:szCs w:val="22"/>
                </w:rPr>
                <w:t>UC_001</w:t>
              </w:r>
            </w:ins>
            <w:ins w:id="547" w:author="Tang, Joyce" w:date="2024-05-21T15:55:00Z" w16du:dateUtc="2024-05-21T22:55:00Z">
              <w:r w:rsidRPr="007769BC">
                <w:rPr>
                  <w:rFonts w:ascii="Arial" w:hAnsi="Arial" w:cs="Arial"/>
                  <w:sz w:val="22"/>
                  <w:szCs w:val="22"/>
                </w:rPr>
                <w:t xml:space="preserve"> </w:t>
              </w:r>
            </w:ins>
          </w:p>
        </w:tc>
        <w:tc>
          <w:tcPr>
            <w:tcW w:w="2718" w:type="dxa"/>
            <w:shd w:val="clear" w:color="auto" w:fill="auto"/>
          </w:tcPr>
          <w:p w14:paraId="059F51B2" w14:textId="63E475BF" w:rsidR="007924A6" w:rsidRPr="007769BC" w:rsidRDefault="007924A6" w:rsidP="001F21A8">
            <w:pPr>
              <w:rPr>
                <w:ins w:id="548" w:author="Tang, Joyce" w:date="2024-05-21T15:55:00Z" w16du:dateUtc="2024-05-21T22:55:00Z"/>
                <w:rFonts w:ascii="Arial" w:hAnsi="Arial" w:cs="Arial"/>
                <w:sz w:val="22"/>
                <w:szCs w:val="22"/>
              </w:rPr>
            </w:pPr>
            <w:ins w:id="549"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550" w:author="Tang, Joyce" w:date="2024-05-21T19:05:00Z" w16du:dateUtc="2024-05-22T02:05:00Z">
              <w:r w:rsidR="00160CB1">
                <w:rPr>
                  <w:rFonts w:ascii="Arial" w:hAnsi="Arial" w:cs="Arial"/>
                  <w:sz w:val="22"/>
                  <w:szCs w:val="22"/>
                </w:rPr>
                <w:t>High</w:t>
              </w:r>
            </w:ins>
          </w:p>
        </w:tc>
      </w:tr>
      <w:tr w:rsidR="007924A6" w:rsidRPr="007769BC" w14:paraId="73CC766D" w14:textId="77777777" w:rsidTr="001F21A8">
        <w:trPr>
          <w:ins w:id="551" w:author="Tang, Joyce" w:date="2024-05-21T15:55:00Z"/>
        </w:trPr>
        <w:tc>
          <w:tcPr>
            <w:tcW w:w="4788" w:type="dxa"/>
            <w:shd w:val="clear" w:color="auto" w:fill="auto"/>
          </w:tcPr>
          <w:p w14:paraId="490509EE" w14:textId="77467EBB" w:rsidR="007924A6" w:rsidRPr="007769BC" w:rsidRDefault="007924A6" w:rsidP="001F21A8">
            <w:pPr>
              <w:rPr>
                <w:ins w:id="552" w:author="Tang, Joyce" w:date="2024-05-21T15:55:00Z" w16du:dateUtc="2024-05-21T22:55:00Z"/>
                <w:rFonts w:ascii="Arial" w:hAnsi="Arial" w:cs="Arial"/>
                <w:sz w:val="22"/>
                <w:szCs w:val="22"/>
              </w:rPr>
            </w:pPr>
            <w:ins w:id="553" w:author="Tang, Joyce" w:date="2024-05-21T15:55:00Z" w16du:dateUtc="2024-05-21T22:55: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554" w:author="Tang, Joyce" w:date="2024-05-21T19:05:00Z" w16du:dateUtc="2024-05-22T02:05:00Z">
              <w:r w:rsidR="00160CB1">
                <w:rPr>
                  <w:rFonts w:ascii="Arial" w:hAnsi="Arial" w:cs="Arial"/>
                  <w:sz w:val="22"/>
                  <w:szCs w:val="22"/>
                </w:rPr>
                <w:t>Consumer/User</w:t>
              </w:r>
            </w:ins>
          </w:p>
        </w:tc>
        <w:tc>
          <w:tcPr>
            <w:tcW w:w="4788" w:type="dxa"/>
            <w:gridSpan w:val="3"/>
            <w:shd w:val="clear" w:color="auto" w:fill="auto"/>
          </w:tcPr>
          <w:p w14:paraId="615ACF38" w14:textId="7D6347E7" w:rsidR="007924A6" w:rsidRPr="007769BC" w:rsidRDefault="007924A6" w:rsidP="001F21A8">
            <w:pPr>
              <w:rPr>
                <w:ins w:id="555" w:author="Tang, Joyce" w:date="2024-05-21T15:55:00Z" w16du:dateUtc="2024-05-21T22:55:00Z"/>
                <w:rFonts w:ascii="Arial" w:hAnsi="Arial" w:cs="Arial"/>
                <w:sz w:val="22"/>
                <w:szCs w:val="22"/>
              </w:rPr>
            </w:pPr>
            <w:ins w:id="556"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557" w:author="Tang, Joyce" w:date="2024-05-21T19:05:00Z" w16du:dateUtc="2024-05-22T02:05:00Z">
              <w:r w:rsidR="00160CB1">
                <w:rPr>
                  <w:rFonts w:ascii="Arial" w:hAnsi="Arial" w:cs="Arial"/>
                  <w:sz w:val="22"/>
                  <w:szCs w:val="22"/>
                </w:rPr>
                <w:t>Primary</w:t>
              </w:r>
            </w:ins>
          </w:p>
        </w:tc>
      </w:tr>
      <w:tr w:rsidR="007924A6" w:rsidRPr="007769BC" w14:paraId="612182E6" w14:textId="77777777" w:rsidTr="001F21A8">
        <w:trPr>
          <w:ins w:id="558" w:author="Tang, Joyce" w:date="2024-05-21T15:55:00Z"/>
        </w:trPr>
        <w:tc>
          <w:tcPr>
            <w:tcW w:w="9576" w:type="dxa"/>
            <w:gridSpan w:val="4"/>
            <w:shd w:val="clear" w:color="auto" w:fill="auto"/>
          </w:tcPr>
          <w:p w14:paraId="05E820B2" w14:textId="6219F470" w:rsidR="007924A6" w:rsidRDefault="007924A6" w:rsidP="001F21A8">
            <w:pPr>
              <w:rPr>
                <w:ins w:id="559" w:author="Tang, Joyce" w:date="2024-05-21T15:55:00Z" w16du:dateUtc="2024-05-21T22:55:00Z"/>
                <w:rFonts w:ascii="Arial" w:hAnsi="Arial" w:cs="Arial"/>
                <w:b/>
                <w:sz w:val="22"/>
                <w:szCs w:val="22"/>
              </w:rPr>
            </w:pPr>
            <w:ins w:id="560" w:author="Tang, Joyce" w:date="2024-05-21T15:55:00Z" w16du:dateUtc="2024-05-21T22:55:00Z">
              <w:r>
                <w:rPr>
                  <w:rFonts w:ascii="Arial" w:hAnsi="Arial" w:cs="Arial"/>
                  <w:b/>
                  <w:sz w:val="22"/>
                  <w:szCs w:val="22"/>
                </w:rPr>
                <w:t>Supporting Actors:</w:t>
              </w:r>
            </w:ins>
            <w:ins w:id="561" w:author="Tang, Joyce" w:date="2024-05-21T19:06:00Z" w16du:dateUtc="2024-05-22T02:06:00Z">
              <w:r w:rsidR="00160CB1">
                <w:rPr>
                  <w:rFonts w:ascii="Arial" w:hAnsi="Arial" w:cs="Arial"/>
                  <w:b/>
                  <w:sz w:val="22"/>
                  <w:szCs w:val="22"/>
                </w:rPr>
                <w:t xml:space="preserve"> </w:t>
              </w:r>
            </w:ins>
            <w:ins w:id="562" w:author="Tang, Joyce" w:date="2024-05-21T19:05:00Z" w16du:dateUtc="2024-05-22T02:05:00Z">
              <w:r w:rsidR="00160CB1" w:rsidRPr="00160CB1">
                <w:rPr>
                  <w:rFonts w:ascii="Arial" w:hAnsi="Arial" w:cs="Arial"/>
                  <w:bCs/>
                  <w:sz w:val="22"/>
                  <w:szCs w:val="22"/>
                  <w:rPrChange w:id="563" w:author="Tang, Joyce" w:date="2024-05-21T19:06:00Z" w16du:dateUtc="2024-05-22T02:06:00Z">
                    <w:rPr>
                      <w:rFonts w:ascii="Arial" w:hAnsi="Arial" w:cs="Arial"/>
                      <w:b/>
                      <w:sz w:val="22"/>
                      <w:szCs w:val="22"/>
                    </w:rPr>
                  </w:rPrChange>
                </w:rPr>
                <w:t>None</w:t>
              </w:r>
            </w:ins>
          </w:p>
          <w:p w14:paraId="353B1220" w14:textId="77777777" w:rsidR="007924A6" w:rsidRDefault="007924A6" w:rsidP="001F21A8">
            <w:pPr>
              <w:rPr>
                <w:ins w:id="564" w:author="Tang, Joyce" w:date="2024-05-21T15:55:00Z" w16du:dateUtc="2024-05-21T22:55:00Z"/>
                <w:rFonts w:ascii="Arial" w:hAnsi="Arial" w:cs="Arial"/>
                <w:b/>
                <w:sz w:val="22"/>
                <w:szCs w:val="22"/>
              </w:rPr>
            </w:pPr>
          </w:p>
          <w:p w14:paraId="363317B6" w14:textId="77777777" w:rsidR="007924A6" w:rsidRPr="007769BC" w:rsidRDefault="007924A6" w:rsidP="001F21A8">
            <w:pPr>
              <w:rPr>
                <w:ins w:id="565" w:author="Tang, Joyce" w:date="2024-05-21T15:55:00Z" w16du:dateUtc="2024-05-21T22:55:00Z"/>
                <w:rFonts w:ascii="Arial" w:hAnsi="Arial" w:cs="Arial"/>
                <w:b/>
                <w:sz w:val="22"/>
                <w:szCs w:val="22"/>
              </w:rPr>
            </w:pPr>
          </w:p>
        </w:tc>
      </w:tr>
      <w:tr w:rsidR="007924A6" w:rsidRPr="007769BC" w14:paraId="74DB70FA" w14:textId="77777777" w:rsidTr="001F21A8">
        <w:trPr>
          <w:ins w:id="566" w:author="Tang, Joyce" w:date="2024-05-21T15:55:00Z"/>
        </w:trPr>
        <w:tc>
          <w:tcPr>
            <w:tcW w:w="9576" w:type="dxa"/>
            <w:gridSpan w:val="4"/>
            <w:shd w:val="clear" w:color="auto" w:fill="auto"/>
          </w:tcPr>
          <w:p w14:paraId="5DA78CF7" w14:textId="77777777" w:rsidR="007924A6" w:rsidRPr="007769BC" w:rsidRDefault="007924A6" w:rsidP="001F21A8">
            <w:pPr>
              <w:rPr>
                <w:ins w:id="567" w:author="Tang, Joyce" w:date="2024-05-21T15:55:00Z" w16du:dateUtc="2024-05-21T22:55:00Z"/>
                <w:rFonts w:ascii="Arial" w:hAnsi="Arial" w:cs="Arial"/>
                <w:sz w:val="22"/>
                <w:szCs w:val="22"/>
              </w:rPr>
            </w:pPr>
            <w:ins w:id="568"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8D888CA" w14:textId="39295D7C" w:rsidR="00160CB1" w:rsidRDefault="00160CB1" w:rsidP="00160CB1">
            <w:pPr>
              <w:numPr>
                <w:ilvl w:val="0"/>
                <w:numId w:val="39"/>
              </w:numPr>
              <w:spacing w:before="100" w:beforeAutospacing="1" w:after="100" w:afterAutospacing="1"/>
              <w:rPr>
                <w:ins w:id="569" w:author="Tang, Joyce" w:date="2024-05-21T19:06:00Z" w16du:dateUtc="2024-05-22T02:06:00Z"/>
              </w:rPr>
            </w:pPr>
            <w:ins w:id="570" w:author="Tang, Joyce" w:date="2024-05-21T19:06:00Z" w16du:dateUtc="2024-05-22T02:06:00Z">
              <w:r>
                <w:t>Consumers/Users: Want a secure and easy account creation.</w:t>
              </w:r>
            </w:ins>
          </w:p>
          <w:p w14:paraId="7FD7D0A5" w14:textId="57B1AAF7" w:rsidR="007924A6" w:rsidRPr="00160CB1" w:rsidRDefault="00160CB1">
            <w:pPr>
              <w:numPr>
                <w:ilvl w:val="0"/>
                <w:numId w:val="39"/>
              </w:numPr>
              <w:spacing w:before="100" w:beforeAutospacing="1" w:after="100" w:afterAutospacing="1"/>
              <w:rPr>
                <w:ins w:id="571" w:author="Tang, Joyce" w:date="2024-05-21T15:55:00Z" w16du:dateUtc="2024-05-21T22:55:00Z"/>
                <w:rPrChange w:id="572" w:author="Tang, Joyce" w:date="2024-05-21T19:06:00Z" w16du:dateUtc="2024-05-22T02:06:00Z">
                  <w:rPr>
                    <w:ins w:id="573" w:author="Tang, Joyce" w:date="2024-05-21T15:55:00Z" w16du:dateUtc="2024-05-21T22:55:00Z"/>
                    <w:rFonts w:ascii="Arial" w:hAnsi="Arial" w:cs="Arial"/>
                    <w:sz w:val="22"/>
                    <w:szCs w:val="22"/>
                  </w:rPr>
                </w:rPrChange>
              </w:rPr>
              <w:pPrChange w:id="574" w:author="Tang, Joyce" w:date="2024-05-21T19:06:00Z" w16du:dateUtc="2024-05-22T02:06:00Z">
                <w:pPr/>
              </w:pPrChange>
            </w:pPr>
            <w:ins w:id="575" w:author="Tang, Joyce" w:date="2024-05-21T19:06:00Z" w16du:dateUtc="2024-05-22T02:06:00Z">
              <w:r>
                <w:t>ScamSafe: Needs to ensure the registration process is secure and user-friendly.</w:t>
              </w:r>
            </w:ins>
          </w:p>
          <w:p w14:paraId="156C3FE2" w14:textId="77777777" w:rsidR="007924A6" w:rsidRPr="007769BC" w:rsidRDefault="007924A6" w:rsidP="001F21A8">
            <w:pPr>
              <w:rPr>
                <w:ins w:id="576" w:author="Tang, Joyce" w:date="2024-05-21T15:55:00Z" w16du:dateUtc="2024-05-21T22:55:00Z"/>
                <w:rFonts w:ascii="Arial" w:hAnsi="Arial" w:cs="Arial"/>
                <w:sz w:val="22"/>
                <w:szCs w:val="22"/>
              </w:rPr>
            </w:pPr>
          </w:p>
        </w:tc>
      </w:tr>
      <w:tr w:rsidR="007924A6" w:rsidRPr="007769BC" w14:paraId="7A27A6FD" w14:textId="77777777" w:rsidTr="001F21A8">
        <w:trPr>
          <w:ins w:id="577" w:author="Tang, Joyce" w:date="2024-05-21T15:55:00Z"/>
        </w:trPr>
        <w:tc>
          <w:tcPr>
            <w:tcW w:w="9576" w:type="dxa"/>
            <w:gridSpan w:val="4"/>
            <w:shd w:val="clear" w:color="auto" w:fill="auto"/>
          </w:tcPr>
          <w:p w14:paraId="218A29A6" w14:textId="77777777" w:rsidR="007924A6" w:rsidRPr="007769BC" w:rsidRDefault="007924A6" w:rsidP="001F21A8">
            <w:pPr>
              <w:rPr>
                <w:ins w:id="578" w:author="Tang, Joyce" w:date="2024-05-21T15:55:00Z" w16du:dateUtc="2024-05-21T22:55:00Z"/>
                <w:rFonts w:ascii="Arial" w:hAnsi="Arial" w:cs="Arial"/>
                <w:sz w:val="22"/>
                <w:szCs w:val="22"/>
              </w:rPr>
            </w:pPr>
            <w:ins w:id="579"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4C6C7E79" w14:textId="77777777" w:rsidR="007924A6" w:rsidRPr="007769BC" w:rsidRDefault="007924A6" w:rsidP="001F21A8">
            <w:pPr>
              <w:rPr>
                <w:ins w:id="580" w:author="Tang, Joyce" w:date="2024-05-21T15:55:00Z" w16du:dateUtc="2024-05-21T22:55:00Z"/>
                <w:rFonts w:ascii="Arial" w:hAnsi="Arial" w:cs="Arial"/>
                <w:sz w:val="22"/>
                <w:szCs w:val="22"/>
              </w:rPr>
            </w:pPr>
          </w:p>
          <w:p w14:paraId="793CD87F" w14:textId="603B4307" w:rsidR="007924A6" w:rsidRPr="007769BC" w:rsidRDefault="00160CB1" w:rsidP="001F21A8">
            <w:pPr>
              <w:rPr>
                <w:ins w:id="581" w:author="Tang, Joyce" w:date="2024-05-21T15:55:00Z" w16du:dateUtc="2024-05-21T22:55:00Z"/>
                <w:rFonts w:ascii="Arial" w:hAnsi="Arial" w:cs="Arial"/>
                <w:sz w:val="22"/>
                <w:szCs w:val="22"/>
              </w:rPr>
            </w:pPr>
            <w:ins w:id="582" w:author="Tang, Joyce" w:date="2024-05-21T19:06:00Z" w16du:dateUtc="2024-05-22T02:06:00Z">
              <w:r w:rsidRPr="00160CB1">
                <w:rPr>
                  <w:rFonts w:ascii="Arial" w:hAnsi="Arial" w:cs="Arial"/>
                  <w:sz w:val="22"/>
                  <w:szCs w:val="22"/>
                </w:rPr>
                <w:t>Allows new users to create an account with ScamSafe by providing personal information and setting up login credentials.</w:t>
              </w:r>
            </w:ins>
          </w:p>
          <w:p w14:paraId="2E4A7999" w14:textId="77777777" w:rsidR="007924A6" w:rsidRPr="007769BC" w:rsidRDefault="007924A6" w:rsidP="001F21A8">
            <w:pPr>
              <w:rPr>
                <w:ins w:id="583" w:author="Tang, Joyce" w:date="2024-05-21T15:55:00Z" w16du:dateUtc="2024-05-21T22:55:00Z"/>
                <w:rFonts w:ascii="Arial" w:hAnsi="Arial" w:cs="Arial"/>
                <w:sz w:val="22"/>
                <w:szCs w:val="22"/>
              </w:rPr>
            </w:pPr>
          </w:p>
        </w:tc>
      </w:tr>
      <w:tr w:rsidR="007924A6" w:rsidRPr="007769BC" w14:paraId="5363FB56" w14:textId="77777777" w:rsidTr="001F21A8">
        <w:trPr>
          <w:ins w:id="584" w:author="Tang, Joyce" w:date="2024-05-21T15:55:00Z"/>
        </w:trPr>
        <w:tc>
          <w:tcPr>
            <w:tcW w:w="9576" w:type="dxa"/>
            <w:gridSpan w:val="4"/>
            <w:shd w:val="clear" w:color="auto" w:fill="auto"/>
          </w:tcPr>
          <w:p w14:paraId="5E3E31E4" w14:textId="1074D9E9" w:rsidR="007924A6" w:rsidRPr="007769BC" w:rsidRDefault="007924A6" w:rsidP="001F21A8">
            <w:pPr>
              <w:rPr>
                <w:ins w:id="585" w:author="Tang, Joyce" w:date="2024-05-21T15:55:00Z" w16du:dateUtc="2024-05-21T22:55:00Z"/>
                <w:rFonts w:ascii="Arial" w:hAnsi="Arial" w:cs="Arial"/>
                <w:sz w:val="22"/>
                <w:szCs w:val="22"/>
              </w:rPr>
            </w:pPr>
            <w:ins w:id="586"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587" w:author="Tang, Joyce" w:date="2024-05-21T19:07:00Z" w16du:dateUtc="2024-05-22T02:07:00Z">
              <w:r w:rsidR="00160CB1" w:rsidRPr="00160CB1">
                <w:rPr>
                  <w:rFonts w:ascii="Arial" w:hAnsi="Arial" w:cs="Arial"/>
                  <w:sz w:val="22"/>
                  <w:szCs w:val="22"/>
                </w:rPr>
                <w:t>User decides to create a new account on the ScamSafe app.</w:t>
              </w:r>
            </w:ins>
          </w:p>
          <w:p w14:paraId="130CECF2" w14:textId="77777777" w:rsidR="007924A6" w:rsidRPr="007769BC" w:rsidRDefault="007924A6" w:rsidP="001F21A8">
            <w:pPr>
              <w:rPr>
                <w:ins w:id="588" w:author="Tang, Joyce" w:date="2024-05-21T15:55:00Z" w16du:dateUtc="2024-05-21T22:55:00Z"/>
                <w:rFonts w:ascii="Arial" w:hAnsi="Arial" w:cs="Arial"/>
                <w:sz w:val="22"/>
                <w:szCs w:val="22"/>
              </w:rPr>
            </w:pPr>
          </w:p>
          <w:p w14:paraId="71EAAFB7" w14:textId="4A9F16A0" w:rsidR="007924A6" w:rsidRPr="007769BC" w:rsidRDefault="007924A6" w:rsidP="001F21A8">
            <w:pPr>
              <w:tabs>
                <w:tab w:val="left" w:pos="1980"/>
                <w:tab w:val="left" w:pos="3240"/>
              </w:tabs>
              <w:rPr>
                <w:ins w:id="589" w:author="Tang, Joyce" w:date="2024-05-21T15:55:00Z" w16du:dateUtc="2024-05-21T22:55:00Z"/>
                <w:rFonts w:ascii="Arial" w:hAnsi="Arial" w:cs="Arial"/>
                <w:sz w:val="22"/>
                <w:szCs w:val="22"/>
              </w:rPr>
            </w:pPr>
            <w:ins w:id="590"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591" w:author="Tang, Joyce" w:date="2024-05-21T19:07:00Z" w16du:dateUtc="2024-05-22T02:07:00Z">
              <w:r w:rsidR="00160CB1">
                <w:rPr>
                  <w:rFonts w:ascii="Arial" w:hAnsi="Arial" w:cs="Arial"/>
                  <w:sz w:val="22"/>
                  <w:szCs w:val="22"/>
                </w:rPr>
                <w:t>X</w:t>
              </w:r>
            </w:ins>
            <w:ins w:id="592" w:author="Tang, Joyce" w:date="2024-05-21T15:55:00Z" w16du:dateUtc="2024-05-21T22:55: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3FF2EA49" w14:textId="77777777" w:rsidTr="001F21A8">
        <w:trPr>
          <w:ins w:id="593" w:author="Tang, Joyce" w:date="2024-05-21T15:55:00Z"/>
        </w:trPr>
        <w:tc>
          <w:tcPr>
            <w:tcW w:w="9576" w:type="dxa"/>
            <w:gridSpan w:val="4"/>
            <w:shd w:val="clear" w:color="auto" w:fill="auto"/>
          </w:tcPr>
          <w:p w14:paraId="3DADF5D3" w14:textId="77777777" w:rsidR="007924A6" w:rsidRPr="007769BC" w:rsidRDefault="007924A6" w:rsidP="001F21A8">
            <w:pPr>
              <w:rPr>
                <w:ins w:id="594" w:author="Tang, Joyce" w:date="2024-05-21T15:55:00Z" w16du:dateUtc="2024-05-21T22:55:00Z"/>
                <w:rFonts w:ascii="Arial" w:hAnsi="Arial" w:cs="Arial"/>
                <w:sz w:val="22"/>
                <w:szCs w:val="22"/>
              </w:rPr>
            </w:pPr>
            <w:ins w:id="595"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55BC627D" w14:textId="05711A86" w:rsidR="007924A6" w:rsidRPr="007769BC" w:rsidRDefault="007924A6" w:rsidP="001F21A8">
            <w:pPr>
              <w:tabs>
                <w:tab w:val="left" w:pos="720"/>
              </w:tabs>
              <w:rPr>
                <w:ins w:id="596" w:author="Tang, Joyce" w:date="2024-05-21T15:55:00Z" w16du:dateUtc="2024-05-21T22:55:00Z"/>
                <w:rFonts w:ascii="Arial" w:hAnsi="Arial" w:cs="Arial"/>
                <w:sz w:val="22"/>
                <w:szCs w:val="22"/>
              </w:rPr>
            </w:pPr>
            <w:ins w:id="597"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598" w:author="Tang, Joyce" w:date="2024-05-21T19:07:00Z" w16du:dateUtc="2024-05-22T02:07:00Z">
              <w:r w:rsidR="00160CB1">
                <w:rPr>
                  <w:rFonts w:ascii="Arial" w:hAnsi="Arial" w:cs="Arial"/>
                  <w:sz w:val="22"/>
                  <w:szCs w:val="22"/>
                </w:rPr>
                <w:t>Consumer/User</w:t>
              </w:r>
            </w:ins>
          </w:p>
          <w:p w14:paraId="371B3026" w14:textId="7A4F29B1" w:rsidR="007924A6" w:rsidRPr="007769BC" w:rsidRDefault="007924A6" w:rsidP="001F21A8">
            <w:pPr>
              <w:tabs>
                <w:tab w:val="left" w:pos="720"/>
              </w:tabs>
              <w:rPr>
                <w:ins w:id="599" w:author="Tang, Joyce" w:date="2024-05-21T15:55:00Z" w16du:dateUtc="2024-05-21T22:55:00Z"/>
                <w:rFonts w:ascii="Arial" w:hAnsi="Arial" w:cs="Arial"/>
                <w:sz w:val="22"/>
                <w:szCs w:val="22"/>
              </w:rPr>
            </w:pPr>
            <w:ins w:id="600"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601" w:author="Tang, Joyce" w:date="2024-05-21T19:07:00Z" w16du:dateUtc="2024-05-22T02:07:00Z">
              <w:r w:rsidR="00160CB1">
                <w:rPr>
                  <w:rFonts w:ascii="Arial" w:hAnsi="Arial" w:cs="Arial"/>
                  <w:sz w:val="22"/>
                  <w:szCs w:val="22"/>
                </w:rPr>
                <w:t>None</w:t>
              </w:r>
            </w:ins>
          </w:p>
          <w:p w14:paraId="2912FA5F" w14:textId="62DECB5F" w:rsidR="007924A6" w:rsidRPr="007769BC" w:rsidRDefault="007924A6" w:rsidP="001F21A8">
            <w:pPr>
              <w:tabs>
                <w:tab w:val="left" w:pos="720"/>
              </w:tabs>
              <w:rPr>
                <w:ins w:id="602" w:author="Tang, Joyce" w:date="2024-05-21T15:55:00Z" w16du:dateUtc="2024-05-21T22:55:00Z"/>
                <w:rFonts w:ascii="Arial" w:hAnsi="Arial" w:cs="Arial"/>
                <w:sz w:val="22"/>
                <w:szCs w:val="22"/>
              </w:rPr>
            </w:pPr>
            <w:ins w:id="603"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604" w:author="Tang, Joyce" w:date="2024-05-21T19:07:00Z" w16du:dateUtc="2024-05-22T02:07:00Z">
              <w:r w:rsidR="00160CB1">
                <w:rPr>
                  <w:rFonts w:ascii="Arial" w:hAnsi="Arial" w:cs="Arial"/>
                  <w:sz w:val="22"/>
                  <w:szCs w:val="22"/>
                </w:rPr>
                <w:t>None</w:t>
              </w:r>
            </w:ins>
          </w:p>
          <w:p w14:paraId="581BDCD0" w14:textId="56F20DA4" w:rsidR="007924A6" w:rsidRPr="007769BC" w:rsidRDefault="007924A6" w:rsidP="001F21A8">
            <w:pPr>
              <w:tabs>
                <w:tab w:val="left" w:pos="720"/>
              </w:tabs>
              <w:rPr>
                <w:ins w:id="605" w:author="Tang, Joyce" w:date="2024-05-21T15:55:00Z" w16du:dateUtc="2024-05-21T22:55:00Z"/>
                <w:rFonts w:ascii="Arial" w:hAnsi="Arial" w:cs="Arial"/>
                <w:sz w:val="22"/>
                <w:szCs w:val="22"/>
              </w:rPr>
            </w:pPr>
            <w:ins w:id="606"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607" w:author="Tang, Joyce" w:date="2024-05-21T19:07:00Z" w16du:dateUtc="2024-05-22T02:07:00Z">
              <w:r w:rsidR="00160CB1">
                <w:rPr>
                  <w:rFonts w:ascii="Arial" w:hAnsi="Arial" w:cs="Arial"/>
                  <w:sz w:val="22"/>
                  <w:szCs w:val="22"/>
                </w:rPr>
                <w:t>None</w:t>
              </w:r>
            </w:ins>
          </w:p>
        </w:tc>
      </w:tr>
      <w:tr w:rsidR="007924A6" w:rsidRPr="007769BC" w14:paraId="342F7ACE" w14:textId="77777777" w:rsidTr="001F21A8">
        <w:trPr>
          <w:ins w:id="608" w:author="Tang, Joyce" w:date="2024-05-21T15:55:00Z"/>
        </w:trPr>
        <w:tc>
          <w:tcPr>
            <w:tcW w:w="9576" w:type="dxa"/>
            <w:gridSpan w:val="4"/>
            <w:shd w:val="clear" w:color="auto" w:fill="auto"/>
          </w:tcPr>
          <w:p w14:paraId="6512BA60" w14:textId="77777777" w:rsidR="007924A6" w:rsidRPr="007769BC" w:rsidRDefault="007924A6" w:rsidP="001F21A8">
            <w:pPr>
              <w:rPr>
                <w:ins w:id="609" w:author="Tang, Joyce" w:date="2024-05-21T15:55:00Z" w16du:dateUtc="2024-05-21T22:55:00Z"/>
                <w:rFonts w:ascii="Arial" w:hAnsi="Arial" w:cs="Arial"/>
                <w:sz w:val="22"/>
                <w:szCs w:val="22"/>
              </w:rPr>
            </w:pPr>
            <w:ins w:id="610"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1A84D622" w14:textId="77777777" w:rsidR="007924A6" w:rsidRPr="007769BC" w:rsidRDefault="007924A6" w:rsidP="001F21A8">
            <w:pPr>
              <w:rPr>
                <w:ins w:id="611" w:author="Tang, Joyce" w:date="2024-05-21T15:55:00Z" w16du:dateUtc="2024-05-21T22:55:00Z"/>
                <w:rFonts w:ascii="Arial" w:hAnsi="Arial" w:cs="Arial"/>
                <w:sz w:val="22"/>
                <w:szCs w:val="22"/>
              </w:rPr>
            </w:pPr>
          </w:p>
          <w:p w14:paraId="7841E8E5" w14:textId="77777777" w:rsidR="00160CB1" w:rsidRPr="00160CB1" w:rsidRDefault="00160CB1" w:rsidP="00160CB1">
            <w:pPr>
              <w:rPr>
                <w:ins w:id="612" w:author="Tang, Joyce" w:date="2024-05-21T19:07:00Z" w16du:dateUtc="2024-05-22T02:07:00Z"/>
                <w:rFonts w:ascii="Arial" w:hAnsi="Arial" w:cs="Arial"/>
                <w:sz w:val="22"/>
                <w:szCs w:val="22"/>
              </w:rPr>
            </w:pPr>
            <w:ins w:id="613" w:author="Tang, Joyce" w:date="2024-05-21T19:07:00Z" w16du:dateUtc="2024-05-22T02:07:00Z">
              <w:r w:rsidRPr="00160CB1">
                <w:rPr>
                  <w:rFonts w:ascii="Arial" w:hAnsi="Arial" w:cs="Arial"/>
                  <w:sz w:val="22"/>
                  <w:szCs w:val="22"/>
                </w:rPr>
                <w:t>User opens the ScamSafe app and selects "Register."</w:t>
              </w:r>
            </w:ins>
          </w:p>
          <w:p w14:paraId="1390853E" w14:textId="77777777" w:rsidR="00160CB1" w:rsidRPr="00160CB1" w:rsidRDefault="00160CB1" w:rsidP="00160CB1">
            <w:pPr>
              <w:rPr>
                <w:ins w:id="614" w:author="Tang, Joyce" w:date="2024-05-21T19:07:00Z" w16du:dateUtc="2024-05-22T02:07:00Z"/>
                <w:rFonts w:ascii="Arial" w:hAnsi="Arial" w:cs="Arial"/>
                <w:sz w:val="22"/>
                <w:szCs w:val="22"/>
              </w:rPr>
            </w:pPr>
            <w:ins w:id="615" w:author="Tang, Joyce" w:date="2024-05-21T19:07:00Z" w16du:dateUtc="2024-05-22T02:07:00Z">
              <w:r w:rsidRPr="00160CB1">
                <w:rPr>
                  <w:rFonts w:ascii="Arial" w:hAnsi="Arial" w:cs="Arial"/>
                  <w:sz w:val="22"/>
                  <w:szCs w:val="22"/>
                </w:rPr>
                <w:t>User enters personal information (name, email, password).</w:t>
              </w:r>
            </w:ins>
          </w:p>
          <w:p w14:paraId="2A544C4E" w14:textId="77777777" w:rsidR="00160CB1" w:rsidRPr="00160CB1" w:rsidRDefault="00160CB1" w:rsidP="00160CB1">
            <w:pPr>
              <w:rPr>
                <w:ins w:id="616" w:author="Tang, Joyce" w:date="2024-05-21T19:07:00Z" w16du:dateUtc="2024-05-22T02:07:00Z"/>
                <w:rFonts w:ascii="Arial" w:hAnsi="Arial" w:cs="Arial"/>
                <w:sz w:val="22"/>
                <w:szCs w:val="22"/>
              </w:rPr>
            </w:pPr>
            <w:ins w:id="617" w:author="Tang, Joyce" w:date="2024-05-21T19:07:00Z" w16du:dateUtc="2024-05-22T02:07:00Z">
              <w:r w:rsidRPr="00160CB1">
                <w:rPr>
                  <w:rFonts w:ascii="Arial" w:hAnsi="Arial" w:cs="Arial"/>
                  <w:sz w:val="22"/>
                  <w:szCs w:val="22"/>
                </w:rPr>
                <w:t>User completes multi-factor authentication.</w:t>
              </w:r>
            </w:ins>
          </w:p>
          <w:p w14:paraId="7F000953" w14:textId="77777777" w:rsidR="00160CB1" w:rsidRPr="00160CB1" w:rsidRDefault="00160CB1" w:rsidP="00160CB1">
            <w:pPr>
              <w:rPr>
                <w:ins w:id="618" w:author="Tang, Joyce" w:date="2024-05-21T19:07:00Z" w16du:dateUtc="2024-05-22T02:07:00Z"/>
                <w:rFonts w:ascii="Arial" w:hAnsi="Arial" w:cs="Arial"/>
                <w:sz w:val="22"/>
                <w:szCs w:val="22"/>
              </w:rPr>
            </w:pPr>
            <w:ins w:id="619" w:author="Tang, Joyce" w:date="2024-05-21T19:07:00Z" w16du:dateUtc="2024-05-22T02:07:00Z">
              <w:r w:rsidRPr="00160CB1">
                <w:rPr>
                  <w:rFonts w:ascii="Arial" w:hAnsi="Arial" w:cs="Arial"/>
                  <w:sz w:val="22"/>
                  <w:szCs w:val="22"/>
                </w:rPr>
                <w:t>System validates the information and creates the account.</w:t>
              </w:r>
            </w:ins>
          </w:p>
          <w:p w14:paraId="690B9828" w14:textId="2DCF7F60" w:rsidR="007924A6" w:rsidRPr="007769BC" w:rsidRDefault="00160CB1" w:rsidP="001F21A8">
            <w:pPr>
              <w:rPr>
                <w:ins w:id="620" w:author="Tang, Joyce" w:date="2024-05-21T15:55:00Z" w16du:dateUtc="2024-05-21T22:55:00Z"/>
                <w:rFonts w:ascii="Arial" w:hAnsi="Arial" w:cs="Arial"/>
                <w:sz w:val="22"/>
                <w:szCs w:val="22"/>
              </w:rPr>
            </w:pPr>
            <w:ins w:id="621" w:author="Tang, Joyce" w:date="2024-05-21T19:07:00Z" w16du:dateUtc="2024-05-22T02:07:00Z">
              <w:r w:rsidRPr="00160CB1">
                <w:rPr>
                  <w:rFonts w:ascii="Arial" w:hAnsi="Arial" w:cs="Arial"/>
                  <w:sz w:val="22"/>
                  <w:szCs w:val="22"/>
                </w:rPr>
                <w:t>User receives a confirmation email.</w:t>
              </w:r>
            </w:ins>
          </w:p>
          <w:p w14:paraId="7CD93768" w14:textId="77777777" w:rsidR="007924A6" w:rsidRPr="007769BC" w:rsidRDefault="007924A6" w:rsidP="001F21A8">
            <w:pPr>
              <w:rPr>
                <w:ins w:id="622" w:author="Tang, Joyce" w:date="2024-05-21T15:55:00Z" w16du:dateUtc="2024-05-21T22:55:00Z"/>
                <w:rFonts w:ascii="Arial" w:hAnsi="Arial" w:cs="Arial"/>
                <w:sz w:val="22"/>
                <w:szCs w:val="22"/>
              </w:rPr>
            </w:pPr>
          </w:p>
        </w:tc>
      </w:tr>
      <w:tr w:rsidR="007924A6" w:rsidRPr="007769BC" w14:paraId="5BD4D56F" w14:textId="77777777" w:rsidTr="001F21A8">
        <w:trPr>
          <w:trHeight w:val="498"/>
          <w:ins w:id="623" w:author="Tang, Joyce" w:date="2024-05-21T15:55:00Z"/>
        </w:trPr>
        <w:tc>
          <w:tcPr>
            <w:tcW w:w="9576" w:type="dxa"/>
            <w:gridSpan w:val="4"/>
            <w:shd w:val="clear" w:color="auto" w:fill="auto"/>
          </w:tcPr>
          <w:p w14:paraId="03D3DEF9" w14:textId="211A9374" w:rsidR="007924A6" w:rsidRDefault="007924A6" w:rsidP="001F21A8">
            <w:pPr>
              <w:rPr>
                <w:ins w:id="624" w:author="Tang, Joyce" w:date="2024-05-21T15:55:00Z" w16du:dateUtc="2024-05-21T22:55:00Z"/>
                <w:rFonts w:ascii="Arial" w:hAnsi="Arial" w:cs="Arial"/>
                <w:sz w:val="22"/>
                <w:szCs w:val="22"/>
              </w:rPr>
            </w:pPr>
            <w:ins w:id="625"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73E46998" w14:textId="77777777" w:rsidR="007924A6" w:rsidRDefault="00160CB1" w:rsidP="001F21A8">
            <w:pPr>
              <w:rPr>
                <w:ins w:id="626" w:author="Tang, Joyce" w:date="2024-05-21T19:09:00Z" w16du:dateUtc="2024-05-22T02:09:00Z"/>
                <w:rFonts w:ascii="Arial" w:hAnsi="Arial" w:cs="Arial"/>
                <w:sz w:val="22"/>
                <w:szCs w:val="22"/>
              </w:rPr>
            </w:pPr>
            <w:ins w:id="627" w:author="Tang, Joyce" w:date="2024-05-21T19:08:00Z" w16du:dateUtc="2024-05-22T02:08:00Z">
              <w:r>
                <w:rPr>
                  <w:rFonts w:ascii="Arial" w:hAnsi="Arial" w:cs="Arial"/>
                  <w:sz w:val="22"/>
                  <w:szCs w:val="22"/>
                </w:rPr>
                <w:t>None</w:t>
              </w:r>
            </w:ins>
          </w:p>
          <w:p w14:paraId="5A8C84F0" w14:textId="1342F127" w:rsidR="00160CB1" w:rsidRPr="007769BC" w:rsidRDefault="00160CB1" w:rsidP="001F21A8">
            <w:pPr>
              <w:rPr>
                <w:ins w:id="628" w:author="Tang, Joyce" w:date="2024-05-21T15:55:00Z" w16du:dateUtc="2024-05-21T22:55:00Z"/>
                <w:rFonts w:ascii="Arial" w:hAnsi="Arial" w:cs="Arial"/>
                <w:sz w:val="22"/>
                <w:szCs w:val="22"/>
              </w:rPr>
            </w:pPr>
          </w:p>
        </w:tc>
      </w:tr>
      <w:tr w:rsidR="007924A6" w:rsidRPr="007769BC" w14:paraId="6766BE57" w14:textId="77777777" w:rsidTr="001F21A8">
        <w:trPr>
          <w:ins w:id="629" w:author="Tang, Joyce" w:date="2024-05-21T15:55:00Z"/>
        </w:trPr>
        <w:tc>
          <w:tcPr>
            <w:tcW w:w="9576" w:type="dxa"/>
            <w:gridSpan w:val="4"/>
            <w:shd w:val="clear" w:color="auto" w:fill="auto"/>
          </w:tcPr>
          <w:p w14:paraId="0F0CF2E5" w14:textId="77777777" w:rsidR="007924A6" w:rsidRDefault="007924A6" w:rsidP="001F21A8">
            <w:pPr>
              <w:rPr>
                <w:ins w:id="630" w:author="Tang, Joyce" w:date="2024-05-21T15:55:00Z" w16du:dateUtc="2024-05-21T22:55:00Z"/>
                <w:rFonts w:ascii="Arial" w:hAnsi="Arial" w:cs="Arial"/>
                <w:sz w:val="22"/>
                <w:szCs w:val="22"/>
              </w:rPr>
            </w:pPr>
            <w:ins w:id="631"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43479CDE" w14:textId="125055A5" w:rsidR="007924A6" w:rsidRDefault="00160CB1" w:rsidP="001F21A8">
            <w:pPr>
              <w:rPr>
                <w:ins w:id="632" w:author="Tang, Joyce" w:date="2024-05-21T15:55:00Z" w16du:dateUtc="2024-05-21T22:55:00Z"/>
                <w:rFonts w:ascii="Arial" w:hAnsi="Arial" w:cs="Arial"/>
                <w:sz w:val="22"/>
                <w:szCs w:val="22"/>
              </w:rPr>
            </w:pPr>
            <w:ins w:id="633" w:author="Tang, Joyce" w:date="2024-05-21T19:08:00Z" w16du:dateUtc="2024-05-22T02:08:00Z">
              <w:r w:rsidRPr="00160CB1">
                <w:rPr>
                  <w:rFonts w:ascii="Arial" w:hAnsi="Arial" w:cs="Arial"/>
                  <w:sz w:val="22"/>
                  <w:szCs w:val="22"/>
                </w:rPr>
                <w:t>If the email is already registered, the system prompts the user to log in or reset the password.</w:t>
              </w:r>
            </w:ins>
          </w:p>
          <w:p w14:paraId="2D59C1A6" w14:textId="77777777" w:rsidR="007924A6" w:rsidRPr="007769BC" w:rsidRDefault="007924A6" w:rsidP="001F21A8">
            <w:pPr>
              <w:rPr>
                <w:ins w:id="634" w:author="Tang, Joyce" w:date="2024-05-21T15:55:00Z" w16du:dateUtc="2024-05-21T22:55:00Z"/>
                <w:rFonts w:ascii="Arial" w:hAnsi="Arial" w:cs="Arial"/>
                <w:sz w:val="22"/>
                <w:szCs w:val="22"/>
              </w:rPr>
            </w:pPr>
          </w:p>
        </w:tc>
      </w:tr>
      <w:tr w:rsidR="007924A6" w:rsidRPr="007769BC" w14:paraId="49091F82" w14:textId="77777777" w:rsidTr="001F21A8">
        <w:trPr>
          <w:ins w:id="635" w:author="Tang, Joyce" w:date="2024-05-21T15:55:00Z"/>
        </w:trPr>
        <w:tc>
          <w:tcPr>
            <w:tcW w:w="9576" w:type="dxa"/>
            <w:gridSpan w:val="4"/>
            <w:shd w:val="clear" w:color="auto" w:fill="auto"/>
          </w:tcPr>
          <w:p w14:paraId="1AF9E01E" w14:textId="7F703706" w:rsidR="007924A6" w:rsidRDefault="007924A6" w:rsidP="001F21A8">
            <w:pPr>
              <w:rPr>
                <w:ins w:id="636" w:author="Tang, Joyce" w:date="2024-05-21T19:09:00Z" w16du:dateUtc="2024-05-22T02:09:00Z"/>
                <w:rFonts w:ascii="Arial" w:hAnsi="Arial" w:cs="Arial"/>
                <w:b/>
                <w:sz w:val="22"/>
                <w:szCs w:val="22"/>
              </w:rPr>
            </w:pPr>
            <w:ins w:id="637" w:author="Tang, Joyce" w:date="2024-05-21T15:55:00Z" w16du:dateUtc="2024-05-21T22:55:00Z">
              <w:r w:rsidRPr="00160CB1">
                <w:rPr>
                  <w:rFonts w:ascii="Arial" w:hAnsi="Arial" w:cs="Arial"/>
                  <w:b/>
                  <w:sz w:val="22"/>
                  <w:szCs w:val="22"/>
                </w:rPr>
                <w:t xml:space="preserve">Special Requirements: </w:t>
              </w:r>
            </w:ins>
          </w:p>
          <w:p w14:paraId="0B2F2D20" w14:textId="77777777" w:rsidR="00160CB1" w:rsidRPr="00160CB1" w:rsidRDefault="00160CB1" w:rsidP="001F21A8">
            <w:pPr>
              <w:rPr>
                <w:ins w:id="638" w:author="Tang, Joyce" w:date="2024-05-21T15:55:00Z" w16du:dateUtc="2024-05-21T22:55:00Z"/>
                <w:rFonts w:ascii="Arial" w:hAnsi="Arial" w:cs="Arial"/>
                <w:b/>
                <w:sz w:val="22"/>
                <w:szCs w:val="22"/>
              </w:rPr>
            </w:pPr>
          </w:p>
          <w:p w14:paraId="7F17A45A" w14:textId="5EB89229" w:rsidR="007924A6" w:rsidRPr="00160CB1" w:rsidRDefault="00160CB1" w:rsidP="001F21A8">
            <w:pPr>
              <w:rPr>
                <w:ins w:id="639" w:author="Tang, Joyce" w:date="2024-05-21T15:55:00Z" w16du:dateUtc="2024-05-21T22:55:00Z"/>
                <w:rFonts w:ascii="Arial" w:hAnsi="Arial" w:cs="Arial"/>
                <w:bCs/>
                <w:sz w:val="22"/>
                <w:szCs w:val="22"/>
                <w:rPrChange w:id="640" w:author="Tang, Joyce" w:date="2024-05-21T19:09:00Z" w16du:dateUtc="2024-05-22T02:09:00Z">
                  <w:rPr>
                    <w:ins w:id="641" w:author="Tang, Joyce" w:date="2024-05-21T15:55:00Z" w16du:dateUtc="2024-05-21T22:55:00Z"/>
                    <w:rFonts w:ascii="Arial" w:hAnsi="Arial" w:cs="Arial"/>
                    <w:b/>
                    <w:sz w:val="22"/>
                    <w:szCs w:val="22"/>
                  </w:rPr>
                </w:rPrChange>
              </w:rPr>
            </w:pPr>
            <w:ins w:id="642" w:author="Tang, Joyce" w:date="2024-05-21T19:08:00Z" w16du:dateUtc="2024-05-22T02:08:00Z">
              <w:r w:rsidRPr="00160CB1">
                <w:rPr>
                  <w:rFonts w:ascii="Arial" w:hAnsi="Arial" w:cs="Arial"/>
                  <w:bCs/>
                  <w:sz w:val="22"/>
                  <w:szCs w:val="22"/>
                  <w:rPrChange w:id="643" w:author="Tang, Joyce" w:date="2024-05-21T19:09:00Z" w16du:dateUtc="2024-05-22T02:09:00Z">
                    <w:rPr>
                      <w:rFonts w:ascii="Arial" w:hAnsi="Arial" w:cs="Arial"/>
                      <w:b/>
                      <w:sz w:val="22"/>
                      <w:szCs w:val="22"/>
                    </w:rPr>
                  </w:rPrChange>
                </w:rPr>
                <w:t>The system must securely store user credentials and personal information.</w:t>
              </w:r>
            </w:ins>
          </w:p>
        </w:tc>
      </w:tr>
      <w:tr w:rsidR="007924A6" w:rsidRPr="007769BC" w14:paraId="196A11A6" w14:textId="77777777" w:rsidTr="001F21A8">
        <w:trPr>
          <w:ins w:id="644" w:author="Tang, Joyce" w:date="2024-05-21T15:55:00Z"/>
        </w:trPr>
        <w:tc>
          <w:tcPr>
            <w:tcW w:w="9576" w:type="dxa"/>
            <w:gridSpan w:val="4"/>
            <w:shd w:val="clear" w:color="auto" w:fill="auto"/>
          </w:tcPr>
          <w:p w14:paraId="78AF07E1" w14:textId="73530D28" w:rsidR="007924A6" w:rsidRPr="00160CB1" w:rsidRDefault="007924A6" w:rsidP="001F21A8">
            <w:pPr>
              <w:rPr>
                <w:ins w:id="645" w:author="Tang, Joyce" w:date="2024-05-21T15:55:00Z" w16du:dateUtc="2024-05-21T22:55:00Z"/>
                <w:rFonts w:ascii="Arial" w:hAnsi="Arial" w:cs="Arial"/>
                <w:b/>
                <w:sz w:val="22"/>
                <w:szCs w:val="22"/>
                <w:rPrChange w:id="646" w:author="Tang, Joyce" w:date="2024-05-21T19:09:00Z" w16du:dateUtc="2024-05-22T02:09:00Z">
                  <w:rPr>
                    <w:ins w:id="647" w:author="Tang, Joyce" w:date="2024-05-21T15:55:00Z" w16du:dateUtc="2024-05-21T22:55:00Z"/>
                    <w:rFonts w:cs="Arial"/>
                    <w:b/>
                    <w:sz w:val="22"/>
                    <w:szCs w:val="22"/>
                  </w:rPr>
                </w:rPrChange>
              </w:rPr>
            </w:pPr>
            <w:ins w:id="648" w:author="Tang, Joyce" w:date="2024-05-21T15:55:00Z" w16du:dateUtc="2024-05-21T22:55:00Z">
              <w:r w:rsidRPr="00CC2AD7">
                <w:rPr>
                  <w:rFonts w:ascii="Arial" w:hAnsi="Arial" w:cs="Arial"/>
                  <w:b/>
                  <w:sz w:val="22"/>
                  <w:szCs w:val="22"/>
                </w:rPr>
                <w:t xml:space="preserve">To do/Issues: </w:t>
              </w:r>
            </w:ins>
          </w:p>
          <w:p w14:paraId="6DCE2B8F" w14:textId="43AAE07F" w:rsidR="007924A6" w:rsidRPr="004D69D3" w:rsidRDefault="00160CB1" w:rsidP="001F21A8">
            <w:pPr>
              <w:rPr>
                <w:ins w:id="649" w:author="Tang, Joyce" w:date="2024-05-21T15:55:00Z" w16du:dateUtc="2024-05-21T22:55:00Z"/>
                <w:rFonts w:ascii="Arial" w:hAnsi="Arial" w:cs="Arial"/>
                <w:b/>
                <w:sz w:val="22"/>
                <w:szCs w:val="22"/>
              </w:rPr>
            </w:pPr>
            <w:ins w:id="650" w:author="Tang, Joyce" w:date="2024-05-21T19:09:00Z" w16du:dateUtc="2024-05-22T02:09:00Z">
              <w:r>
                <w:rPr>
                  <w:rFonts w:ascii="Arial" w:hAnsi="Arial" w:cs="Arial"/>
                  <w:b/>
                  <w:sz w:val="22"/>
                  <w:szCs w:val="22"/>
                </w:rPr>
                <w:t>None</w:t>
              </w:r>
            </w:ins>
          </w:p>
        </w:tc>
      </w:tr>
    </w:tbl>
    <w:p w14:paraId="1533DB28" w14:textId="77777777" w:rsidR="007924A6" w:rsidRPr="00E77104" w:rsidRDefault="007924A6" w:rsidP="007924A6">
      <w:pPr>
        <w:rPr>
          <w:ins w:id="651" w:author="Tang, Joyce" w:date="2024-05-21T15:55:00Z" w16du:dateUtc="2024-05-21T22:55:00Z"/>
          <w:rFonts w:ascii="Arial" w:hAnsi="Arial" w:cs="Arial"/>
        </w:rPr>
      </w:pPr>
    </w:p>
    <w:p w14:paraId="260BE3F2" w14:textId="77777777" w:rsidR="007924A6" w:rsidRDefault="007924A6" w:rsidP="007924A6">
      <w:pPr>
        <w:rPr>
          <w:ins w:id="652"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4DB728DD" w14:textId="77777777" w:rsidTr="001F21A8">
        <w:trPr>
          <w:ins w:id="653" w:author="Tang, Joyce" w:date="2024-05-21T15:55:00Z"/>
        </w:trPr>
        <w:tc>
          <w:tcPr>
            <w:tcW w:w="5958" w:type="dxa"/>
            <w:gridSpan w:val="2"/>
            <w:shd w:val="clear" w:color="auto" w:fill="auto"/>
          </w:tcPr>
          <w:p w14:paraId="31347C2E" w14:textId="4E18409A" w:rsidR="007924A6" w:rsidRPr="007769BC" w:rsidRDefault="007924A6" w:rsidP="001F21A8">
            <w:pPr>
              <w:rPr>
                <w:ins w:id="654" w:author="Tang, Joyce" w:date="2024-05-21T15:55:00Z" w16du:dateUtc="2024-05-21T22:55:00Z"/>
                <w:rFonts w:ascii="Arial" w:hAnsi="Arial" w:cs="Arial"/>
                <w:sz w:val="22"/>
                <w:szCs w:val="22"/>
              </w:rPr>
            </w:pPr>
            <w:ins w:id="655"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656" w:author="Tang, Joyce" w:date="2024-05-21T19:10:00Z" w16du:dateUtc="2024-05-22T02:10:00Z">
              <w:r w:rsidR="00160CB1">
                <w:rPr>
                  <w:rFonts w:ascii="Arial" w:hAnsi="Arial" w:cs="Arial"/>
                  <w:sz w:val="22"/>
                  <w:szCs w:val="22"/>
                </w:rPr>
                <w:t>Log In</w:t>
              </w:r>
            </w:ins>
          </w:p>
        </w:tc>
        <w:tc>
          <w:tcPr>
            <w:tcW w:w="900" w:type="dxa"/>
            <w:shd w:val="clear" w:color="auto" w:fill="auto"/>
          </w:tcPr>
          <w:p w14:paraId="458CAC34" w14:textId="6806807A" w:rsidR="007924A6" w:rsidRPr="007769BC" w:rsidRDefault="007924A6" w:rsidP="001F21A8">
            <w:pPr>
              <w:rPr>
                <w:ins w:id="657" w:author="Tang, Joyce" w:date="2024-05-21T15:55:00Z" w16du:dateUtc="2024-05-21T22:55:00Z"/>
                <w:rFonts w:ascii="Arial" w:hAnsi="Arial" w:cs="Arial"/>
                <w:sz w:val="22"/>
                <w:szCs w:val="22"/>
              </w:rPr>
            </w:pPr>
            <w:ins w:id="658"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659" w:author="Tang, Joyce" w:date="2024-05-21T19:10:00Z" w16du:dateUtc="2024-05-22T02:10:00Z">
              <w:r w:rsidR="00160CB1">
                <w:rPr>
                  <w:rFonts w:ascii="Arial" w:hAnsi="Arial" w:cs="Arial"/>
                  <w:sz w:val="22"/>
                  <w:szCs w:val="22"/>
                </w:rPr>
                <w:t>UC_002</w:t>
              </w:r>
            </w:ins>
          </w:p>
        </w:tc>
        <w:tc>
          <w:tcPr>
            <w:tcW w:w="2718" w:type="dxa"/>
            <w:shd w:val="clear" w:color="auto" w:fill="auto"/>
          </w:tcPr>
          <w:p w14:paraId="40B72946" w14:textId="212FD225" w:rsidR="007924A6" w:rsidRPr="007769BC" w:rsidRDefault="007924A6" w:rsidP="001F21A8">
            <w:pPr>
              <w:rPr>
                <w:ins w:id="660" w:author="Tang, Joyce" w:date="2024-05-21T15:55:00Z" w16du:dateUtc="2024-05-21T22:55:00Z"/>
                <w:rFonts w:ascii="Arial" w:hAnsi="Arial" w:cs="Arial"/>
                <w:sz w:val="22"/>
                <w:szCs w:val="22"/>
              </w:rPr>
            </w:pPr>
            <w:ins w:id="661"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662" w:author="Tang, Joyce" w:date="2024-05-21T19:10:00Z" w16du:dateUtc="2024-05-22T02:10:00Z">
              <w:r w:rsidR="00160CB1">
                <w:rPr>
                  <w:rFonts w:ascii="Arial" w:hAnsi="Arial" w:cs="Arial"/>
                  <w:sz w:val="22"/>
                  <w:szCs w:val="22"/>
                </w:rPr>
                <w:t>High</w:t>
              </w:r>
            </w:ins>
          </w:p>
        </w:tc>
      </w:tr>
      <w:tr w:rsidR="007924A6" w:rsidRPr="007769BC" w14:paraId="14812C6F" w14:textId="77777777" w:rsidTr="001F21A8">
        <w:trPr>
          <w:ins w:id="663" w:author="Tang, Joyce" w:date="2024-05-21T15:55:00Z"/>
        </w:trPr>
        <w:tc>
          <w:tcPr>
            <w:tcW w:w="4788" w:type="dxa"/>
            <w:shd w:val="clear" w:color="auto" w:fill="auto"/>
          </w:tcPr>
          <w:p w14:paraId="06A7763D" w14:textId="3CC1F2F7" w:rsidR="007924A6" w:rsidRPr="007769BC" w:rsidRDefault="007924A6" w:rsidP="001F21A8">
            <w:pPr>
              <w:rPr>
                <w:ins w:id="664" w:author="Tang, Joyce" w:date="2024-05-21T15:55:00Z" w16du:dateUtc="2024-05-21T22:55:00Z"/>
                <w:rFonts w:ascii="Arial" w:hAnsi="Arial" w:cs="Arial"/>
                <w:sz w:val="22"/>
                <w:szCs w:val="22"/>
              </w:rPr>
            </w:pPr>
            <w:ins w:id="665" w:author="Tang, Joyce" w:date="2024-05-21T15:55:00Z" w16du:dateUtc="2024-05-21T22:55:00Z">
              <w:r w:rsidRPr="007769BC">
                <w:rPr>
                  <w:rFonts w:ascii="Arial" w:hAnsi="Arial" w:cs="Arial"/>
                  <w:b/>
                  <w:sz w:val="22"/>
                  <w:szCs w:val="22"/>
                </w:rPr>
                <w:lastRenderedPageBreak/>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666" w:author="Tang, Joyce" w:date="2024-05-21T19:10:00Z" w16du:dateUtc="2024-05-22T02:10:00Z">
              <w:r w:rsidR="00160CB1">
                <w:rPr>
                  <w:rFonts w:ascii="Arial" w:hAnsi="Arial" w:cs="Arial"/>
                  <w:sz w:val="22"/>
                  <w:szCs w:val="22"/>
                </w:rPr>
                <w:t>Consumer/User</w:t>
              </w:r>
            </w:ins>
          </w:p>
        </w:tc>
        <w:tc>
          <w:tcPr>
            <w:tcW w:w="4788" w:type="dxa"/>
            <w:gridSpan w:val="3"/>
            <w:shd w:val="clear" w:color="auto" w:fill="auto"/>
          </w:tcPr>
          <w:p w14:paraId="616FAE5E" w14:textId="4C94E6EA" w:rsidR="007924A6" w:rsidRPr="007769BC" w:rsidRDefault="007924A6" w:rsidP="001F21A8">
            <w:pPr>
              <w:rPr>
                <w:ins w:id="667" w:author="Tang, Joyce" w:date="2024-05-21T15:55:00Z" w16du:dateUtc="2024-05-21T22:55:00Z"/>
                <w:rFonts w:ascii="Arial" w:hAnsi="Arial" w:cs="Arial"/>
                <w:sz w:val="22"/>
                <w:szCs w:val="22"/>
              </w:rPr>
            </w:pPr>
            <w:ins w:id="668"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669" w:author="Tang, Joyce" w:date="2024-05-21T19:10:00Z" w16du:dateUtc="2024-05-22T02:10:00Z">
              <w:r w:rsidR="00160CB1">
                <w:rPr>
                  <w:rFonts w:ascii="Arial" w:hAnsi="Arial" w:cs="Arial"/>
                  <w:sz w:val="22"/>
                  <w:szCs w:val="22"/>
                </w:rPr>
                <w:t>Primary</w:t>
              </w:r>
            </w:ins>
          </w:p>
        </w:tc>
      </w:tr>
      <w:tr w:rsidR="007924A6" w:rsidRPr="007769BC" w14:paraId="043576FC" w14:textId="77777777" w:rsidTr="001F21A8">
        <w:trPr>
          <w:ins w:id="670" w:author="Tang, Joyce" w:date="2024-05-21T15:55:00Z"/>
        </w:trPr>
        <w:tc>
          <w:tcPr>
            <w:tcW w:w="9576" w:type="dxa"/>
            <w:gridSpan w:val="4"/>
            <w:shd w:val="clear" w:color="auto" w:fill="auto"/>
          </w:tcPr>
          <w:p w14:paraId="3A926176" w14:textId="49D4216C" w:rsidR="007924A6" w:rsidRDefault="007924A6" w:rsidP="001F21A8">
            <w:pPr>
              <w:rPr>
                <w:ins w:id="671" w:author="Tang, Joyce" w:date="2024-05-21T15:55:00Z" w16du:dateUtc="2024-05-21T22:55:00Z"/>
                <w:rFonts w:ascii="Arial" w:hAnsi="Arial" w:cs="Arial"/>
                <w:b/>
                <w:sz w:val="22"/>
                <w:szCs w:val="22"/>
              </w:rPr>
            </w:pPr>
            <w:ins w:id="672" w:author="Tang, Joyce" w:date="2024-05-21T15:55:00Z" w16du:dateUtc="2024-05-21T22:55:00Z">
              <w:r>
                <w:rPr>
                  <w:rFonts w:ascii="Arial" w:hAnsi="Arial" w:cs="Arial"/>
                  <w:b/>
                  <w:sz w:val="22"/>
                  <w:szCs w:val="22"/>
                </w:rPr>
                <w:t xml:space="preserve">Supporting </w:t>
              </w:r>
              <w:proofErr w:type="spellStart"/>
              <w:proofErr w:type="gramStart"/>
              <w:r>
                <w:rPr>
                  <w:rFonts w:ascii="Arial" w:hAnsi="Arial" w:cs="Arial"/>
                  <w:b/>
                  <w:sz w:val="22"/>
                  <w:szCs w:val="22"/>
                </w:rPr>
                <w:t>Actors:</w:t>
              </w:r>
            </w:ins>
            <w:ins w:id="673" w:author="Tang, Joyce" w:date="2024-05-21T19:10:00Z" w16du:dateUtc="2024-05-22T02:10:00Z">
              <w:r w:rsidR="00160CB1" w:rsidRPr="00160CB1">
                <w:rPr>
                  <w:rFonts w:ascii="Arial" w:hAnsi="Arial" w:cs="Arial"/>
                  <w:bCs/>
                  <w:sz w:val="22"/>
                  <w:szCs w:val="22"/>
                  <w:rPrChange w:id="674" w:author="Tang, Joyce" w:date="2024-05-21T19:10:00Z" w16du:dateUtc="2024-05-22T02:10:00Z">
                    <w:rPr>
                      <w:rFonts w:ascii="Arial" w:hAnsi="Arial" w:cs="Arial"/>
                      <w:b/>
                      <w:sz w:val="22"/>
                      <w:szCs w:val="22"/>
                    </w:rPr>
                  </w:rPrChange>
                </w:rPr>
                <w:t>None</w:t>
              </w:r>
            </w:ins>
            <w:proofErr w:type="spellEnd"/>
            <w:proofErr w:type="gramEnd"/>
          </w:p>
          <w:p w14:paraId="698A92FA" w14:textId="77777777" w:rsidR="007924A6" w:rsidRPr="007769BC" w:rsidRDefault="007924A6" w:rsidP="001F21A8">
            <w:pPr>
              <w:rPr>
                <w:ins w:id="675" w:author="Tang, Joyce" w:date="2024-05-21T15:55:00Z" w16du:dateUtc="2024-05-21T22:55:00Z"/>
                <w:rFonts w:ascii="Arial" w:hAnsi="Arial" w:cs="Arial"/>
                <w:b/>
                <w:sz w:val="22"/>
                <w:szCs w:val="22"/>
              </w:rPr>
            </w:pPr>
          </w:p>
        </w:tc>
      </w:tr>
      <w:tr w:rsidR="007924A6" w:rsidRPr="007769BC" w14:paraId="527B5326" w14:textId="77777777" w:rsidTr="001F21A8">
        <w:trPr>
          <w:ins w:id="676" w:author="Tang, Joyce" w:date="2024-05-21T15:55:00Z"/>
        </w:trPr>
        <w:tc>
          <w:tcPr>
            <w:tcW w:w="9576" w:type="dxa"/>
            <w:gridSpan w:val="4"/>
            <w:shd w:val="clear" w:color="auto" w:fill="auto"/>
          </w:tcPr>
          <w:p w14:paraId="1222662F" w14:textId="77777777" w:rsidR="007924A6" w:rsidRDefault="007924A6" w:rsidP="001F21A8">
            <w:pPr>
              <w:rPr>
                <w:ins w:id="677" w:author="Tang, Joyce" w:date="2024-05-21T19:11:00Z" w16du:dateUtc="2024-05-22T02:11:00Z"/>
                <w:rFonts w:ascii="Arial" w:hAnsi="Arial" w:cs="Arial"/>
                <w:sz w:val="22"/>
                <w:szCs w:val="22"/>
              </w:rPr>
            </w:pPr>
            <w:ins w:id="678"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549C141" w14:textId="77777777" w:rsidR="00160CB1" w:rsidRPr="007769BC" w:rsidRDefault="00160CB1" w:rsidP="001F21A8">
            <w:pPr>
              <w:rPr>
                <w:ins w:id="679" w:author="Tang, Joyce" w:date="2024-05-21T15:55:00Z" w16du:dateUtc="2024-05-21T22:55:00Z"/>
                <w:rFonts w:ascii="Arial" w:hAnsi="Arial" w:cs="Arial"/>
                <w:sz w:val="22"/>
                <w:szCs w:val="22"/>
              </w:rPr>
            </w:pPr>
          </w:p>
          <w:p w14:paraId="3FCB8EE5" w14:textId="77777777" w:rsidR="00160CB1" w:rsidRPr="00160CB1" w:rsidRDefault="00160CB1" w:rsidP="00160CB1">
            <w:pPr>
              <w:rPr>
                <w:ins w:id="680" w:author="Tang, Joyce" w:date="2024-05-21T19:11:00Z" w16du:dateUtc="2024-05-22T02:11:00Z"/>
                <w:rFonts w:ascii="Arial" w:hAnsi="Arial" w:cs="Arial"/>
                <w:sz w:val="22"/>
                <w:szCs w:val="22"/>
              </w:rPr>
            </w:pPr>
            <w:ins w:id="681" w:author="Tang, Joyce" w:date="2024-05-21T19:11:00Z" w16du:dateUtc="2024-05-22T02:11:00Z">
              <w:r w:rsidRPr="00160CB1">
                <w:rPr>
                  <w:rFonts w:ascii="Arial" w:hAnsi="Arial" w:cs="Arial"/>
                  <w:sz w:val="22"/>
                  <w:szCs w:val="22"/>
                </w:rPr>
                <w:t>Consumers/Users: Want a secure and quick way to access their accounts.</w:t>
              </w:r>
            </w:ins>
          </w:p>
          <w:p w14:paraId="1EEBC091" w14:textId="77777777" w:rsidR="007924A6" w:rsidRDefault="00160CB1" w:rsidP="00160CB1">
            <w:pPr>
              <w:rPr>
                <w:ins w:id="682" w:author="Tang, Joyce" w:date="2024-05-21T19:14:00Z" w16du:dateUtc="2024-05-22T02:14:00Z"/>
                <w:rFonts w:ascii="Arial" w:hAnsi="Arial" w:cs="Arial"/>
                <w:sz w:val="22"/>
                <w:szCs w:val="22"/>
              </w:rPr>
            </w:pPr>
            <w:ins w:id="683" w:author="Tang, Joyce" w:date="2024-05-21T19:11:00Z" w16du:dateUtc="2024-05-22T02:11:00Z">
              <w:r w:rsidRPr="00160CB1">
                <w:rPr>
                  <w:rFonts w:ascii="Arial" w:hAnsi="Arial" w:cs="Arial"/>
                  <w:sz w:val="22"/>
                  <w:szCs w:val="22"/>
                </w:rPr>
                <w:t>ScamSafe: Needs to ensure the login process is secure and efficient.</w:t>
              </w:r>
            </w:ins>
          </w:p>
          <w:p w14:paraId="1E05758D" w14:textId="7F35C84C" w:rsidR="00160CB1" w:rsidRPr="007769BC" w:rsidRDefault="00160CB1" w:rsidP="00160CB1">
            <w:pPr>
              <w:rPr>
                <w:ins w:id="684" w:author="Tang, Joyce" w:date="2024-05-21T15:55:00Z" w16du:dateUtc="2024-05-21T22:55:00Z"/>
                <w:rFonts w:ascii="Arial" w:hAnsi="Arial" w:cs="Arial"/>
                <w:sz w:val="22"/>
                <w:szCs w:val="22"/>
              </w:rPr>
            </w:pPr>
          </w:p>
        </w:tc>
      </w:tr>
      <w:tr w:rsidR="007924A6" w:rsidRPr="007769BC" w14:paraId="61949CA4" w14:textId="77777777" w:rsidTr="001F21A8">
        <w:trPr>
          <w:ins w:id="685" w:author="Tang, Joyce" w:date="2024-05-21T15:55:00Z"/>
        </w:trPr>
        <w:tc>
          <w:tcPr>
            <w:tcW w:w="9576" w:type="dxa"/>
            <w:gridSpan w:val="4"/>
            <w:shd w:val="clear" w:color="auto" w:fill="auto"/>
          </w:tcPr>
          <w:p w14:paraId="6031CA18" w14:textId="77777777" w:rsidR="007924A6" w:rsidRPr="007769BC" w:rsidRDefault="007924A6" w:rsidP="001F21A8">
            <w:pPr>
              <w:rPr>
                <w:ins w:id="686" w:author="Tang, Joyce" w:date="2024-05-21T15:55:00Z" w16du:dateUtc="2024-05-21T22:55:00Z"/>
                <w:rFonts w:ascii="Arial" w:hAnsi="Arial" w:cs="Arial"/>
                <w:sz w:val="22"/>
                <w:szCs w:val="22"/>
              </w:rPr>
            </w:pPr>
            <w:ins w:id="687"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7122ED22" w14:textId="77777777" w:rsidR="007924A6" w:rsidRPr="007769BC" w:rsidRDefault="007924A6" w:rsidP="001F21A8">
            <w:pPr>
              <w:rPr>
                <w:ins w:id="688" w:author="Tang, Joyce" w:date="2024-05-21T15:55:00Z" w16du:dateUtc="2024-05-21T22:55:00Z"/>
                <w:rFonts w:ascii="Arial" w:hAnsi="Arial" w:cs="Arial"/>
                <w:sz w:val="22"/>
                <w:szCs w:val="22"/>
              </w:rPr>
            </w:pPr>
          </w:p>
          <w:p w14:paraId="63F01933" w14:textId="3B68D233" w:rsidR="007924A6" w:rsidRPr="007769BC" w:rsidRDefault="00160CB1" w:rsidP="001F21A8">
            <w:pPr>
              <w:rPr>
                <w:ins w:id="689" w:author="Tang, Joyce" w:date="2024-05-21T15:55:00Z" w16du:dateUtc="2024-05-21T22:55:00Z"/>
                <w:rFonts w:ascii="Arial" w:hAnsi="Arial" w:cs="Arial"/>
                <w:sz w:val="22"/>
                <w:szCs w:val="22"/>
              </w:rPr>
            </w:pPr>
            <w:ins w:id="690" w:author="Tang, Joyce" w:date="2024-05-21T19:11:00Z" w16du:dateUtc="2024-05-22T02:11:00Z">
              <w:r w:rsidRPr="00160CB1">
                <w:rPr>
                  <w:rFonts w:ascii="Arial" w:hAnsi="Arial" w:cs="Arial"/>
                  <w:sz w:val="22"/>
                  <w:szCs w:val="22"/>
                </w:rPr>
                <w:t>Allows users to log into their ScamSafe account using their credentials.</w:t>
              </w:r>
            </w:ins>
          </w:p>
          <w:p w14:paraId="0D03B071" w14:textId="77777777" w:rsidR="007924A6" w:rsidRPr="007769BC" w:rsidRDefault="007924A6" w:rsidP="001F21A8">
            <w:pPr>
              <w:rPr>
                <w:ins w:id="691" w:author="Tang, Joyce" w:date="2024-05-21T15:55:00Z" w16du:dateUtc="2024-05-21T22:55:00Z"/>
                <w:rFonts w:ascii="Arial" w:hAnsi="Arial" w:cs="Arial"/>
                <w:sz w:val="22"/>
                <w:szCs w:val="22"/>
              </w:rPr>
            </w:pPr>
          </w:p>
        </w:tc>
      </w:tr>
      <w:tr w:rsidR="007924A6" w:rsidRPr="007769BC" w14:paraId="4CC5D2BA" w14:textId="77777777" w:rsidTr="001F21A8">
        <w:trPr>
          <w:ins w:id="692" w:author="Tang, Joyce" w:date="2024-05-21T15:55:00Z"/>
        </w:trPr>
        <w:tc>
          <w:tcPr>
            <w:tcW w:w="9576" w:type="dxa"/>
            <w:gridSpan w:val="4"/>
            <w:shd w:val="clear" w:color="auto" w:fill="auto"/>
          </w:tcPr>
          <w:p w14:paraId="1D4A2542" w14:textId="7F732983" w:rsidR="007924A6" w:rsidRPr="007769BC" w:rsidRDefault="007924A6" w:rsidP="001F21A8">
            <w:pPr>
              <w:rPr>
                <w:ins w:id="693" w:author="Tang, Joyce" w:date="2024-05-21T15:55:00Z" w16du:dateUtc="2024-05-21T22:55:00Z"/>
                <w:rFonts w:ascii="Arial" w:hAnsi="Arial" w:cs="Arial"/>
                <w:sz w:val="22"/>
                <w:szCs w:val="22"/>
              </w:rPr>
            </w:pPr>
            <w:ins w:id="694"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695" w:author="Tang, Joyce" w:date="2024-05-21T19:11:00Z" w16du:dateUtc="2024-05-22T02:11:00Z">
              <w:r w:rsidR="00160CB1" w:rsidRPr="00160CB1">
                <w:rPr>
                  <w:rFonts w:ascii="Arial" w:hAnsi="Arial" w:cs="Arial"/>
                  <w:sz w:val="22"/>
                  <w:szCs w:val="22"/>
                </w:rPr>
                <w:t>User decides to access their account on the ScamSafe app.</w:t>
              </w:r>
            </w:ins>
          </w:p>
          <w:p w14:paraId="40841B1C" w14:textId="77777777" w:rsidR="007924A6" w:rsidRPr="007769BC" w:rsidRDefault="007924A6" w:rsidP="001F21A8">
            <w:pPr>
              <w:rPr>
                <w:ins w:id="696" w:author="Tang, Joyce" w:date="2024-05-21T15:55:00Z" w16du:dateUtc="2024-05-21T22:55:00Z"/>
                <w:rFonts w:ascii="Arial" w:hAnsi="Arial" w:cs="Arial"/>
                <w:sz w:val="22"/>
                <w:szCs w:val="22"/>
              </w:rPr>
            </w:pPr>
          </w:p>
          <w:p w14:paraId="0ABF5318" w14:textId="77777777" w:rsidR="007924A6" w:rsidRDefault="007924A6" w:rsidP="001F21A8">
            <w:pPr>
              <w:tabs>
                <w:tab w:val="left" w:pos="1980"/>
                <w:tab w:val="left" w:pos="3240"/>
              </w:tabs>
              <w:rPr>
                <w:ins w:id="697" w:author="Tang, Joyce" w:date="2024-05-21T19:14:00Z" w16du:dateUtc="2024-05-22T02:14:00Z"/>
                <w:rFonts w:ascii="Arial" w:hAnsi="Arial" w:cs="Arial"/>
                <w:sz w:val="22"/>
                <w:szCs w:val="22"/>
              </w:rPr>
            </w:pPr>
            <w:ins w:id="698"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699" w:author="Tang, Joyce" w:date="2024-05-21T19:11:00Z" w16du:dateUtc="2024-05-22T02:11:00Z">
              <w:r w:rsidR="00160CB1">
                <w:rPr>
                  <w:rFonts w:ascii="Arial" w:hAnsi="Arial" w:cs="Arial"/>
                  <w:sz w:val="22"/>
                  <w:szCs w:val="22"/>
                </w:rPr>
                <w:t>X</w:t>
              </w:r>
            </w:ins>
            <w:ins w:id="700" w:author="Tang, Joyce" w:date="2024-05-21T15:55:00Z" w16du:dateUtc="2024-05-21T22:55: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p w14:paraId="2710DB9D" w14:textId="15048DDB" w:rsidR="00160CB1" w:rsidRPr="007769BC" w:rsidRDefault="00160CB1" w:rsidP="001F21A8">
            <w:pPr>
              <w:tabs>
                <w:tab w:val="left" w:pos="1980"/>
                <w:tab w:val="left" w:pos="3240"/>
              </w:tabs>
              <w:rPr>
                <w:ins w:id="701" w:author="Tang, Joyce" w:date="2024-05-21T15:55:00Z" w16du:dateUtc="2024-05-21T22:55:00Z"/>
                <w:rFonts w:ascii="Arial" w:hAnsi="Arial" w:cs="Arial"/>
                <w:sz w:val="22"/>
                <w:szCs w:val="22"/>
              </w:rPr>
            </w:pPr>
          </w:p>
        </w:tc>
      </w:tr>
      <w:tr w:rsidR="007924A6" w:rsidRPr="007769BC" w14:paraId="16E5790A" w14:textId="77777777" w:rsidTr="001F21A8">
        <w:trPr>
          <w:ins w:id="702" w:author="Tang, Joyce" w:date="2024-05-21T15:55:00Z"/>
        </w:trPr>
        <w:tc>
          <w:tcPr>
            <w:tcW w:w="9576" w:type="dxa"/>
            <w:gridSpan w:val="4"/>
            <w:shd w:val="clear" w:color="auto" w:fill="auto"/>
          </w:tcPr>
          <w:p w14:paraId="5C32085A" w14:textId="77777777" w:rsidR="007924A6" w:rsidRPr="007769BC" w:rsidRDefault="007924A6" w:rsidP="001F21A8">
            <w:pPr>
              <w:rPr>
                <w:ins w:id="703" w:author="Tang, Joyce" w:date="2024-05-21T15:55:00Z" w16du:dateUtc="2024-05-21T22:55:00Z"/>
                <w:rFonts w:ascii="Arial" w:hAnsi="Arial" w:cs="Arial"/>
                <w:sz w:val="22"/>
                <w:szCs w:val="22"/>
              </w:rPr>
            </w:pPr>
            <w:ins w:id="704"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06775C49" w14:textId="015F77C2" w:rsidR="007924A6" w:rsidRPr="007769BC" w:rsidRDefault="007924A6" w:rsidP="001F21A8">
            <w:pPr>
              <w:tabs>
                <w:tab w:val="left" w:pos="720"/>
              </w:tabs>
              <w:rPr>
                <w:ins w:id="705" w:author="Tang, Joyce" w:date="2024-05-21T15:55:00Z" w16du:dateUtc="2024-05-21T22:55:00Z"/>
                <w:rFonts w:ascii="Arial" w:hAnsi="Arial" w:cs="Arial"/>
                <w:sz w:val="22"/>
                <w:szCs w:val="22"/>
              </w:rPr>
            </w:pPr>
            <w:ins w:id="706"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707" w:author="Tang, Joyce" w:date="2024-05-21T19:11:00Z" w16du:dateUtc="2024-05-22T02:11:00Z">
              <w:r w:rsidR="00160CB1">
                <w:rPr>
                  <w:rFonts w:ascii="Arial" w:hAnsi="Arial" w:cs="Arial"/>
                  <w:sz w:val="22"/>
                  <w:szCs w:val="22"/>
                </w:rPr>
                <w:t>Consu</w:t>
              </w:r>
            </w:ins>
            <w:ins w:id="708" w:author="Tang, Joyce" w:date="2024-05-21T19:12:00Z" w16du:dateUtc="2024-05-22T02:12:00Z">
              <w:r w:rsidR="00160CB1">
                <w:rPr>
                  <w:rFonts w:ascii="Arial" w:hAnsi="Arial" w:cs="Arial"/>
                  <w:sz w:val="22"/>
                  <w:szCs w:val="22"/>
                </w:rPr>
                <w:t>mer/User</w:t>
              </w:r>
            </w:ins>
          </w:p>
          <w:p w14:paraId="2C1C0C1A" w14:textId="76E2B4B3" w:rsidR="007924A6" w:rsidRPr="007769BC" w:rsidRDefault="007924A6" w:rsidP="001F21A8">
            <w:pPr>
              <w:tabs>
                <w:tab w:val="left" w:pos="720"/>
              </w:tabs>
              <w:rPr>
                <w:ins w:id="709" w:author="Tang, Joyce" w:date="2024-05-21T15:55:00Z" w16du:dateUtc="2024-05-21T22:55:00Z"/>
                <w:rFonts w:ascii="Arial" w:hAnsi="Arial" w:cs="Arial"/>
                <w:sz w:val="22"/>
                <w:szCs w:val="22"/>
              </w:rPr>
            </w:pPr>
            <w:ins w:id="710"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711" w:author="Tang, Joyce" w:date="2024-05-21T19:12:00Z" w16du:dateUtc="2024-05-22T02:12:00Z">
              <w:r w:rsidR="00160CB1">
                <w:rPr>
                  <w:rFonts w:ascii="Arial" w:hAnsi="Arial" w:cs="Arial"/>
                  <w:sz w:val="22"/>
                  <w:szCs w:val="22"/>
                </w:rPr>
                <w:t>None</w:t>
              </w:r>
            </w:ins>
          </w:p>
          <w:p w14:paraId="4B090208" w14:textId="328DCB78" w:rsidR="007924A6" w:rsidRPr="007769BC" w:rsidRDefault="007924A6" w:rsidP="001F21A8">
            <w:pPr>
              <w:tabs>
                <w:tab w:val="left" w:pos="720"/>
              </w:tabs>
              <w:rPr>
                <w:ins w:id="712" w:author="Tang, Joyce" w:date="2024-05-21T15:55:00Z" w16du:dateUtc="2024-05-21T22:55:00Z"/>
                <w:rFonts w:ascii="Arial" w:hAnsi="Arial" w:cs="Arial"/>
                <w:sz w:val="22"/>
                <w:szCs w:val="22"/>
              </w:rPr>
            </w:pPr>
            <w:ins w:id="713"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714" w:author="Tang, Joyce" w:date="2024-05-21T19:12:00Z" w16du:dateUtc="2024-05-22T02:12:00Z">
              <w:r w:rsidR="00160CB1">
                <w:rPr>
                  <w:rFonts w:ascii="Arial" w:hAnsi="Arial" w:cs="Arial"/>
                  <w:sz w:val="22"/>
                  <w:szCs w:val="22"/>
                </w:rPr>
                <w:t>None</w:t>
              </w:r>
            </w:ins>
          </w:p>
          <w:p w14:paraId="339FDCC6" w14:textId="08FC9BE2" w:rsidR="007924A6" w:rsidRPr="007769BC" w:rsidRDefault="007924A6" w:rsidP="001F21A8">
            <w:pPr>
              <w:tabs>
                <w:tab w:val="left" w:pos="720"/>
              </w:tabs>
              <w:rPr>
                <w:ins w:id="715" w:author="Tang, Joyce" w:date="2024-05-21T15:55:00Z" w16du:dateUtc="2024-05-21T22:55:00Z"/>
                <w:rFonts w:ascii="Arial" w:hAnsi="Arial" w:cs="Arial"/>
                <w:sz w:val="22"/>
                <w:szCs w:val="22"/>
              </w:rPr>
            </w:pPr>
            <w:ins w:id="716"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717" w:author="Tang, Joyce" w:date="2024-05-21T19:12:00Z" w16du:dateUtc="2024-05-22T02:12:00Z">
              <w:r w:rsidR="00160CB1">
                <w:rPr>
                  <w:rFonts w:ascii="Arial" w:hAnsi="Arial" w:cs="Arial"/>
                  <w:sz w:val="22"/>
                  <w:szCs w:val="22"/>
                </w:rPr>
                <w:t xml:space="preserve"> None</w:t>
              </w:r>
            </w:ins>
            <w:ins w:id="718" w:author="Tang, Joyce" w:date="2024-05-21T15:55:00Z" w16du:dateUtc="2024-05-21T22:55:00Z">
              <w:r w:rsidRPr="007769BC">
                <w:rPr>
                  <w:rFonts w:ascii="Arial" w:hAnsi="Arial" w:cs="Arial"/>
                  <w:sz w:val="22"/>
                  <w:szCs w:val="22"/>
                </w:rPr>
                <w:t xml:space="preserve"> </w:t>
              </w:r>
            </w:ins>
          </w:p>
        </w:tc>
      </w:tr>
      <w:tr w:rsidR="007924A6" w:rsidRPr="007769BC" w14:paraId="385CD471" w14:textId="77777777" w:rsidTr="001F21A8">
        <w:trPr>
          <w:ins w:id="719" w:author="Tang, Joyce" w:date="2024-05-21T15:55:00Z"/>
        </w:trPr>
        <w:tc>
          <w:tcPr>
            <w:tcW w:w="9576" w:type="dxa"/>
            <w:gridSpan w:val="4"/>
            <w:shd w:val="clear" w:color="auto" w:fill="auto"/>
          </w:tcPr>
          <w:p w14:paraId="7C6137B1" w14:textId="77777777" w:rsidR="007924A6" w:rsidRDefault="007924A6" w:rsidP="001F21A8">
            <w:pPr>
              <w:rPr>
                <w:ins w:id="720" w:author="Tang, Joyce" w:date="2024-05-21T19:12:00Z" w16du:dateUtc="2024-05-22T02:12:00Z"/>
                <w:rFonts w:ascii="Arial" w:hAnsi="Arial" w:cs="Arial"/>
                <w:sz w:val="22"/>
                <w:szCs w:val="22"/>
              </w:rPr>
            </w:pPr>
            <w:ins w:id="721"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5D82B21D" w14:textId="77777777" w:rsidR="00160CB1" w:rsidRPr="007769BC" w:rsidRDefault="00160CB1" w:rsidP="001F21A8">
            <w:pPr>
              <w:rPr>
                <w:ins w:id="722" w:author="Tang, Joyce" w:date="2024-05-21T15:55:00Z" w16du:dateUtc="2024-05-21T22:55:00Z"/>
                <w:rFonts w:ascii="Arial" w:hAnsi="Arial" w:cs="Arial"/>
                <w:sz w:val="22"/>
                <w:szCs w:val="22"/>
              </w:rPr>
            </w:pPr>
          </w:p>
          <w:p w14:paraId="6BEC8434" w14:textId="77777777" w:rsidR="00160CB1" w:rsidRPr="00160CB1" w:rsidRDefault="00160CB1" w:rsidP="00160CB1">
            <w:pPr>
              <w:rPr>
                <w:ins w:id="723" w:author="Tang, Joyce" w:date="2024-05-21T19:12:00Z" w16du:dateUtc="2024-05-22T02:12:00Z"/>
                <w:rFonts w:ascii="Arial" w:hAnsi="Arial" w:cs="Arial"/>
                <w:sz w:val="22"/>
                <w:szCs w:val="22"/>
              </w:rPr>
            </w:pPr>
            <w:ins w:id="724" w:author="Tang, Joyce" w:date="2024-05-21T19:12:00Z" w16du:dateUtc="2024-05-22T02:12:00Z">
              <w:r w:rsidRPr="00160CB1">
                <w:rPr>
                  <w:rFonts w:ascii="Arial" w:hAnsi="Arial" w:cs="Arial"/>
                  <w:sz w:val="22"/>
                  <w:szCs w:val="22"/>
                </w:rPr>
                <w:t>User opens the ScamSafe app and selects "Log In."</w:t>
              </w:r>
            </w:ins>
          </w:p>
          <w:p w14:paraId="6B98BBCB" w14:textId="77777777" w:rsidR="00160CB1" w:rsidRPr="00160CB1" w:rsidRDefault="00160CB1" w:rsidP="00160CB1">
            <w:pPr>
              <w:rPr>
                <w:ins w:id="725" w:author="Tang, Joyce" w:date="2024-05-21T19:12:00Z" w16du:dateUtc="2024-05-22T02:12:00Z"/>
                <w:rFonts w:ascii="Arial" w:hAnsi="Arial" w:cs="Arial"/>
                <w:sz w:val="22"/>
                <w:szCs w:val="22"/>
              </w:rPr>
            </w:pPr>
            <w:ins w:id="726" w:author="Tang, Joyce" w:date="2024-05-21T19:12:00Z" w16du:dateUtc="2024-05-22T02:12:00Z">
              <w:r w:rsidRPr="00160CB1">
                <w:rPr>
                  <w:rFonts w:ascii="Arial" w:hAnsi="Arial" w:cs="Arial"/>
                  <w:sz w:val="22"/>
                  <w:szCs w:val="22"/>
                </w:rPr>
                <w:t>User enters email and password.</w:t>
              </w:r>
            </w:ins>
          </w:p>
          <w:p w14:paraId="5D695328" w14:textId="77777777" w:rsidR="00160CB1" w:rsidRPr="00160CB1" w:rsidRDefault="00160CB1" w:rsidP="00160CB1">
            <w:pPr>
              <w:rPr>
                <w:ins w:id="727" w:author="Tang, Joyce" w:date="2024-05-21T19:12:00Z" w16du:dateUtc="2024-05-22T02:12:00Z"/>
                <w:rFonts w:ascii="Arial" w:hAnsi="Arial" w:cs="Arial"/>
                <w:sz w:val="22"/>
                <w:szCs w:val="22"/>
              </w:rPr>
            </w:pPr>
            <w:ins w:id="728" w:author="Tang, Joyce" w:date="2024-05-21T19:12:00Z" w16du:dateUtc="2024-05-22T02:12:00Z">
              <w:r w:rsidRPr="00160CB1">
                <w:rPr>
                  <w:rFonts w:ascii="Arial" w:hAnsi="Arial" w:cs="Arial"/>
                  <w:sz w:val="22"/>
                  <w:szCs w:val="22"/>
                </w:rPr>
                <w:t>User completes multi-factor authentication.</w:t>
              </w:r>
            </w:ins>
          </w:p>
          <w:p w14:paraId="2CA7FB7A" w14:textId="77777777" w:rsidR="00160CB1" w:rsidRPr="00160CB1" w:rsidRDefault="00160CB1" w:rsidP="00160CB1">
            <w:pPr>
              <w:rPr>
                <w:ins w:id="729" w:author="Tang, Joyce" w:date="2024-05-21T19:12:00Z" w16du:dateUtc="2024-05-22T02:12:00Z"/>
                <w:rFonts w:ascii="Arial" w:hAnsi="Arial" w:cs="Arial"/>
                <w:sz w:val="22"/>
                <w:szCs w:val="22"/>
              </w:rPr>
            </w:pPr>
            <w:ins w:id="730" w:author="Tang, Joyce" w:date="2024-05-21T19:12:00Z" w16du:dateUtc="2024-05-22T02:12:00Z">
              <w:r w:rsidRPr="00160CB1">
                <w:rPr>
                  <w:rFonts w:ascii="Arial" w:hAnsi="Arial" w:cs="Arial"/>
                  <w:sz w:val="22"/>
                  <w:szCs w:val="22"/>
                </w:rPr>
                <w:t>System verifies the credentials.</w:t>
              </w:r>
            </w:ins>
          </w:p>
          <w:p w14:paraId="38C425EA" w14:textId="77777777" w:rsidR="007924A6" w:rsidRDefault="00160CB1" w:rsidP="00160CB1">
            <w:pPr>
              <w:rPr>
                <w:ins w:id="731" w:author="Tang, Joyce" w:date="2024-05-21T19:12:00Z" w16du:dateUtc="2024-05-22T02:12:00Z"/>
                <w:rFonts w:ascii="Arial" w:hAnsi="Arial" w:cs="Arial"/>
                <w:sz w:val="22"/>
                <w:szCs w:val="22"/>
              </w:rPr>
            </w:pPr>
            <w:ins w:id="732" w:author="Tang, Joyce" w:date="2024-05-21T19:12:00Z" w16du:dateUtc="2024-05-22T02:12:00Z">
              <w:r w:rsidRPr="00160CB1">
                <w:rPr>
                  <w:rFonts w:ascii="Arial" w:hAnsi="Arial" w:cs="Arial"/>
                  <w:sz w:val="22"/>
                  <w:szCs w:val="22"/>
                </w:rPr>
                <w:t>User is granted access to their account.</w:t>
              </w:r>
            </w:ins>
          </w:p>
          <w:p w14:paraId="20D22186" w14:textId="436737E9" w:rsidR="00160CB1" w:rsidRPr="007769BC" w:rsidRDefault="00160CB1" w:rsidP="00160CB1">
            <w:pPr>
              <w:rPr>
                <w:ins w:id="733" w:author="Tang, Joyce" w:date="2024-05-21T15:55:00Z" w16du:dateUtc="2024-05-21T22:55:00Z"/>
                <w:rFonts w:ascii="Arial" w:hAnsi="Arial" w:cs="Arial"/>
                <w:sz w:val="22"/>
                <w:szCs w:val="22"/>
              </w:rPr>
            </w:pPr>
          </w:p>
        </w:tc>
      </w:tr>
      <w:tr w:rsidR="007924A6" w:rsidRPr="007769BC" w14:paraId="76F7F19D" w14:textId="77777777" w:rsidTr="001F21A8">
        <w:trPr>
          <w:trHeight w:val="498"/>
          <w:ins w:id="734" w:author="Tang, Joyce" w:date="2024-05-21T15:55:00Z"/>
        </w:trPr>
        <w:tc>
          <w:tcPr>
            <w:tcW w:w="9576" w:type="dxa"/>
            <w:gridSpan w:val="4"/>
            <w:shd w:val="clear" w:color="auto" w:fill="auto"/>
          </w:tcPr>
          <w:p w14:paraId="5C4EC6D2" w14:textId="77777777" w:rsidR="007924A6" w:rsidRDefault="007924A6" w:rsidP="001F21A8">
            <w:pPr>
              <w:rPr>
                <w:ins w:id="735" w:author="Tang, Joyce" w:date="2024-05-21T15:55:00Z" w16du:dateUtc="2024-05-21T22:55:00Z"/>
                <w:rFonts w:ascii="Arial" w:hAnsi="Arial" w:cs="Arial"/>
                <w:sz w:val="22"/>
                <w:szCs w:val="22"/>
              </w:rPr>
            </w:pPr>
            <w:ins w:id="736"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388FFBA1" w14:textId="77777777" w:rsidR="007924A6" w:rsidRDefault="007924A6" w:rsidP="001F21A8">
            <w:pPr>
              <w:rPr>
                <w:ins w:id="737" w:author="Tang, Joyce" w:date="2024-05-21T15:55:00Z" w16du:dateUtc="2024-05-21T22:55:00Z"/>
                <w:rFonts w:ascii="Arial" w:hAnsi="Arial" w:cs="Arial"/>
                <w:sz w:val="22"/>
                <w:szCs w:val="22"/>
              </w:rPr>
            </w:pPr>
          </w:p>
          <w:p w14:paraId="06B52C07" w14:textId="47BBCC9C" w:rsidR="007924A6" w:rsidRPr="007769BC" w:rsidRDefault="00160CB1" w:rsidP="001F21A8">
            <w:pPr>
              <w:rPr>
                <w:ins w:id="738" w:author="Tang, Joyce" w:date="2024-05-21T15:55:00Z" w16du:dateUtc="2024-05-21T22:55:00Z"/>
                <w:rFonts w:ascii="Arial" w:hAnsi="Arial" w:cs="Arial"/>
                <w:sz w:val="22"/>
                <w:szCs w:val="22"/>
              </w:rPr>
            </w:pPr>
            <w:ins w:id="739" w:author="Tang, Joyce" w:date="2024-05-21T19:12:00Z" w16du:dateUtc="2024-05-22T02:12:00Z">
              <w:r>
                <w:rPr>
                  <w:rFonts w:ascii="Arial" w:hAnsi="Arial" w:cs="Arial"/>
                  <w:sz w:val="22"/>
                  <w:szCs w:val="22"/>
                </w:rPr>
                <w:t>None</w:t>
              </w:r>
            </w:ins>
          </w:p>
          <w:p w14:paraId="6F66C887" w14:textId="77777777" w:rsidR="007924A6" w:rsidRPr="007769BC" w:rsidRDefault="007924A6" w:rsidP="001F21A8">
            <w:pPr>
              <w:rPr>
                <w:ins w:id="740" w:author="Tang, Joyce" w:date="2024-05-21T15:55:00Z" w16du:dateUtc="2024-05-21T22:55:00Z"/>
                <w:rFonts w:ascii="Arial" w:hAnsi="Arial" w:cs="Arial"/>
                <w:sz w:val="22"/>
                <w:szCs w:val="22"/>
              </w:rPr>
            </w:pPr>
          </w:p>
          <w:p w14:paraId="5527E7E4" w14:textId="77777777" w:rsidR="007924A6" w:rsidRPr="007769BC" w:rsidRDefault="007924A6" w:rsidP="001F21A8">
            <w:pPr>
              <w:rPr>
                <w:ins w:id="741" w:author="Tang, Joyce" w:date="2024-05-21T15:55:00Z" w16du:dateUtc="2024-05-21T22:55:00Z"/>
                <w:rFonts w:ascii="Arial" w:hAnsi="Arial" w:cs="Arial"/>
                <w:sz w:val="22"/>
                <w:szCs w:val="22"/>
              </w:rPr>
            </w:pPr>
          </w:p>
        </w:tc>
      </w:tr>
      <w:tr w:rsidR="007924A6" w:rsidRPr="007769BC" w14:paraId="775436E5" w14:textId="77777777" w:rsidTr="001F21A8">
        <w:trPr>
          <w:ins w:id="742" w:author="Tang, Joyce" w:date="2024-05-21T15:55:00Z"/>
        </w:trPr>
        <w:tc>
          <w:tcPr>
            <w:tcW w:w="9576" w:type="dxa"/>
            <w:gridSpan w:val="4"/>
            <w:shd w:val="clear" w:color="auto" w:fill="auto"/>
          </w:tcPr>
          <w:p w14:paraId="20FD016F" w14:textId="77777777" w:rsidR="007924A6" w:rsidRDefault="007924A6" w:rsidP="001F21A8">
            <w:pPr>
              <w:rPr>
                <w:ins w:id="743" w:author="Tang, Joyce" w:date="2024-05-21T15:55:00Z" w16du:dateUtc="2024-05-21T22:55:00Z"/>
                <w:rFonts w:ascii="Arial" w:hAnsi="Arial" w:cs="Arial"/>
                <w:sz w:val="22"/>
                <w:szCs w:val="22"/>
              </w:rPr>
            </w:pPr>
            <w:ins w:id="744"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3FF3A736" w14:textId="77777777" w:rsidR="007924A6" w:rsidRDefault="007924A6" w:rsidP="001F21A8">
            <w:pPr>
              <w:rPr>
                <w:ins w:id="745" w:author="Tang, Joyce" w:date="2024-05-21T15:55:00Z" w16du:dateUtc="2024-05-21T22:55:00Z"/>
                <w:rFonts w:ascii="Arial" w:hAnsi="Arial" w:cs="Arial"/>
                <w:sz w:val="22"/>
                <w:szCs w:val="22"/>
              </w:rPr>
            </w:pPr>
          </w:p>
          <w:p w14:paraId="7569AC28" w14:textId="77777777" w:rsidR="007924A6" w:rsidRDefault="00160CB1" w:rsidP="001F21A8">
            <w:pPr>
              <w:rPr>
                <w:ins w:id="746" w:author="Tang, Joyce" w:date="2024-05-21T19:12:00Z" w16du:dateUtc="2024-05-22T02:12:00Z"/>
                <w:rFonts w:ascii="Arial" w:hAnsi="Arial" w:cs="Arial"/>
                <w:sz w:val="22"/>
                <w:szCs w:val="22"/>
              </w:rPr>
            </w:pPr>
            <w:ins w:id="747" w:author="Tang, Joyce" w:date="2024-05-21T19:12:00Z" w16du:dateUtc="2024-05-22T02:12:00Z">
              <w:r w:rsidRPr="00160CB1">
                <w:rPr>
                  <w:rFonts w:ascii="Arial" w:hAnsi="Arial" w:cs="Arial"/>
                  <w:sz w:val="22"/>
                  <w:szCs w:val="22"/>
                </w:rPr>
                <w:t>If the credentials are incorrect, the system prompts the user to try again or reset the password.</w:t>
              </w:r>
            </w:ins>
          </w:p>
          <w:p w14:paraId="04B6E3F7" w14:textId="4E03AE68" w:rsidR="00160CB1" w:rsidRPr="007769BC" w:rsidRDefault="00160CB1" w:rsidP="001F21A8">
            <w:pPr>
              <w:rPr>
                <w:ins w:id="748" w:author="Tang, Joyce" w:date="2024-05-21T15:55:00Z" w16du:dateUtc="2024-05-21T22:55:00Z"/>
                <w:rFonts w:ascii="Arial" w:hAnsi="Arial" w:cs="Arial"/>
                <w:sz w:val="22"/>
                <w:szCs w:val="22"/>
              </w:rPr>
            </w:pPr>
          </w:p>
        </w:tc>
      </w:tr>
      <w:tr w:rsidR="007924A6" w:rsidRPr="007769BC" w14:paraId="2136A56D" w14:textId="77777777" w:rsidTr="001F21A8">
        <w:trPr>
          <w:ins w:id="749" w:author="Tang, Joyce" w:date="2024-05-21T15:55:00Z"/>
        </w:trPr>
        <w:tc>
          <w:tcPr>
            <w:tcW w:w="9576" w:type="dxa"/>
            <w:gridSpan w:val="4"/>
            <w:shd w:val="clear" w:color="auto" w:fill="auto"/>
          </w:tcPr>
          <w:p w14:paraId="74CAE9EC" w14:textId="77777777" w:rsidR="007924A6" w:rsidRDefault="007924A6" w:rsidP="001F21A8">
            <w:pPr>
              <w:rPr>
                <w:ins w:id="750" w:author="Tang, Joyce" w:date="2024-05-21T15:55:00Z" w16du:dateUtc="2024-05-21T22:55:00Z"/>
                <w:rFonts w:ascii="Arial" w:hAnsi="Arial" w:cs="Arial"/>
                <w:b/>
                <w:sz w:val="22"/>
                <w:szCs w:val="22"/>
              </w:rPr>
            </w:pPr>
            <w:ins w:id="751"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277CF0F5" w14:textId="77777777" w:rsidR="007924A6" w:rsidRDefault="007924A6" w:rsidP="001F21A8">
            <w:pPr>
              <w:rPr>
                <w:ins w:id="752" w:author="Tang, Joyce" w:date="2024-05-21T15:55:00Z" w16du:dateUtc="2024-05-21T22:55:00Z"/>
                <w:rFonts w:ascii="Arial" w:hAnsi="Arial" w:cs="Arial"/>
                <w:b/>
                <w:sz w:val="22"/>
                <w:szCs w:val="22"/>
              </w:rPr>
            </w:pPr>
          </w:p>
          <w:p w14:paraId="5BEE2ED7" w14:textId="77777777" w:rsidR="007924A6" w:rsidRDefault="00160CB1" w:rsidP="001F21A8">
            <w:pPr>
              <w:rPr>
                <w:ins w:id="753" w:author="Tang, Joyce" w:date="2024-05-21T19:13:00Z" w16du:dateUtc="2024-05-22T02:13:00Z"/>
                <w:rFonts w:ascii="Arial" w:hAnsi="Arial" w:cs="Arial"/>
                <w:b/>
                <w:sz w:val="22"/>
                <w:szCs w:val="22"/>
              </w:rPr>
            </w:pPr>
            <w:ins w:id="754" w:author="Tang, Joyce" w:date="2024-05-21T19:13:00Z" w16du:dateUtc="2024-05-22T02:13:00Z">
              <w:r w:rsidRPr="00160CB1">
                <w:rPr>
                  <w:rFonts w:ascii="Arial" w:hAnsi="Arial" w:cs="Arial"/>
                  <w:b/>
                  <w:sz w:val="22"/>
                  <w:szCs w:val="22"/>
                </w:rPr>
                <w:t xml:space="preserve">The system must handle multiple failed </w:t>
              </w:r>
              <w:proofErr w:type="gramStart"/>
              <w:r w:rsidRPr="00160CB1">
                <w:rPr>
                  <w:rFonts w:ascii="Arial" w:hAnsi="Arial" w:cs="Arial"/>
                  <w:b/>
                  <w:sz w:val="22"/>
                  <w:szCs w:val="22"/>
                </w:rPr>
                <w:t>login</w:t>
              </w:r>
              <w:proofErr w:type="gramEnd"/>
              <w:r w:rsidRPr="00160CB1">
                <w:rPr>
                  <w:rFonts w:ascii="Arial" w:hAnsi="Arial" w:cs="Arial"/>
                  <w:b/>
                  <w:sz w:val="22"/>
                  <w:szCs w:val="22"/>
                </w:rPr>
                <w:t xml:space="preserve"> attempts securely.</w:t>
              </w:r>
            </w:ins>
          </w:p>
          <w:p w14:paraId="7F34A1F8" w14:textId="0848A6B4" w:rsidR="00160CB1" w:rsidRPr="007769BC" w:rsidRDefault="00160CB1" w:rsidP="001F21A8">
            <w:pPr>
              <w:rPr>
                <w:ins w:id="755" w:author="Tang, Joyce" w:date="2024-05-21T15:55:00Z" w16du:dateUtc="2024-05-21T22:55:00Z"/>
                <w:rFonts w:ascii="Arial" w:hAnsi="Arial" w:cs="Arial"/>
                <w:b/>
                <w:sz w:val="22"/>
                <w:szCs w:val="22"/>
              </w:rPr>
            </w:pPr>
          </w:p>
        </w:tc>
      </w:tr>
      <w:tr w:rsidR="007924A6" w:rsidRPr="007769BC" w14:paraId="4BA60FED" w14:textId="77777777" w:rsidTr="001F21A8">
        <w:trPr>
          <w:ins w:id="756" w:author="Tang, Joyce" w:date="2024-05-21T15:55:00Z"/>
        </w:trPr>
        <w:tc>
          <w:tcPr>
            <w:tcW w:w="9576" w:type="dxa"/>
            <w:gridSpan w:val="4"/>
            <w:shd w:val="clear" w:color="auto" w:fill="auto"/>
          </w:tcPr>
          <w:p w14:paraId="487503AA" w14:textId="77777777" w:rsidR="007924A6" w:rsidRPr="00CC2AD7" w:rsidRDefault="007924A6" w:rsidP="001F21A8">
            <w:pPr>
              <w:rPr>
                <w:ins w:id="757" w:author="Tang, Joyce" w:date="2024-05-21T15:55:00Z" w16du:dateUtc="2024-05-21T22:55:00Z"/>
                <w:rFonts w:ascii="Arial" w:hAnsi="Arial" w:cs="Arial"/>
                <w:b/>
                <w:sz w:val="22"/>
                <w:szCs w:val="22"/>
              </w:rPr>
            </w:pPr>
            <w:ins w:id="758" w:author="Tang, Joyce" w:date="2024-05-21T15:55:00Z" w16du:dateUtc="2024-05-21T22:55:00Z">
              <w:r w:rsidRPr="00CC2AD7">
                <w:rPr>
                  <w:rFonts w:ascii="Arial" w:hAnsi="Arial" w:cs="Arial"/>
                  <w:b/>
                  <w:sz w:val="22"/>
                  <w:szCs w:val="22"/>
                </w:rPr>
                <w:t xml:space="preserve">To do/Issues: </w:t>
              </w:r>
            </w:ins>
          </w:p>
          <w:p w14:paraId="4C1A6C05" w14:textId="77777777" w:rsidR="007924A6" w:rsidRDefault="007924A6" w:rsidP="001F21A8">
            <w:pPr>
              <w:rPr>
                <w:ins w:id="759" w:author="Tang, Joyce" w:date="2024-05-21T15:55:00Z" w16du:dateUtc="2024-05-21T22:55:00Z"/>
                <w:rFonts w:cs="Arial"/>
                <w:b/>
                <w:sz w:val="22"/>
                <w:szCs w:val="22"/>
              </w:rPr>
            </w:pPr>
          </w:p>
          <w:p w14:paraId="5A94B8B3" w14:textId="77777777" w:rsidR="007924A6" w:rsidRDefault="00160CB1" w:rsidP="001F21A8">
            <w:pPr>
              <w:rPr>
                <w:ins w:id="760" w:author="Tang, Joyce" w:date="2024-05-21T19:14:00Z" w16du:dateUtc="2024-05-22T02:14:00Z"/>
                <w:rFonts w:ascii="Arial" w:hAnsi="Arial" w:cs="Arial"/>
                <w:b/>
                <w:sz w:val="22"/>
                <w:szCs w:val="22"/>
              </w:rPr>
            </w:pPr>
            <w:ins w:id="761" w:author="Tang, Joyce" w:date="2024-05-21T19:13:00Z" w16du:dateUtc="2024-05-22T02:13:00Z">
              <w:r w:rsidRPr="00160CB1">
                <w:rPr>
                  <w:rFonts w:ascii="Arial" w:hAnsi="Arial" w:cs="Arial"/>
                  <w:b/>
                  <w:sz w:val="22"/>
                  <w:szCs w:val="22"/>
                </w:rPr>
                <w:t>Ensure the authentication process is robust and user-friendly.</w:t>
              </w:r>
            </w:ins>
          </w:p>
          <w:p w14:paraId="40D9B08E" w14:textId="77777777" w:rsidR="00160CB1" w:rsidRDefault="00160CB1" w:rsidP="001F21A8">
            <w:pPr>
              <w:rPr>
                <w:ins w:id="762" w:author="Tang, Joyce" w:date="2024-05-21T19:14:00Z" w16du:dateUtc="2024-05-22T02:14:00Z"/>
                <w:rFonts w:ascii="Arial" w:hAnsi="Arial" w:cs="Arial"/>
                <w:b/>
                <w:sz w:val="22"/>
                <w:szCs w:val="22"/>
              </w:rPr>
            </w:pPr>
          </w:p>
          <w:p w14:paraId="2CAEDECC" w14:textId="3CFDD994" w:rsidR="00160CB1" w:rsidRPr="004D69D3" w:rsidRDefault="00160CB1" w:rsidP="001F21A8">
            <w:pPr>
              <w:rPr>
                <w:ins w:id="763" w:author="Tang, Joyce" w:date="2024-05-21T15:55:00Z" w16du:dateUtc="2024-05-21T22:55:00Z"/>
                <w:rFonts w:ascii="Arial" w:hAnsi="Arial" w:cs="Arial"/>
                <w:b/>
                <w:sz w:val="22"/>
                <w:szCs w:val="22"/>
              </w:rPr>
            </w:pPr>
          </w:p>
        </w:tc>
      </w:tr>
    </w:tbl>
    <w:p w14:paraId="3CBDCC71" w14:textId="77777777" w:rsidR="007924A6" w:rsidRPr="00E77104" w:rsidRDefault="007924A6" w:rsidP="007924A6">
      <w:pPr>
        <w:rPr>
          <w:ins w:id="764" w:author="Tang, Joyce" w:date="2024-05-21T15:55:00Z" w16du:dateUtc="2024-05-21T22:55:00Z"/>
          <w:rFonts w:ascii="Arial" w:hAnsi="Arial" w:cs="Arial"/>
        </w:rPr>
      </w:pPr>
    </w:p>
    <w:p w14:paraId="3015FECC" w14:textId="77777777" w:rsidR="007924A6" w:rsidRDefault="007924A6" w:rsidP="007924A6">
      <w:pPr>
        <w:rPr>
          <w:ins w:id="765"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379090AB" w14:textId="77777777" w:rsidTr="001F21A8">
        <w:trPr>
          <w:ins w:id="766" w:author="Tang, Joyce" w:date="2024-05-21T15:55:00Z"/>
        </w:trPr>
        <w:tc>
          <w:tcPr>
            <w:tcW w:w="5958" w:type="dxa"/>
            <w:gridSpan w:val="2"/>
            <w:shd w:val="clear" w:color="auto" w:fill="auto"/>
          </w:tcPr>
          <w:p w14:paraId="56DCB325" w14:textId="100F7BF4" w:rsidR="007924A6" w:rsidRPr="007769BC" w:rsidRDefault="007924A6" w:rsidP="001F21A8">
            <w:pPr>
              <w:rPr>
                <w:ins w:id="767" w:author="Tang, Joyce" w:date="2024-05-21T15:55:00Z" w16du:dateUtc="2024-05-21T22:55:00Z"/>
                <w:rFonts w:ascii="Arial" w:hAnsi="Arial" w:cs="Arial"/>
                <w:sz w:val="22"/>
                <w:szCs w:val="22"/>
              </w:rPr>
            </w:pPr>
            <w:ins w:id="768"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769" w:author="Tang, Joyce" w:date="2024-05-21T19:14:00Z" w16du:dateUtc="2024-05-22T02:14:00Z">
              <w:r w:rsidR="00160CB1">
                <w:rPr>
                  <w:rFonts w:ascii="Arial" w:hAnsi="Arial" w:cs="Arial"/>
                  <w:sz w:val="22"/>
                  <w:szCs w:val="22"/>
                </w:rPr>
                <w:t>Manager User Profile</w:t>
              </w:r>
            </w:ins>
          </w:p>
        </w:tc>
        <w:tc>
          <w:tcPr>
            <w:tcW w:w="900" w:type="dxa"/>
            <w:shd w:val="clear" w:color="auto" w:fill="auto"/>
          </w:tcPr>
          <w:p w14:paraId="6BD186E1" w14:textId="2CC1CF33" w:rsidR="007924A6" w:rsidRPr="007769BC" w:rsidRDefault="007924A6" w:rsidP="001F21A8">
            <w:pPr>
              <w:rPr>
                <w:ins w:id="770" w:author="Tang, Joyce" w:date="2024-05-21T15:55:00Z" w16du:dateUtc="2024-05-21T22:55:00Z"/>
                <w:rFonts w:ascii="Arial" w:hAnsi="Arial" w:cs="Arial"/>
                <w:sz w:val="22"/>
                <w:szCs w:val="22"/>
              </w:rPr>
            </w:pPr>
            <w:ins w:id="771"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772" w:author="Tang, Joyce" w:date="2024-05-21T19:14:00Z" w16du:dateUtc="2024-05-22T02:14:00Z">
              <w:r w:rsidR="00160CB1">
                <w:rPr>
                  <w:rFonts w:ascii="Arial" w:hAnsi="Arial" w:cs="Arial"/>
                  <w:sz w:val="22"/>
                  <w:szCs w:val="22"/>
                </w:rPr>
                <w:t>UC_003</w:t>
              </w:r>
            </w:ins>
          </w:p>
        </w:tc>
        <w:tc>
          <w:tcPr>
            <w:tcW w:w="2718" w:type="dxa"/>
            <w:shd w:val="clear" w:color="auto" w:fill="auto"/>
          </w:tcPr>
          <w:p w14:paraId="603049EA" w14:textId="24F34094" w:rsidR="007924A6" w:rsidRPr="007769BC" w:rsidRDefault="007924A6" w:rsidP="001F21A8">
            <w:pPr>
              <w:rPr>
                <w:ins w:id="773" w:author="Tang, Joyce" w:date="2024-05-21T15:55:00Z" w16du:dateUtc="2024-05-21T22:55:00Z"/>
                <w:rFonts w:ascii="Arial" w:hAnsi="Arial" w:cs="Arial"/>
                <w:sz w:val="22"/>
                <w:szCs w:val="22"/>
              </w:rPr>
            </w:pPr>
            <w:ins w:id="774"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775" w:author="Tang, Joyce" w:date="2024-05-21T19:14:00Z" w16du:dateUtc="2024-05-22T02:14:00Z">
              <w:r w:rsidR="00160CB1">
                <w:rPr>
                  <w:rFonts w:ascii="Arial" w:hAnsi="Arial" w:cs="Arial"/>
                  <w:sz w:val="22"/>
                  <w:szCs w:val="22"/>
                </w:rPr>
                <w:t>Med</w:t>
              </w:r>
            </w:ins>
            <w:ins w:id="776" w:author="Tang, Joyce" w:date="2024-05-21T19:15:00Z" w16du:dateUtc="2024-05-22T02:15:00Z">
              <w:r w:rsidR="00160CB1">
                <w:rPr>
                  <w:rFonts w:ascii="Arial" w:hAnsi="Arial" w:cs="Arial"/>
                  <w:sz w:val="22"/>
                  <w:szCs w:val="22"/>
                </w:rPr>
                <w:t>ium</w:t>
              </w:r>
            </w:ins>
          </w:p>
        </w:tc>
      </w:tr>
      <w:tr w:rsidR="007924A6" w:rsidRPr="007769BC" w14:paraId="43CD2BA6" w14:textId="77777777" w:rsidTr="001F21A8">
        <w:trPr>
          <w:ins w:id="777" w:author="Tang, Joyce" w:date="2024-05-21T15:55:00Z"/>
        </w:trPr>
        <w:tc>
          <w:tcPr>
            <w:tcW w:w="4788" w:type="dxa"/>
            <w:shd w:val="clear" w:color="auto" w:fill="auto"/>
          </w:tcPr>
          <w:p w14:paraId="400AB0DC" w14:textId="0F56A269" w:rsidR="007924A6" w:rsidRPr="007769BC" w:rsidRDefault="007924A6" w:rsidP="001F21A8">
            <w:pPr>
              <w:rPr>
                <w:ins w:id="778" w:author="Tang, Joyce" w:date="2024-05-21T15:55:00Z" w16du:dateUtc="2024-05-21T22:55:00Z"/>
                <w:rFonts w:ascii="Arial" w:hAnsi="Arial" w:cs="Arial"/>
                <w:sz w:val="22"/>
                <w:szCs w:val="22"/>
              </w:rPr>
            </w:pPr>
            <w:ins w:id="779" w:author="Tang, Joyce" w:date="2024-05-21T15:55:00Z" w16du:dateUtc="2024-05-21T22:55:00Z">
              <w:r w:rsidRPr="007769BC">
                <w:rPr>
                  <w:rFonts w:ascii="Arial" w:hAnsi="Arial" w:cs="Arial"/>
                  <w:b/>
                  <w:sz w:val="22"/>
                  <w:szCs w:val="22"/>
                </w:rPr>
                <w:lastRenderedPageBreak/>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780" w:author="Tang, Joyce" w:date="2024-05-21T19:14:00Z" w16du:dateUtc="2024-05-22T02:14:00Z">
              <w:r w:rsidR="00160CB1">
                <w:rPr>
                  <w:rFonts w:ascii="Arial" w:hAnsi="Arial" w:cs="Arial"/>
                  <w:sz w:val="22"/>
                  <w:szCs w:val="22"/>
                </w:rPr>
                <w:t>Consumer/User</w:t>
              </w:r>
            </w:ins>
          </w:p>
        </w:tc>
        <w:tc>
          <w:tcPr>
            <w:tcW w:w="4788" w:type="dxa"/>
            <w:gridSpan w:val="3"/>
            <w:shd w:val="clear" w:color="auto" w:fill="auto"/>
          </w:tcPr>
          <w:p w14:paraId="752FBF5C" w14:textId="4047F3DB" w:rsidR="007924A6" w:rsidRPr="007769BC" w:rsidRDefault="007924A6" w:rsidP="001F21A8">
            <w:pPr>
              <w:rPr>
                <w:ins w:id="781" w:author="Tang, Joyce" w:date="2024-05-21T15:55:00Z" w16du:dateUtc="2024-05-21T22:55:00Z"/>
                <w:rFonts w:ascii="Arial" w:hAnsi="Arial" w:cs="Arial"/>
                <w:sz w:val="22"/>
                <w:szCs w:val="22"/>
              </w:rPr>
            </w:pPr>
            <w:ins w:id="782"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783" w:author="Tang, Joyce" w:date="2024-05-21T19:15:00Z" w16du:dateUtc="2024-05-22T02:15:00Z">
              <w:r w:rsidR="00160CB1">
                <w:rPr>
                  <w:rFonts w:ascii="Arial" w:hAnsi="Arial" w:cs="Arial"/>
                  <w:sz w:val="22"/>
                  <w:szCs w:val="22"/>
                </w:rPr>
                <w:t>Primary</w:t>
              </w:r>
            </w:ins>
          </w:p>
        </w:tc>
      </w:tr>
      <w:tr w:rsidR="007924A6" w:rsidRPr="007769BC" w14:paraId="1C37CDEF" w14:textId="77777777" w:rsidTr="001F21A8">
        <w:trPr>
          <w:ins w:id="784" w:author="Tang, Joyce" w:date="2024-05-21T15:55:00Z"/>
        </w:trPr>
        <w:tc>
          <w:tcPr>
            <w:tcW w:w="9576" w:type="dxa"/>
            <w:gridSpan w:val="4"/>
            <w:shd w:val="clear" w:color="auto" w:fill="auto"/>
          </w:tcPr>
          <w:p w14:paraId="311069A1" w14:textId="77777777" w:rsidR="007924A6" w:rsidRDefault="007924A6" w:rsidP="001F21A8">
            <w:pPr>
              <w:rPr>
                <w:ins w:id="785" w:author="Tang, Joyce" w:date="2024-05-21T15:55:00Z" w16du:dateUtc="2024-05-21T22:55:00Z"/>
                <w:rFonts w:ascii="Arial" w:hAnsi="Arial" w:cs="Arial"/>
                <w:b/>
                <w:sz w:val="22"/>
                <w:szCs w:val="22"/>
              </w:rPr>
            </w:pPr>
            <w:ins w:id="786" w:author="Tang, Joyce" w:date="2024-05-21T15:55:00Z" w16du:dateUtc="2024-05-21T22:55:00Z">
              <w:r>
                <w:rPr>
                  <w:rFonts w:ascii="Arial" w:hAnsi="Arial" w:cs="Arial"/>
                  <w:b/>
                  <w:sz w:val="22"/>
                  <w:szCs w:val="22"/>
                </w:rPr>
                <w:t>Supporting Actors:</w:t>
              </w:r>
            </w:ins>
          </w:p>
          <w:p w14:paraId="5DB115A9" w14:textId="5D2A3E4C" w:rsidR="007924A6" w:rsidRPr="00160CB1" w:rsidRDefault="00160CB1" w:rsidP="001F21A8">
            <w:pPr>
              <w:rPr>
                <w:ins w:id="787" w:author="Tang, Joyce" w:date="2024-05-21T15:55:00Z" w16du:dateUtc="2024-05-21T22:55:00Z"/>
                <w:rFonts w:ascii="Arial" w:hAnsi="Arial" w:cs="Arial"/>
                <w:bCs/>
                <w:sz w:val="22"/>
                <w:szCs w:val="22"/>
                <w:rPrChange w:id="788" w:author="Tang, Joyce" w:date="2024-05-21T19:15:00Z" w16du:dateUtc="2024-05-22T02:15:00Z">
                  <w:rPr>
                    <w:ins w:id="789" w:author="Tang, Joyce" w:date="2024-05-21T15:55:00Z" w16du:dateUtc="2024-05-21T22:55:00Z"/>
                    <w:rFonts w:ascii="Arial" w:hAnsi="Arial" w:cs="Arial"/>
                    <w:b/>
                    <w:sz w:val="22"/>
                    <w:szCs w:val="22"/>
                  </w:rPr>
                </w:rPrChange>
              </w:rPr>
            </w:pPr>
            <w:ins w:id="790" w:author="Tang, Joyce" w:date="2024-05-21T19:15:00Z" w16du:dateUtc="2024-05-22T02:15:00Z">
              <w:r w:rsidRPr="00160CB1">
                <w:rPr>
                  <w:rFonts w:ascii="Arial" w:hAnsi="Arial" w:cs="Arial"/>
                  <w:bCs/>
                  <w:sz w:val="22"/>
                  <w:szCs w:val="22"/>
                  <w:rPrChange w:id="791" w:author="Tang, Joyce" w:date="2024-05-21T19:15:00Z" w16du:dateUtc="2024-05-22T02:15:00Z">
                    <w:rPr>
                      <w:rFonts w:ascii="Arial" w:hAnsi="Arial" w:cs="Arial"/>
                      <w:b/>
                      <w:sz w:val="22"/>
                      <w:szCs w:val="22"/>
                    </w:rPr>
                  </w:rPrChange>
                </w:rPr>
                <w:t>None</w:t>
              </w:r>
            </w:ins>
          </w:p>
          <w:p w14:paraId="6D98DBDE" w14:textId="77777777" w:rsidR="007924A6" w:rsidRPr="007769BC" w:rsidRDefault="007924A6" w:rsidP="001F21A8">
            <w:pPr>
              <w:rPr>
                <w:ins w:id="792" w:author="Tang, Joyce" w:date="2024-05-21T15:55:00Z" w16du:dateUtc="2024-05-21T22:55:00Z"/>
                <w:rFonts w:ascii="Arial" w:hAnsi="Arial" w:cs="Arial"/>
                <w:b/>
                <w:sz w:val="22"/>
                <w:szCs w:val="22"/>
              </w:rPr>
            </w:pPr>
          </w:p>
        </w:tc>
      </w:tr>
      <w:tr w:rsidR="007924A6" w:rsidRPr="007769BC" w14:paraId="6CC28399" w14:textId="77777777" w:rsidTr="001F21A8">
        <w:trPr>
          <w:ins w:id="793" w:author="Tang, Joyce" w:date="2024-05-21T15:55:00Z"/>
        </w:trPr>
        <w:tc>
          <w:tcPr>
            <w:tcW w:w="9576" w:type="dxa"/>
            <w:gridSpan w:val="4"/>
            <w:shd w:val="clear" w:color="auto" w:fill="auto"/>
          </w:tcPr>
          <w:p w14:paraId="23E40E16" w14:textId="77777777" w:rsidR="007924A6" w:rsidRPr="007769BC" w:rsidRDefault="007924A6" w:rsidP="001F21A8">
            <w:pPr>
              <w:rPr>
                <w:ins w:id="794" w:author="Tang, Joyce" w:date="2024-05-21T15:55:00Z" w16du:dateUtc="2024-05-21T22:55:00Z"/>
                <w:rFonts w:ascii="Arial" w:hAnsi="Arial" w:cs="Arial"/>
                <w:sz w:val="22"/>
                <w:szCs w:val="22"/>
              </w:rPr>
            </w:pPr>
            <w:ins w:id="795"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7EFD27AC" w14:textId="77777777" w:rsidR="007924A6" w:rsidRPr="007769BC" w:rsidRDefault="007924A6" w:rsidP="001F21A8">
            <w:pPr>
              <w:rPr>
                <w:ins w:id="796" w:author="Tang, Joyce" w:date="2024-05-21T15:55:00Z" w16du:dateUtc="2024-05-21T22:55:00Z"/>
                <w:rFonts w:ascii="Arial" w:hAnsi="Arial" w:cs="Arial"/>
                <w:sz w:val="22"/>
                <w:szCs w:val="22"/>
              </w:rPr>
            </w:pPr>
          </w:p>
          <w:p w14:paraId="55FD01D1" w14:textId="77777777" w:rsidR="00160CB1" w:rsidRPr="00160CB1" w:rsidRDefault="00160CB1" w:rsidP="00160CB1">
            <w:pPr>
              <w:rPr>
                <w:ins w:id="797" w:author="Tang, Joyce" w:date="2024-05-21T19:15:00Z" w16du:dateUtc="2024-05-22T02:15:00Z"/>
                <w:rFonts w:ascii="Arial" w:hAnsi="Arial" w:cs="Arial"/>
                <w:sz w:val="22"/>
                <w:szCs w:val="22"/>
              </w:rPr>
            </w:pPr>
            <w:ins w:id="798" w:author="Tang, Joyce" w:date="2024-05-21T19:15:00Z" w16du:dateUtc="2024-05-22T02:15:00Z">
              <w:r w:rsidRPr="00160CB1">
                <w:rPr>
                  <w:rFonts w:ascii="Arial" w:hAnsi="Arial" w:cs="Arial"/>
                  <w:sz w:val="22"/>
                  <w:szCs w:val="22"/>
                </w:rPr>
                <w:t>Consumers/Users: Want to easily update and manage their personal information.</w:t>
              </w:r>
            </w:ins>
          </w:p>
          <w:p w14:paraId="50B1CC96" w14:textId="77777777" w:rsidR="007924A6" w:rsidRDefault="00160CB1" w:rsidP="00160CB1">
            <w:pPr>
              <w:rPr>
                <w:ins w:id="799" w:author="Tang, Joyce" w:date="2024-05-21T19:15:00Z" w16du:dateUtc="2024-05-22T02:15:00Z"/>
                <w:rFonts w:ascii="Arial" w:hAnsi="Arial" w:cs="Arial"/>
                <w:sz w:val="22"/>
                <w:szCs w:val="22"/>
              </w:rPr>
            </w:pPr>
            <w:ins w:id="800" w:author="Tang, Joyce" w:date="2024-05-21T19:15:00Z" w16du:dateUtc="2024-05-22T02:15:00Z">
              <w:r w:rsidRPr="00160CB1">
                <w:rPr>
                  <w:rFonts w:ascii="Arial" w:hAnsi="Arial" w:cs="Arial"/>
                  <w:sz w:val="22"/>
                  <w:szCs w:val="22"/>
                </w:rPr>
                <w:t>ScamSafe: Needs to ensure profile management is secure and accurate.</w:t>
              </w:r>
            </w:ins>
          </w:p>
          <w:p w14:paraId="50E7EED7" w14:textId="663B9D71" w:rsidR="00160CB1" w:rsidRPr="007769BC" w:rsidRDefault="00160CB1" w:rsidP="00160CB1">
            <w:pPr>
              <w:rPr>
                <w:ins w:id="801" w:author="Tang, Joyce" w:date="2024-05-21T15:55:00Z" w16du:dateUtc="2024-05-21T22:55:00Z"/>
                <w:rFonts w:ascii="Arial" w:hAnsi="Arial" w:cs="Arial"/>
                <w:sz w:val="22"/>
                <w:szCs w:val="22"/>
              </w:rPr>
            </w:pPr>
          </w:p>
        </w:tc>
      </w:tr>
      <w:tr w:rsidR="007924A6" w:rsidRPr="007769BC" w14:paraId="48E0C95C" w14:textId="77777777" w:rsidTr="001F21A8">
        <w:trPr>
          <w:ins w:id="802" w:author="Tang, Joyce" w:date="2024-05-21T15:55:00Z"/>
        </w:trPr>
        <w:tc>
          <w:tcPr>
            <w:tcW w:w="9576" w:type="dxa"/>
            <w:gridSpan w:val="4"/>
            <w:shd w:val="clear" w:color="auto" w:fill="auto"/>
          </w:tcPr>
          <w:p w14:paraId="7D3F6815" w14:textId="77777777" w:rsidR="007924A6" w:rsidRPr="007769BC" w:rsidRDefault="007924A6" w:rsidP="001F21A8">
            <w:pPr>
              <w:rPr>
                <w:ins w:id="803" w:author="Tang, Joyce" w:date="2024-05-21T15:55:00Z" w16du:dateUtc="2024-05-21T22:55:00Z"/>
                <w:rFonts w:ascii="Arial" w:hAnsi="Arial" w:cs="Arial"/>
                <w:sz w:val="22"/>
                <w:szCs w:val="22"/>
              </w:rPr>
            </w:pPr>
            <w:ins w:id="804"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0488F63A" w14:textId="77777777" w:rsidR="007924A6" w:rsidRPr="007769BC" w:rsidRDefault="007924A6" w:rsidP="001F21A8">
            <w:pPr>
              <w:rPr>
                <w:ins w:id="805" w:author="Tang, Joyce" w:date="2024-05-21T15:55:00Z" w16du:dateUtc="2024-05-21T22:55:00Z"/>
                <w:rFonts w:ascii="Arial" w:hAnsi="Arial" w:cs="Arial"/>
                <w:sz w:val="22"/>
                <w:szCs w:val="22"/>
              </w:rPr>
            </w:pPr>
          </w:p>
          <w:p w14:paraId="155AC7A5" w14:textId="57E927E0" w:rsidR="007924A6" w:rsidRPr="007769BC" w:rsidRDefault="00160CB1" w:rsidP="001F21A8">
            <w:pPr>
              <w:rPr>
                <w:ins w:id="806" w:author="Tang, Joyce" w:date="2024-05-21T15:55:00Z" w16du:dateUtc="2024-05-21T22:55:00Z"/>
                <w:rFonts w:ascii="Arial" w:hAnsi="Arial" w:cs="Arial"/>
                <w:sz w:val="22"/>
                <w:szCs w:val="22"/>
              </w:rPr>
            </w:pPr>
            <w:ins w:id="807" w:author="Tang, Joyce" w:date="2024-05-21T19:15:00Z" w16du:dateUtc="2024-05-22T02:15:00Z">
              <w:r w:rsidRPr="00160CB1">
                <w:rPr>
                  <w:rFonts w:ascii="Arial" w:hAnsi="Arial" w:cs="Arial"/>
                  <w:sz w:val="22"/>
                  <w:szCs w:val="22"/>
                </w:rPr>
                <w:t>Allows users to update and manage their personal profile information within the ScamSafe app.</w:t>
              </w:r>
            </w:ins>
          </w:p>
          <w:p w14:paraId="56A9BDBC" w14:textId="77777777" w:rsidR="007924A6" w:rsidRPr="007769BC" w:rsidRDefault="007924A6" w:rsidP="001F21A8">
            <w:pPr>
              <w:rPr>
                <w:ins w:id="808" w:author="Tang, Joyce" w:date="2024-05-21T15:55:00Z" w16du:dateUtc="2024-05-21T22:55:00Z"/>
                <w:rFonts w:ascii="Arial" w:hAnsi="Arial" w:cs="Arial"/>
                <w:sz w:val="22"/>
                <w:szCs w:val="22"/>
              </w:rPr>
            </w:pPr>
          </w:p>
        </w:tc>
      </w:tr>
      <w:tr w:rsidR="007924A6" w:rsidRPr="007769BC" w14:paraId="5403B24A" w14:textId="77777777" w:rsidTr="001F21A8">
        <w:trPr>
          <w:ins w:id="809" w:author="Tang, Joyce" w:date="2024-05-21T15:55:00Z"/>
        </w:trPr>
        <w:tc>
          <w:tcPr>
            <w:tcW w:w="9576" w:type="dxa"/>
            <w:gridSpan w:val="4"/>
            <w:shd w:val="clear" w:color="auto" w:fill="auto"/>
          </w:tcPr>
          <w:p w14:paraId="7299B61F" w14:textId="58BF8C41" w:rsidR="007924A6" w:rsidRPr="007769BC" w:rsidRDefault="007924A6" w:rsidP="001F21A8">
            <w:pPr>
              <w:rPr>
                <w:ins w:id="810" w:author="Tang, Joyce" w:date="2024-05-21T15:55:00Z" w16du:dateUtc="2024-05-21T22:55:00Z"/>
                <w:rFonts w:ascii="Arial" w:hAnsi="Arial" w:cs="Arial"/>
                <w:sz w:val="22"/>
                <w:szCs w:val="22"/>
              </w:rPr>
            </w:pPr>
            <w:ins w:id="811"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812" w:author="Tang, Joyce" w:date="2024-05-21T19:16:00Z" w16du:dateUtc="2024-05-22T02:16:00Z">
              <w:r w:rsidR="00160CB1" w:rsidRPr="00160CB1">
                <w:rPr>
                  <w:rFonts w:ascii="Arial" w:hAnsi="Arial" w:cs="Arial"/>
                  <w:sz w:val="22"/>
                  <w:szCs w:val="22"/>
                </w:rPr>
                <w:t>User decides to update their profile information.</w:t>
              </w:r>
            </w:ins>
          </w:p>
          <w:p w14:paraId="0DECAC17" w14:textId="77777777" w:rsidR="007924A6" w:rsidRPr="007769BC" w:rsidRDefault="007924A6" w:rsidP="001F21A8">
            <w:pPr>
              <w:rPr>
                <w:ins w:id="813" w:author="Tang, Joyce" w:date="2024-05-21T15:55:00Z" w16du:dateUtc="2024-05-21T22:55:00Z"/>
                <w:rFonts w:ascii="Arial" w:hAnsi="Arial" w:cs="Arial"/>
                <w:sz w:val="22"/>
                <w:szCs w:val="22"/>
              </w:rPr>
            </w:pPr>
          </w:p>
          <w:p w14:paraId="4B92A654" w14:textId="262868CA" w:rsidR="007924A6" w:rsidRPr="007769BC" w:rsidRDefault="007924A6" w:rsidP="001F21A8">
            <w:pPr>
              <w:tabs>
                <w:tab w:val="left" w:pos="1980"/>
                <w:tab w:val="left" w:pos="3240"/>
              </w:tabs>
              <w:rPr>
                <w:ins w:id="814" w:author="Tang, Joyce" w:date="2024-05-21T15:55:00Z" w16du:dateUtc="2024-05-21T22:55:00Z"/>
                <w:rFonts w:ascii="Arial" w:hAnsi="Arial" w:cs="Arial"/>
                <w:sz w:val="22"/>
                <w:szCs w:val="22"/>
              </w:rPr>
            </w:pPr>
            <w:ins w:id="815"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816" w:author="Tang, Joyce" w:date="2024-05-21T19:16:00Z" w16du:dateUtc="2024-05-22T02:16:00Z">
              <w:r w:rsidR="00160CB1">
                <w:rPr>
                  <w:rFonts w:ascii="Arial" w:hAnsi="Arial" w:cs="Arial"/>
                  <w:sz w:val="22"/>
                  <w:szCs w:val="22"/>
                </w:rPr>
                <w:t>X</w:t>
              </w:r>
            </w:ins>
            <w:ins w:id="817" w:author="Tang, Joyce" w:date="2024-05-21T15:55:00Z" w16du:dateUtc="2024-05-21T22:55: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6F8A0E6E" w14:textId="77777777" w:rsidTr="001F21A8">
        <w:trPr>
          <w:ins w:id="818" w:author="Tang, Joyce" w:date="2024-05-21T15:55:00Z"/>
        </w:trPr>
        <w:tc>
          <w:tcPr>
            <w:tcW w:w="9576" w:type="dxa"/>
            <w:gridSpan w:val="4"/>
            <w:shd w:val="clear" w:color="auto" w:fill="auto"/>
          </w:tcPr>
          <w:p w14:paraId="2CDBAF8E" w14:textId="77777777" w:rsidR="007924A6" w:rsidRPr="007769BC" w:rsidRDefault="007924A6" w:rsidP="001F21A8">
            <w:pPr>
              <w:rPr>
                <w:ins w:id="819" w:author="Tang, Joyce" w:date="2024-05-21T15:55:00Z" w16du:dateUtc="2024-05-21T22:55:00Z"/>
                <w:rFonts w:ascii="Arial" w:hAnsi="Arial" w:cs="Arial"/>
                <w:sz w:val="22"/>
                <w:szCs w:val="22"/>
              </w:rPr>
            </w:pPr>
            <w:ins w:id="820"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02EA98EE" w14:textId="69879F2A" w:rsidR="007924A6" w:rsidRPr="007769BC" w:rsidRDefault="007924A6" w:rsidP="001F21A8">
            <w:pPr>
              <w:tabs>
                <w:tab w:val="left" w:pos="720"/>
              </w:tabs>
              <w:rPr>
                <w:ins w:id="821" w:author="Tang, Joyce" w:date="2024-05-21T15:55:00Z" w16du:dateUtc="2024-05-21T22:55:00Z"/>
                <w:rFonts w:ascii="Arial" w:hAnsi="Arial" w:cs="Arial"/>
                <w:sz w:val="22"/>
                <w:szCs w:val="22"/>
              </w:rPr>
            </w:pPr>
            <w:ins w:id="822"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823" w:author="Tang, Joyce" w:date="2024-05-21T19:16:00Z" w16du:dateUtc="2024-05-22T02:16:00Z">
              <w:r w:rsidR="00160CB1">
                <w:rPr>
                  <w:rFonts w:ascii="Arial" w:hAnsi="Arial" w:cs="Arial"/>
                  <w:sz w:val="22"/>
                  <w:szCs w:val="22"/>
                </w:rPr>
                <w:t>Consumer/User</w:t>
              </w:r>
            </w:ins>
          </w:p>
          <w:p w14:paraId="7CF99ABB" w14:textId="5ACC713B" w:rsidR="007924A6" w:rsidRPr="007769BC" w:rsidRDefault="007924A6" w:rsidP="001F21A8">
            <w:pPr>
              <w:tabs>
                <w:tab w:val="left" w:pos="720"/>
              </w:tabs>
              <w:rPr>
                <w:ins w:id="824" w:author="Tang, Joyce" w:date="2024-05-21T15:55:00Z" w16du:dateUtc="2024-05-21T22:55:00Z"/>
                <w:rFonts w:ascii="Arial" w:hAnsi="Arial" w:cs="Arial"/>
                <w:sz w:val="22"/>
                <w:szCs w:val="22"/>
              </w:rPr>
            </w:pPr>
            <w:ins w:id="825"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826" w:author="Tang, Joyce" w:date="2024-05-21T19:16:00Z" w16du:dateUtc="2024-05-22T02:16:00Z">
              <w:r w:rsidR="00160CB1">
                <w:rPr>
                  <w:rFonts w:ascii="Arial" w:hAnsi="Arial" w:cs="Arial"/>
                  <w:sz w:val="22"/>
                  <w:szCs w:val="22"/>
                </w:rPr>
                <w:t>Upload Document</w:t>
              </w:r>
            </w:ins>
          </w:p>
          <w:p w14:paraId="0EB1E197" w14:textId="0C21378B" w:rsidR="007924A6" w:rsidRPr="007769BC" w:rsidRDefault="007924A6" w:rsidP="001F21A8">
            <w:pPr>
              <w:tabs>
                <w:tab w:val="left" w:pos="720"/>
              </w:tabs>
              <w:rPr>
                <w:ins w:id="827" w:author="Tang, Joyce" w:date="2024-05-21T15:55:00Z" w16du:dateUtc="2024-05-21T22:55:00Z"/>
                <w:rFonts w:ascii="Arial" w:hAnsi="Arial" w:cs="Arial"/>
                <w:sz w:val="22"/>
                <w:szCs w:val="22"/>
              </w:rPr>
            </w:pPr>
            <w:ins w:id="828"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829" w:author="Tang, Joyce" w:date="2024-05-21T19:16:00Z" w16du:dateUtc="2024-05-22T02:16:00Z">
              <w:r w:rsidR="00160CB1">
                <w:rPr>
                  <w:rFonts w:ascii="Arial" w:hAnsi="Arial" w:cs="Arial"/>
                  <w:sz w:val="22"/>
                  <w:szCs w:val="22"/>
                </w:rPr>
                <w:t>None</w:t>
              </w:r>
            </w:ins>
          </w:p>
          <w:p w14:paraId="59280664" w14:textId="5AD2E923" w:rsidR="007924A6" w:rsidRPr="007769BC" w:rsidRDefault="007924A6" w:rsidP="001F21A8">
            <w:pPr>
              <w:tabs>
                <w:tab w:val="left" w:pos="720"/>
              </w:tabs>
              <w:rPr>
                <w:ins w:id="830" w:author="Tang, Joyce" w:date="2024-05-21T15:55:00Z" w16du:dateUtc="2024-05-21T22:55:00Z"/>
                <w:rFonts w:ascii="Arial" w:hAnsi="Arial" w:cs="Arial"/>
                <w:sz w:val="22"/>
                <w:szCs w:val="22"/>
              </w:rPr>
            </w:pPr>
            <w:ins w:id="831" w:author="Tang, Joyce" w:date="2024-05-21T15:55:00Z" w16du:dateUtc="2024-05-21T22:55:00Z">
              <w:r w:rsidRPr="007769BC">
                <w:rPr>
                  <w:rFonts w:ascii="Arial" w:hAnsi="Arial" w:cs="Arial"/>
                  <w:sz w:val="22"/>
                  <w:szCs w:val="22"/>
                </w:rPr>
                <w:tab/>
              </w:r>
              <w:proofErr w:type="spellStart"/>
              <w:proofErr w:type="gramStart"/>
              <w:r w:rsidRPr="007769BC">
                <w:rPr>
                  <w:rFonts w:ascii="Arial" w:hAnsi="Arial" w:cs="Arial"/>
                  <w:b/>
                  <w:sz w:val="22"/>
                  <w:szCs w:val="22"/>
                </w:rPr>
                <w:t>Generalization</w:t>
              </w:r>
              <w:r w:rsidRPr="007769BC">
                <w:rPr>
                  <w:rFonts w:ascii="Arial" w:hAnsi="Arial" w:cs="Arial"/>
                  <w:sz w:val="22"/>
                  <w:szCs w:val="22"/>
                </w:rPr>
                <w:t>:</w:t>
              </w:r>
            </w:ins>
            <w:ins w:id="832" w:author="Tang, Joyce" w:date="2024-05-21T19:16:00Z" w16du:dateUtc="2024-05-22T02:16:00Z">
              <w:r w:rsidR="00160CB1">
                <w:rPr>
                  <w:rFonts w:ascii="Arial" w:hAnsi="Arial" w:cs="Arial"/>
                  <w:sz w:val="22"/>
                  <w:szCs w:val="22"/>
                </w:rPr>
                <w:t>None</w:t>
              </w:r>
            </w:ins>
            <w:proofErr w:type="spellEnd"/>
            <w:proofErr w:type="gramEnd"/>
            <w:ins w:id="833" w:author="Tang, Joyce" w:date="2024-05-21T15:55:00Z" w16du:dateUtc="2024-05-21T22:55:00Z">
              <w:r w:rsidRPr="007769BC">
                <w:rPr>
                  <w:rFonts w:ascii="Arial" w:hAnsi="Arial" w:cs="Arial"/>
                  <w:sz w:val="22"/>
                  <w:szCs w:val="22"/>
                </w:rPr>
                <w:t xml:space="preserve"> </w:t>
              </w:r>
            </w:ins>
          </w:p>
        </w:tc>
      </w:tr>
      <w:tr w:rsidR="007924A6" w:rsidRPr="007769BC" w14:paraId="620B699D" w14:textId="77777777" w:rsidTr="001F21A8">
        <w:trPr>
          <w:ins w:id="834" w:author="Tang, Joyce" w:date="2024-05-21T15:55:00Z"/>
        </w:trPr>
        <w:tc>
          <w:tcPr>
            <w:tcW w:w="9576" w:type="dxa"/>
            <w:gridSpan w:val="4"/>
            <w:shd w:val="clear" w:color="auto" w:fill="auto"/>
          </w:tcPr>
          <w:p w14:paraId="1E588594" w14:textId="77777777" w:rsidR="007924A6" w:rsidRDefault="007924A6" w:rsidP="001F21A8">
            <w:pPr>
              <w:rPr>
                <w:ins w:id="835" w:author="Tang, Joyce" w:date="2024-05-21T19:16:00Z" w16du:dateUtc="2024-05-22T02:16:00Z"/>
                <w:rFonts w:ascii="Arial" w:hAnsi="Arial" w:cs="Arial"/>
                <w:sz w:val="22"/>
                <w:szCs w:val="22"/>
              </w:rPr>
            </w:pPr>
            <w:ins w:id="836"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37BC1814" w14:textId="77777777" w:rsidR="00160CB1" w:rsidRPr="007769BC" w:rsidRDefault="00160CB1" w:rsidP="001F21A8">
            <w:pPr>
              <w:rPr>
                <w:ins w:id="837" w:author="Tang, Joyce" w:date="2024-05-21T15:55:00Z" w16du:dateUtc="2024-05-21T22:55:00Z"/>
                <w:rFonts w:ascii="Arial" w:hAnsi="Arial" w:cs="Arial"/>
                <w:sz w:val="22"/>
                <w:szCs w:val="22"/>
              </w:rPr>
            </w:pPr>
          </w:p>
          <w:p w14:paraId="635E8D3C" w14:textId="77777777" w:rsidR="00160CB1" w:rsidRPr="00160CB1" w:rsidRDefault="00160CB1" w:rsidP="00160CB1">
            <w:pPr>
              <w:rPr>
                <w:ins w:id="838" w:author="Tang, Joyce" w:date="2024-05-21T19:16:00Z" w16du:dateUtc="2024-05-22T02:16:00Z"/>
                <w:rFonts w:ascii="Arial" w:hAnsi="Arial" w:cs="Arial"/>
                <w:sz w:val="22"/>
                <w:szCs w:val="22"/>
              </w:rPr>
            </w:pPr>
            <w:ins w:id="839" w:author="Tang, Joyce" w:date="2024-05-21T19:16:00Z" w16du:dateUtc="2024-05-22T02:16:00Z">
              <w:r w:rsidRPr="00160CB1">
                <w:rPr>
                  <w:rFonts w:ascii="Arial" w:hAnsi="Arial" w:cs="Arial"/>
                  <w:sz w:val="22"/>
                  <w:szCs w:val="22"/>
                </w:rPr>
                <w:t>User logs into the ScamSafe app.</w:t>
              </w:r>
            </w:ins>
          </w:p>
          <w:p w14:paraId="3D5D2C0F" w14:textId="77777777" w:rsidR="00160CB1" w:rsidRPr="00160CB1" w:rsidRDefault="00160CB1" w:rsidP="00160CB1">
            <w:pPr>
              <w:rPr>
                <w:ins w:id="840" w:author="Tang, Joyce" w:date="2024-05-21T19:16:00Z" w16du:dateUtc="2024-05-22T02:16:00Z"/>
                <w:rFonts w:ascii="Arial" w:hAnsi="Arial" w:cs="Arial"/>
                <w:sz w:val="22"/>
                <w:szCs w:val="22"/>
              </w:rPr>
            </w:pPr>
            <w:ins w:id="841" w:author="Tang, Joyce" w:date="2024-05-21T19:16:00Z" w16du:dateUtc="2024-05-22T02:16:00Z">
              <w:r w:rsidRPr="00160CB1">
                <w:rPr>
                  <w:rFonts w:ascii="Arial" w:hAnsi="Arial" w:cs="Arial"/>
                  <w:sz w:val="22"/>
                  <w:szCs w:val="22"/>
                </w:rPr>
                <w:t>User navigates to the "Profile" section.</w:t>
              </w:r>
            </w:ins>
          </w:p>
          <w:p w14:paraId="3A701F8E" w14:textId="77777777" w:rsidR="00160CB1" w:rsidRPr="00160CB1" w:rsidRDefault="00160CB1" w:rsidP="00160CB1">
            <w:pPr>
              <w:rPr>
                <w:ins w:id="842" w:author="Tang, Joyce" w:date="2024-05-21T19:16:00Z" w16du:dateUtc="2024-05-22T02:16:00Z"/>
                <w:rFonts w:ascii="Arial" w:hAnsi="Arial" w:cs="Arial"/>
                <w:sz w:val="22"/>
                <w:szCs w:val="22"/>
              </w:rPr>
            </w:pPr>
            <w:ins w:id="843" w:author="Tang, Joyce" w:date="2024-05-21T19:16:00Z" w16du:dateUtc="2024-05-22T02:16:00Z">
              <w:r w:rsidRPr="00160CB1">
                <w:rPr>
                  <w:rFonts w:ascii="Arial" w:hAnsi="Arial" w:cs="Arial"/>
                  <w:sz w:val="22"/>
                  <w:szCs w:val="22"/>
                </w:rPr>
                <w:t>User updates personal information (e.g., address, phone number).</w:t>
              </w:r>
            </w:ins>
          </w:p>
          <w:p w14:paraId="7A7757D5" w14:textId="77777777" w:rsidR="00160CB1" w:rsidRPr="00160CB1" w:rsidRDefault="00160CB1" w:rsidP="00160CB1">
            <w:pPr>
              <w:rPr>
                <w:ins w:id="844" w:author="Tang, Joyce" w:date="2024-05-21T19:16:00Z" w16du:dateUtc="2024-05-22T02:16:00Z"/>
                <w:rFonts w:ascii="Arial" w:hAnsi="Arial" w:cs="Arial"/>
                <w:sz w:val="22"/>
                <w:szCs w:val="22"/>
              </w:rPr>
            </w:pPr>
            <w:ins w:id="845" w:author="Tang, Joyce" w:date="2024-05-21T19:16:00Z" w16du:dateUtc="2024-05-22T02:16:00Z">
              <w:r w:rsidRPr="00160CB1">
                <w:rPr>
                  <w:rFonts w:ascii="Arial" w:hAnsi="Arial" w:cs="Arial"/>
                  <w:sz w:val="22"/>
                  <w:szCs w:val="22"/>
                </w:rPr>
                <w:t>User saves the changes.</w:t>
              </w:r>
            </w:ins>
          </w:p>
          <w:p w14:paraId="03D59762" w14:textId="4F7190FF" w:rsidR="007924A6" w:rsidRDefault="00160CB1" w:rsidP="00160CB1">
            <w:pPr>
              <w:rPr>
                <w:ins w:id="846" w:author="Tang, Joyce" w:date="2024-05-21T19:17:00Z" w16du:dateUtc="2024-05-22T02:17:00Z"/>
                <w:rFonts w:ascii="Arial" w:hAnsi="Arial" w:cs="Arial"/>
                <w:sz w:val="22"/>
                <w:szCs w:val="22"/>
              </w:rPr>
            </w:pPr>
            <w:ins w:id="847" w:author="Tang, Joyce" w:date="2024-05-21T19:16:00Z" w16du:dateUtc="2024-05-22T02:16:00Z">
              <w:r w:rsidRPr="00160CB1">
                <w:rPr>
                  <w:rFonts w:ascii="Arial" w:hAnsi="Arial" w:cs="Arial"/>
                  <w:sz w:val="22"/>
                  <w:szCs w:val="22"/>
                </w:rPr>
                <w:t>System validates and updates the profile information.</w:t>
              </w:r>
            </w:ins>
          </w:p>
          <w:p w14:paraId="62D07100" w14:textId="77777777" w:rsidR="00160CB1" w:rsidRPr="007769BC" w:rsidRDefault="00160CB1" w:rsidP="00160CB1">
            <w:pPr>
              <w:rPr>
                <w:ins w:id="848" w:author="Tang, Joyce" w:date="2024-05-21T15:55:00Z" w16du:dateUtc="2024-05-21T22:55:00Z"/>
                <w:rFonts w:ascii="Arial" w:hAnsi="Arial" w:cs="Arial"/>
                <w:sz w:val="22"/>
                <w:szCs w:val="22"/>
              </w:rPr>
            </w:pPr>
          </w:p>
          <w:p w14:paraId="341D45CC" w14:textId="77777777" w:rsidR="007924A6" w:rsidRPr="007769BC" w:rsidRDefault="007924A6" w:rsidP="001F21A8">
            <w:pPr>
              <w:rPr>
                <w:ins w:id="849" w:author="Tang, Joyce" w:date="2024-05-21T15:55:00Z" w16du:dateUtc="2024-05-21T22:55:00Z"/>
                <w:rFonts w:ascii="Arial" w:hAnsi="Arial" w:cs="Arial"/>
                <w:sz w:val="22"/>
                <w:szCs w:val="22"/>
              </w:rPr>
            </w:pPr>
          </w:p>
        </w:tc>
      </w:tr>
      <w:tr w:rsidR="007924A6" w:rsidRPr="007769BC" w14:paraId="4F397635" w14:textId="77777777" w:rsidTr="001F21A8">
        <w:trPr>
          <w:trHeight w:val="498"/>
          <w:ins w:id="850" w:author="Tang, Joyce" w:date="2024-05-21T15:55:00Z"/>
        </w:trPr>
        <w:tc>
          <w:tcPr>
            <w:tcW w:w="9576" w:type="dxa"/>
            <w:gridSpan w:val="4"/>
            <w:shd w:val="clear" w:color="auto" w:fill="auto"/>
          </w:tcPr>
          <w:p w14:paraId="6ADFA950" w14:textId="77777777" w:rsidR="007924A6" w:rsidRDefault="007924A6" w:rsidP="001F21A8">
            <w:pPr>
              <w:rPr>
                <w:ins w:id="851" w:author="Tang, Joyce" w:date="2024-05-21T15:55:00Z" w16du:dateUtc="2024-05-21T22:55:00Z"/>
                <w:rFonts w:ascii="Arial" w:hAnsi="Arial" w:cs="Arial"/>
                <w:sz w:val="22"/>
                <w:szCs w:val="22"/>
              </w:rPr>
            </w:pPr>
            <w:ins w:id="852"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4764B01B" w14:textId="77777777" w:rsidR="007924A6" w:rsidRDefault="007924A6" w:rsidP="001F21A8">
            <w:pPr>
              <w:rPr>
                <w:ins w:id="853" w:author="Tang, Joyce" w:date="2024-05-21T15:55:00Z" w16du:dateUtc="2024-05-21T22:55:00Z"/>
                <w:rFonts w:ascii="Arial" w:hAnsi="Arial" w:cs="Arial"/>
                <w:sz w:val="22"/>
                <w:szCs w:val="22"/>
              </w:rPr>
            </w:pPr>
          </w:p>
          <w:p w14:paraId="7CC4E8C0" w14:textId="3A4B371B" w:rsidR="007924A6" w:rsidRDefault="00160CB1" w:rsidP="001F21A8">
            <w:pPr>
              <w:rPr>
                <w:ins w:id="854" w:author="Tang, Joyce" w:date="2024-05-21T15:55:00Z" w16du:dateUtc="2024-05-21T22:55:00Z"/>
                <w:rFonts w:ascii="Arial" w:hAnsi="Arial" w:cs="Arial"/>
                <w:sz w:val="22"/>
                <w:szCs w:val="22"/>
              </w:rPr>
            </w:pPr>
            <w:ins w:id="855" w:author="Tang, Joyce" w:date="2024-05-21T19:16:00Z" w16du:dateUtc="2024-05-22T02:16:00Z">
              <w:r>
                <w:rPr>
                  <w:rFonts w:ascii="Arial" w:hAnsi="Arial" w:cs="Arial"/>
                  <w:sz w:val="22"/>
                  <w:szCs w:val="22"/>
                </w:rPr>
                <w:t>None</w:t>
              </w:r>
            </w:ins>
          </w:p>
          <w:p w14:paraId="1B195468" w14:textId="77777777" w:rsidR="007924A6" w:rsidRPr="007769BC" w:rsidRDefault="007924A6" w:rsidP="001F21A8">
            <w:pPr>
              <w:rPr>
                <w:ins w:id="856" w:author="Tang, Joyce" w:date="2024-05-21T15:55:00Z" w16du:dateUtc="2024-05-21T22:55:00Z"/>
                <w:rFonts w:ascii="Arial" w:hAnsi="Arial" w:cs="Arial"/>
                <w:sz w:val="22"/>
                <w:szCs w:val="22"/>
              </w:rPr>
            </w:pPr>
          </w:p>
          <w:p w14:paraId="35C7DB6B" w14:textId="77777777" w:rsidR="007924A6" w:rsidRPr="007769BC" w:rsidRDefault="007924A6" w:rsidP="001F21A8">
            <w:pPr>
              <w:rPr>
                <w:ins w:id="857" w:author="Tang, Joyce" w:date="2024-05-21T15:55:00Z" w16du:dateUtc="2024-05-21T22:55:00Z"/>
                <w:rFonts w:ascii="Arial" w:hAnsi="Arial" w:cs="Arial"/>
                <w:sz w:val="22"/>
                <w:szCs w:val="22"/>
              </w:rPr>
            </w:pPr>
          </w:p>
        </w:tc>
      </w:tr>
      <w:tr w:rsidR="007924A6" w:rsidRPr="007769BC" w14:paraId="2C6A32B9" w14:textId="77777777" w:rsidTr="001F21A8">
        <w:trPr>
          <w:ins w:id="858" w:author="Tang, Joyce" w:date="2024-05-21T15:55:00Z"/>
        </w:trPr>
        <w:tc>
          <w:tcPr>
            <w:tcW w:w="9576" w:type="dxa"/>
            <w:gridSpan w:val="4"/>
            <w:shd w:val="clear" w:color="auto" w:fill="auto"/>
          </w:tcPr>
          <w:p w14:paraId="6A789D07" w14:textId="77777777" w:rsidR="007924A6" w:rsidRDefault="007924A6" w:rsidP="001F21A8">
            <w:pPr>
              <w:rPr>
                <w:ins w:id="859" w:author="Tang, Joyce" w:date="2024-05-21T15:55:00Z" w16du:dateUtc="2024-05-21T22:55:00Z"/>
                <w:rFonts w:ascii="Arial" w:hAnsi="Arial" w:cs="Arial"/>
                <w:sz w:val="22"/>
                <w:szCs w:val="22"/>
              </w:rPr>
            </w:pPr>
            <w:ins w:id="860"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302D0437" w14:textId="77777777" w:rsidR="007924A6" w:rsidRDefault="007924A6" w:rsidP="001F21A8">
            <w:pPr>
              <w:rPr>
                <w:ins w:id="861" w:author="Tang, Joyce" w:date="2024-05-21T15:55:00Z" w16du:dateUtc="2024-05-21T22:55:00Z"/>
                <w:rFonts w:ascii="Arial" w:hAnsi="Arial" w:cs="Arial"/>
                <w:sz w:val="22"/>
                <w:szCs w:val="22"/>
              </w:rPr>
            </w:pPr>
          </w:p>
          <w:p w14:paraId="4A077052" w14:textId="2246E63A" w:rsidR="007924A6" w:rsidRDefault="00160CB1" w:rsidP="001F21A8">
            <w:pPr>
              <w:rPr>
                <w:ins w:id="862" w:author="Tang, Joyce" w:date="2024-05-21T15:55:00Z" w16du:dateUtc="2024-05-21T22:55:00Z"/>
                <w:rFonts w:ascii="Arial" w:hAnsi="Arial" w:cs="Arial"/>
                <w:sz w:val="22"/>
                <w:szCs w:val="22"/>
              </w:rPr>
            </w:pPr>
            <w:ins w:id="863" w:author="Tang, Joyce" w:date="2024-05-21T19:17:00Z" w16du:dateUtc="2024-05-22T02:17:00Z">
              <w:r w:rsidRPr="00160CB1">
                <w:rPr>
                  <w:rFonts w:ascii="Arial" w:hAnsi="Arial" w:cs="Arial"/>
                  <w:sz w:val="22"/>
                  <w:szCs w:val="22"/>
                </w:rPr>
                <w:t>If the information is invalid, the system prompts the user to correct the errors.</w:t>
              </w:r>
            </w:ins>
          </w:p>
          <w:p w14:paraId="093E0C4A" w14:textId="77777777" w:rsidR="007924A6" w:rsidRPr="007769BC" w:rsidRDefault="007924A6" w:rsidP="001F21A8">
            <w:pPr>
              <w:rPr>
                <w:ins w:id="864" w:author="Tang, Joyce" w:date="2024-05-21T15:55:00Z" w16du:dateUtc="2024-05-21T22:55:00Z"/>
                <w:rFonts w:ascii="Arial" w:hAnsi="Arial" w:cs="Arial"/>
                <w:sz w:val="22"/>
                <w:szCs w:val="22"/>
              </w:rPr>
            </w:pPr>
          </w:p>
        </w:tc>
      </w:tr>
      <w:tr w:rsidR="007924A6" w:rsidRPr="007769BC" w14:paraId="77977F31" w14:textId="77777777" w:rsidTr="001F21A8">
        <w:trPr>
          <w:ins w:id="865" w:author="Tang, Joyce" w:date="2024-05-21T15:55:00Z"/>
        </w:trPr>
        <w:tc>
          <w:tcPr>
            <w:tcW w:w="9576" w:type="dxa"/>
            <w:gridSpan w:val="4"/>
            <w:shd w:val="clear" w:color="auto" w:fill="auto"/>
          </w:tcPr>
          <w:p w14:paraId="0128B3C2" w14:textId="77777777" w:rsidR="007924A6" w:rsidRDefault="007924A6" w:rsidP="001F21A8">
            <w:pPr>
              <w:rPr>
                <w:ins w:id="866" w:author="Tang, Joyce" w:date="2024-05-21T15:55:00Z" w16du:dateUtc="2024-05-21T22:55:00Z"/>
                <w:rFonts w:ascii="Arial" w:hAnsi="Arial" w:cs="Arial"/>
                <w:b/>
                <w:sz w:val="22"/>
                <w:szCs w:val="22"/>
              </w:rPr>
            </w:pPr>
            <w:ins w:id="867"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1184D712" w14:textId="77777777" w:rsidR="007924A6" w:rsidRDefault="007924A6" w:rsidP="001F21A8">
            <w:pPr>
              <w:rPr>
                <w:ins w:id="868" w:author="Tang, Joyce" w:date="2024-05-21T15:55:00Z" w16du:dateUtc="2024-05-21T22:55:00Z"/>
                <w:rFonts w:ascii="Arial" w:hAnsi="Arial" w:cs="Arial"/>
                <w:b/>
                <w:sz w:val="22"/>
                <w:szCs w:val="22"/>
              </w:rPr>
            </w:pPr>
          </w:p>
          <w:p w14:paraId="68047D30" w14:textId="77777777" w:rsidR="007924A6" w:rsidRPr="00160CB1" w:rsidRDefault="00160CB1" w:rsidP="001F21A8">
            <w:pPr>
              <w:rPr>
                <w:ins w:id="869" w:author="Tang, Joyce" w:date="2024-05-21T19:17:00Z" w16du:dateUtc="2024-05-22T02:17:00Z"/>
                <w:rFonts w:ascii="Arial" w:hAnsi="Arial" w:cs="Arial"/>
                <w:bCs/>
                <w:sz w:val="22"/>
                <w:szCs w:val="22"/>
                <w:rPrChange w:id="870" w:author="Tang, Joyce" w:date="2024-05-21T19:17:00Z" w16du:dateUtc="2024-05-22T02:17:00Z">
                  <w:rPr>
                    <w:ins w:id="871" w:author="Tang, Joyce" w:date="2024-05-21T19:17:00Z" w16du:dateUtc="2024-05-22T02:17:00Z"/>
                    <w:rFonts w:ascii="Arial" w:hAnsi="Arial" w:cs="Arial"/>
                    <w:b/>
                    <w:sz w:val="22"/>
                    <w:szCs w:val="22"/>
                  </w:rPr>
                </w:rPrChange>
              </w:rPr>
            </w:pPr>
            <w:ins w:id="872" w:author="Tang, Joyce" w:date="2024-05-21T19:17:00Z" w16du:dateUtc="2024-05-22T02:17:00Z">
              <w:r w:rsidRPr="00160CB1">
                <w:rPr>
                  <w:rFonts w:ascii="Arial" w:hAnsi="Arial" w:cs="Arial"/>
                  <w:bCs/>
                  <w:sz w:val="22"/>
                  <w:szCs w:val="22"/>
                  <w:rPrChange w:id="873" w:author="Tang, Joyce" w:date="2024-05-21T19:17:00Z" w16du:dateUtc="2024-05-22T02:17:00Z">
                    <w:rPr>
                      <w:rFonts w:ascii="Arial" w:hAnsi="Arial" w:cs="Arial"/>
                      <w:b/>
                      <w:sz w:val="22"/>
                      <w:szCs w:val="22"/>
                    </w:rPr>
                  </w:rPrChange>
                </w:rPr>
                <w:t>The system must validate and securely store updated information.</w:t>
              </w:r>
            </w:ins>
          </w:p>
          <w:p w14:paraId="303B8CDB" w14:textId="52A6B03A" w:rsidR="00160CB1" w:rsidRPr="007769BC" w:rsidRDefault="00160CB1" w:rsidP="001F21A8">
            <w:pPr>
              <w:rPr>
                <w:ins w:id="874" w:author="Tang, Joyce" w:date="2024-05-21T15:55:00Z" w16du:dateUtc="2024-05-21T22:55:00Z"/>
                <w:rFonts w:ascii="Arial" w:hAnsi="Arial" w:cs="Arial"/>
                <w:b/>
                <w:sz w:val="22"/>
                <w:szCs w:val="22"/>
              </w:rPr>
            </w:pPr>
          </w:p>
        </w:tc>
      </w:tr>
      <w:tr w:rsidR="007924A6" w:rsidRPr="007769BC" w14:paraId="39E162E7" w14:textId="77777777" w:rsidTr="001F21A8">
        <w:trPr>
          <w:ins w:id="875" w:author="Tang, Joyce" w:date="2024-05-21T15:55:00Z"/>
        </w:trPr>
        <w:tc>
          <w:tcPr>
            <w:tcW w:w="9576" w:type="dxa"/>
            <w:gridSpan w:val="4"/>
            <w:shd w:val="clear" w:color="auto" w:fill="auto"/>
          </w:tcPr>
          <w:p w14:paraId="09F763E4" w14:textId="77777777" w:rsidR="007924A6" w:rsidRPr="00CC2AD7" w:rsidRDefault="007924A6" w:rsidP="001F21A8">
            <w:pPr>
              <w:rPr>
                <w:ins w:id="876" w:author="Tang, Joyce" w:date="2024-05-21T15:55:00Z" w16du:dateUtc="2024-05-21T22:55:00Z"/>
                <w:rFonts w:ascii="Arial" w:hAnsi="Arial" w:cs="Arial"/>
                <w:b/>
                <w:sz w:val="22"/>
                <w:szCs w:val="22"/>
              </w:rPr>
            </w:pPr>
            <w:ins w:id="877" w:author="Tang, Joyce" w:date="2024-05-21T15:55:00Z" w16du:dateUtc="2024-05-21T22:55:00Z">
              <w:r w:rsidRPr="00CC2AD7">
                <w:rPr>
                  <w:rFonts w:ascii="Arial" w:hAnsi="Arial" w:cs="Arial"/>
                  <w:b/>
                  <w:sz w:val="22"/>
                  <w:szCs w:val="22"/>
                </w:rPr>
                <w:t xml:space="preserve">To do/Issues: </w:t>
              </w:r>
            </w:ins>
          </w:p>
          <w:p w14:paraId="72BFDF0B" w14:textId="77777777" w:rsidR="007924A6" w:rsidRDefault="007924A6" w:rsidP="001F21A8">
            <w:pPr>
              <w:rPr>
                <w:ins w:id="878" w:author="Tang, Joyce" w:date="2024-05-21T15:55:00Z" w16du:dateUtc="2024-05-21T22:55:00Z"/>
                <w:rFonts w:cs="Arial"/>
                <w:b/>
                <w:sz w:val="22"/>
                <w:szCs w:val="22"/>
              </w:rPr>
            </w:pPr>
          </w:p>
          <w:p w14:paraId="4328909E" w14:textId="77777777" w:rsidR="007924A6" w:rsidRPr="00160CB1" w:rsidRDefault="00160CB1" w:rsidP="001F21A8">
            <w:pPr>
              <w:rPr>
                <w:ins w:id="879" w:author="Tang, Joyce" w:date="2024-05-21T19:17:00Z" w16du:dateUtc="2024-05-22T02:17:00Z"/>
                <w:rFonts w:ascii="Arial" w:hAnsi="Arial" w:cs="Arial"/>
                <w:bCs/>
                <w:sz w:val="22"/>
                <w:szCs w:val="22"/>
                <w:rPrChange w:id="880" w:author="Tang, Joyce" w:date="2024-05-21T19:17:00Z" w16du:dateUtc="2024-05-22T02:17:00Z">
                  <w:rPr>
                    <w:ins w:id="881" w:author="Tang, Joyce" w:date="2024-05-21T19:17:00Z" w16du:dateUtc="2024-05-22T02:17:00Z"/>
                    <w:rFonts w:ascii="Arial" w:hAnsi="Arial" w:cs="Arial"/>
                    <w:b/>
                    <w:sz w:val="22"/>
                    <w:szCs w:val="22"/>
                  </w:rPr>
                </w:rPrChange>
              </w:rPr>
            </w:pPr>
            <w:ins w:id="882" w:author="Tang, Joyce" w:date="2024-05-21T19:17:00Z" w16du:dateUtc="2024-05-22T02:17:00Z">
              <w:r w:rsidRPr="00160CB1">
                <w:rPr>
                  <w:rFonts w:ascii="Arial" w:hAnsi="Arial" w:cs="Arial"/>
                  <w:bCs/>
                  <w:sz w:val="22"/>
                  <w:szCs w:val="22"/>
                  <w:rPrChange w:id="883" w:author="Tang, Joyce" w:date="2024-05-21T19:17:00Z" w16du:dateUtc="2024-05-22T02:17:00Z">
                    <w:rPr>
                      <w:rFonts w:ascii="Arial" w:hAnsi="Arial" w:cs="Arial"/>
                      <w:b/>
                      <w:sz w:val="22"/>
                      <w:szCs w:val="22"/>
                    </w:rPr>
                  </w:rPrChange>
                </w:rPr>
                <w:t>Ensure real-time validation and user feedback during profile updates.</w:t>
              </w:r>
            </w:ins>
          </w:p>
          <w:p w14:paraId="45DC9232" w14:textId="23F3E1EB" w:rsidR="00160CB1" w:rsidRPr="004D69D3" w:rsidRDefault="00160CB1" w:rsidP="001F21A8">
            <w:pPr>
              <w:rPr>
                <w:ins w:id="884" w:author="Tang, Joyce" w:date="2024-05-21T15:55:00Z" w16du:dateUtc="2024-05-21T22:55:00Z"/>
                <w:rFonts w:ascii="Arial" w:hAnsi="Arial" w:cs="Arial"/>
                <w:b/>
                <w:sz w:val="22"/>
                <w:szCs w:val="22"/>
              </w:rPr>
            </w:pPr>
          </w:p>
        </w:tc>
      </w:tr>
    </w:tbl>
    <w:p w14:paraId="169C107C" w14:textId="77777777" w:rsidR="007924A6" w:rsidRPr="00E77104" w:rsidRDefault="007924A6" w:rsidP="007924A6">
      <w:pPr>
        <w:rPr>
          <w:ins w:id="885" w:author="Tang, Joyce" w:date="2024-05-21T15:55:00Z" w16du:dateUtc="2024-05-21T22:55:00Z"/>
          <w:rFonts w:ascii="Arial" w:hAnsi="Arial" w:cs="Arial"/>
        </w:rPr>
      </w:pPr>
    </w:p>
    <w:p w14:paraId="3DC66CAA" w14:textId="77777777" w:rsidR="007924A6" w:rsidRDefault="007924A6" w:rsidP="007924A6">
      <w:pPr>
        <w:rPr>
          <w:ins w:id="886"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6D77DCB6" w14:textId="77777777" w:rsidTr="001F21A8">
        <w:trPr>
          <w:ins w:id="887" w:author="Tang, Joyce" w:date="2024-05-21T15:55:00Z"/>
        </w:trPr>
        <w:tc>
          <w:tcPr>
            <w:tcW w:w="5958" w:type="dxa"/>
            <w:gridSpan w:val="2"/>
            <w:shd w:val="clear" w:color="auto" w:fill="auto"/>
          </w:tcPr>
          <w:p w14:paraId="0043887C" w14:textId="757605B4" w:rsidR="007924A6" w:rsidRPr="007769BC" w:rsidRDefault="007924A6" w:rsidP="001F21A8">
            <w:pPr>
              <w:rPr>
                <w:ins w:id="888" w:author="Tang, Joyce" w:date="2024-05-21T15:55:00Z" w16du:dateUtc="2024-05-21T22:55:00Z"/>
                <w:rFonts w:ascii="Arial" w:hAnsi="Arial" w:cs="Arial"/>
                <w:sz w:val="22"/>
                <w:szCs w:val="22"/>
              </w:rPr>
            </w:pPr>
            <w:ins w:id="889"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890" w:author="Tang, Joyce" w:date="2024-05-21T19:17:00Z" w16du:dateUtc="2024-05-22T02:17:00Z">
              <w:r w:rsidR="00160CB1">
                <w:rPr>
                  <w:rFonts w:ascii="Arial" w:hAnsi="Arial" w:cs="Arial"/>
                  <w:sz w:val="22"/>
                  <w:szCs w:val="22"/>
                </w:rPr>
                <w:t>Upload Document</w:t>
              </w:r>
            </w:ins>
          </w:p>
        </w:tc>
        <w:tc>
          <w:tcPr>
            <w:tcW w:w="900" w:type="dxa"/>
            <w:shd w:val="clear" w:color="auto" w:fill="auto"/>
          </w:tcPr>
          <w:p w14:paraId="39D79E8A" w14:textId="142F5FD2" w:rsidR="007924A6" w:rsidRPr="007769BC" w:rsidRDefault="007924A6" w:rsidP="001F21A8">
            <w:pPr>
              <w:rPr>
                <w:ins w:id="891" w:author="Tang, Joyce" w:date="2024-05-21T15:55:00Z" w16du:dateUtc="2024-05-21T22:55:00Z"/>
                <w:rFonts w:ascii="Arial" w:hAnsi="Arial" w:cs="Arial"/>
                <w:sz w:val="22"/>
                <w:szCs w:val="22"/>
              </w:rPr>
            </w:pPr>
            <w:ins w:id="892"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893" w:author="Tang, Joyce" w:date="2024-05-21T19:18:00Z" w16du:dateUtc="2024-05-22T02:18:00Z">
              <w:r w:rsidR="00160CB1">
                <w:rPr>
                  <w:rFonts w:ascii="Arial" w:hAnsi="Arial" w:cs="Arial"/>
                  <w:sz w:val="22"/>
                  <w:szCs w:val="22"/>
                </w:rPr>
                <w:t>UC_004</w:t>
              </w:r>
            </w:ins>
          </w:p>
        </w:tc>
        <w:tc>
          <w:tcPr>
            <w:tcW w:w="2718" w:type="dxa"/>
            <w:shd w:val="clear" w:color="auto" w:fill="auto"/>
          </w:tcPr>
          <w:p w14:paraId="1FE9F565" w14:textId="58282B3C" w:rsidR="007924A6" w:rsidRPr="007769BC" w:rsidRDefault="007924A6" w:rsidP="001F21A8">
            <w:pPr>
              <w:rPr>
                <w:ins w:id="894" w:author="Tang, Joyce" w:date="2024-05-21T15:55:00Z" w16du:dateUtc="2024-05-21T22:55:00Z"/>
                <w:rFonts w:ascii="Arial" w:hAnsi="Arial" w:cs="Arial"/>
                <w:sz w:val="22"/>
                <w:szCs w:val="22"/>
              </w:rPr>
            </w:pPr>
            <w:ins w:id="895"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896" w:author="Tang, Joyce" w:date="2024-05-21T19:18:00Z" w16du:dateUtc="2024-05-22T02:18:00Z">
              <w:r w:rsidR="00160CB1">
                <w:rPr>
                  <w:rFonts w:ascii="Arial" w:hAnsi="Arial" w:cs="Arial"/>
                  <w:sz w:val="22"/>
                  <w:szCs w:val="22"/>
                </w:rPr>
                <w:t>High</w:t>
              </w:r>
            </w:ins>
          </w:p>
        </w:tc>
      </w:tr>
      <w:tr w:rsidR="007924A6" w:rsidRPr="007769BC" w14:paraId="6A1E3671" w14:textId="77777777" w:rsidTr="001F21A8">
        <w:trPr>
          <w:ins w:id="897" w:author="Tang, Joyce" w:date="2024-05-21T15:55:00Z"/>
        </w:trPr>
        <w:tc>
          <w:tcPr>
            <w:tcW w:w="4788" w:type="dxa"/>
            <w:shd w:val="clear" w:color="auto" w:fill="auto"/>
          </w:tcPr>
          <w:p w14:paraId="2A5B14B9" w14:textId="01C15009" w:rsidR="007924A6" w:rsidRPr="007769BC" w:rsidRDefault="007924A6" w:rsidP="001F21A8">
            <w:pPr>
              <w:rPr>
                <w:ins w:id="898" w:author="Tang, Joyce" w:date="2024-05-21T15:55:00Z" w16du:dateUtc="2024-05-21T22:55:00Z"/>
                <w:rFonts w:ascii="Arial" w:hAnsi="Arial" w:cs="Arial"/>
                <w:sz w:val="22"/>
                <w:szCs w:val="22"/>
              </w:rPr>
            </w:pPr>
            <w:ins w:id="899" w:author="Tang, Joyce" w:date="2024-05-21T15:55:00Z" w16du:dateUtc="2024-05-21T22:55:00Z">
              <w:r w:rsidRPr="007769BC">
                <w:rPr>
                  <w:rFonts w:ascii="Arial" w:hAnsi="Arial" w:cs="Arial"/>
                  <w:b/>
                  <w:sz w:val="22"/>
                  <w:szCs w:val="22"/>
                </w:rPr>
                <w:lastRenderedPageBreak/>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900" w:author="Tang, Joyce" w:date="2024-05-21T19:18:00Z" w16du:dateUtc="2024-05-22T02:18:00Z">
              <w:r w:rsidR="00160CB1">
                <w:rPr>
                  <w:rFonts w:ascii="Arial" w:hAnsi="Arial" w:cs="Arial"/>
                  <w:sz w:val="22"/>
                  <w:szCs w:val="22"/>
                </w:rPr>
                <w:t>Consumer/User</w:t>
              </w:r>
            </w:ins>
          </w:p>
        </w:tc>
        <w:tc>
          <w:tcPr>
            <w:tcW w:w="4788" w:type="dxa"/>
            <w:gridSpan w:val="3"/>
            <w:shd w:val="clear" w:color="auto" w:fill="auto"/>
          </w:tcPr>
          <w:p w14:paraId="0336D88C" w14:textId="7EDD9449" w:rsidR="007924A6" w:rsidRPr="007769BC" w:rsidRDefault="007924A6" w:rsidP="001F21A8">
            <w:pPr>
              <w:rPr>
                <w:ins w:id="901" w:author="Tang, Joyce" w:date="2024-05-21T15:55:00Z" w16du:dateUtc="2024-05-21T22:55:00Z"/>
                <w:rFonts w:ascii="Arial" w:hAnsi="Arial" w:cs="Arial"/>
                <w:sz w:val="22"/>
                <w:szCs w:val="22"/>
              </w:rPr>
            </w:pPr>
            <w:ins w:id="902"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903" w:author="Tang, Joyce" w:date="2024-05-21T19:18:00Z" w16du:dateUtc="2024-05-22T02:18:00Z">
              <w:r w:rsidR="00160CB1">
                <w:rPr>
                  <w:rFonts w:ascii="Arial" w:hAnsi="Arial" w:cs="Arial"/>
                  <w:sz w:val="22"/>
                  <w:szCs w:val="22"/>
                </w:rPr>
                <w:t>Primary</w:t>
              </w:r>
            </w:ins>
          </w:p>
        </w:tc>
      </w:tr>
      <w:tr w:rsidR="007924A6" w:rsidRPr="007769BC" w14:paraId="39A411AD" w14:textId="77777777" w:rsidTr="001F21A8">
        <w:trPr>
          <w:ins w:id="904" w:author="Tang, Joyce" w:date="2024-05-21T15:55:00Z"/>
        </w:trPr>
        <w:tc>
          <w:tcPr>
            <w:tcW w:w="9576" w:type="dxa"/>
            <w:gridSpan w:val="4"/>
            <w:shd w:val="clear" w:color="auto" w:fill="auto"/>
          </w:tcPr>
          <w:p w14:paraId="241B871D" w14:textId="1165D80E" w:rsidR="007924A6" w:rsidRDefault="007924A6" w:rsidP="001F21A8">
            <w:pPr>
              <w:rPr>
                <w:ins w:id="905" w:author="Tang, Joyce" w:date="2024-05-21T15:55:00Z" w16du:dateUtc="2024-05-21T22:55:00Z"/>
                <w:rFonts w:ascii="Arial" w:hAnsi="Arial" w:cs="Arial"/>
                <w:b/>
                <w:sz w:val="22"/>
                <w:szCs w:val="22"/>
              </w:rPr>
            </w:pPr>
            <w:ins w:id="906" w:author="Tang, Joyce" w:date="2024-05-21T15:55:00Z" w16du:dateUtc="2024-05-21T22:55:00Z">
              <w:r>
                <w:rPr>
                  <w:rFonts w:ascii="Arial" w:hAnsi="Arial" w:cs="Arial"/>
                  <w:b/>
                  <w:sz w:val="22"/>
                  <w:szCs w:val="22"/>
                </w:rPr>
                <w:t>Supporting Actors:</w:t>
              </w:r>
            </w:ins>
            <w:ins w:id="907" w:author="Tang, Joyce" w:date="2024-05-21T19:18:00Z" w16du:dateUtc="2024-05-22T02:18:00Z">
              <w:r w:rsidR="00160CB1">
                <w:rPr>
                  <w:rFonts w:ascii="Arial" w:hAnsi="Arial" w:cs="Arial"/>
                  <w:b/>
                  <w:sz w:val="22"/>
                  <w:szCs w:val="22"/>
                </w:rPr>
                <w:t xml:space="preserve"> </w:t>
              </w:r>
              <w:r w:rsidR="00160CB1" w:rsidRPr="00160CB1">
                <w:rPr>
                  <w:rFonts w:ascii="Arial" w:hAnsi="Arial" w:cs="Arial"/>
                  <w:bCs/>
                  <w:sz w:val="22"/>
                  <w:szCs w:val="22"/>
                  <w:rPrChange w:id="908" w:author="Tang, Joyce" w:date="2024-05-21T19:18:00Z" w16du:dateUtc="2024-05-22T02:18:00Z">
                    <w:rPr>
                      <w:rFonts w:ascii="Arial" w:hAnsi="Arial" w:cs="Arial"/>
                      <w:b/>
                      <w:sz w:val="22"/>
                      <w:szCs w:val="22"/>
                    </w:rPr>
                  </w:rPrChange>
                </w:rPr>
                <w:t>None</w:t>
              </w:r>
            </w:ins>
          </w:p>
          <w:p w14:paraId="4F1B29E4" w14:textId="77777777" w:rsidR="007924A6" w:rsidRDefault="007924A6" w:rsidP="001F21A8">
            <w:pPr>
              <w:rPr>
                <w:ins w:id="909" w:author="Tang, Joyce" w:date="2024-05-21T15:55:00Z" w16du:dateUtc="2024-05-21T22:55:00Z"/>
                <w:rFonts w:ascii="Arial" w:hAnsi="Arial" w:cs="Arial"/>
                <w:b/>
                <w:sz w:val="22"/>
                <w:szCs w:val="22"/>
              </w:rPr>
            </w:pPr>
          </w:p>
          <w:p w14:paraId="6022FF2C" w14:textId="77777777" w:rsidR="007924A6" w:rsidRPr="007769BC" w:rsidRDefault="007924A6" w:rsidP="001F21A8">
            <w:pPr>
              <w:rPr>
                <w:ins w:id="910" w:author="Tang, Joyce" w:date="2024-05-21T15:55:00Z" w16du:dateUtc="2024-05-21T22:55:00Z"/>
                <w:rFonts w:ascii="Arial" w:hAnsi="Arial" w:cs="Arial"/>
                <w:b/>
                <w:sz w:val="22"/>
                <w:szCs w:val="22"/>
              </w:rPr>
            </w:pPr>
          </w:p>
        </w:tc>
      </w:tr>
      <w:tr w:rsidR="007924A6" w:rsidRPr="007769BC" w14:paraId="6926DE76" w14:textId="77777777" w:rsidTr="001F21A8">
        <w:trPr>
          <w:ins w:id="911" w:author="Tang, Joyce" w:date="2024-05-21T15:55:00Z"/>
        </w:trPr>
        <w:tc>
          <w:tcPr>
            <w:tcW w:w="9576" w:type="dxa"/>
            <w:gridSpan w:val="4"/>
            <w:shd w:val="clear" w:color="auto" w:fill="auto"/>
          </w:tcPr>
          <w:p w14:paraId="6646F9C1" w14:textId="77777777" w:rsidR="007924A6" w:rsidRPr="007769BC" w:rsidRDefault="007924A6" w:rsidP="001F21A8">
            <w:pPr>
              <w:rPr>
                <w:ins w:id="912" w:author="Tang, Joyce" w:date="2024-05-21T15:55:00Z" w16du:dateUtc="2024-05-21T22:55:00Z"/>
                <w:rFonts w:ascii="Arial" w:hAnsi="Arial" w:cs="Arial"/>
                <w:sz w:val="22"/>
                <w:szCs w:val="22"/>
              </w:rPr>
            </w:pPr>
            <w:ins w:id="913"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4BE84E22" w14:textId="77777777" w:rsidR="007924A6" w:rsidRDefault="007924A6" w:rsidP="001F21A8">
            <w:pPr>
              <w:rPr>
                <w:ins w:id="914" w:author="Tang, Joyce" w:date="2024-05-21T19:18:00Z" w16du:dateUtc="2024-05-22T02:18:00Z"/>
                <w:rFonts w:ascii="Arial" w:hAnsi="Arial" w:cs="Arial"/>
                <w:sz w:val="22"/>
                <w:szCs w:val="22"/>
              </w:rPr>
            </w:pPr>
          </w:p>
          <w:p w14:paraId="58CCAFA6" w14:textId="77777777" w:rsidR="00160CB1" w:rsidRPr="00160CB1" w:rsidRDefault="00160CB1" w:rsidP="00160CB1">
            <w:pPr>
              <w:rPr>
                <w:ins w:id="915" w:author="Tang, Joyce" w:date="2024-05-21T19:18:00Z" w16du:dateUtc="2024-05-22T02:18:00Z"/>
                <w:rFonts w:ascii="Arial" w:hAnsi="Arial" w:cs="Arial"/>
                <w:sz w:val="22"/>
                <w:szCs w:val="22"/>
              </w:rPr>
            </w:pPr>
            <w:ins w:id="916" w:author="Tang, Joyce" w:date="2024-05-21T19:18:00Z" w16du:dateUtc="2024-05-22T02:18:00Z">
              <w:r w:rsidRPr="00160CB1">
                <w:rPr>
                  <w:rFonts w:ascii="Arial" w:hAnsi="Arial" w:cs="Arial"/>
                  <w:sz w:val="22"/>
                  <w:szCs w:val="22"/>
                </w:rPr>
                <w:t>Consumers/Users: Want a secure and easy way to upload documents.</w:t>
              </w:r>
            </w:ins>
          </w:p>
          <w:p w14:paraId="6FDAA404" w14:textId="31D32ABC" w:rsidR="00160CB1" w:rsidRPr="007769BC" w:rsidRDefault="00160CB1" w:rsidP="00160CB1">
            <w:pPr>
              <w:rPr>
                <w:ins w:id="917" w:author="Tang, Joyce" w:date="2024-05-21T15:55:00Z" w16du:dateUtc="2024-05-21T22:55:00Z"/>
                <w:rFonts w:ascii="Arial" w:hAnsi="Arial" w:cs="Arial"/>
                <w:sz w:val="22"/>
                <w:szCs w:val="22"/>
              </w:rPr>
            </w:pPr>
            <w:ins w:id="918" w:author="Tang, Joyce" w:date="2024-05-21T19:18:00Z" w16du:dateUtc="2024-05-22T02:18:00Z">
              <w:r w:rsidRPr="00160CB1">
                <w:rPr>
                  <w:rFonts w:ascii="Arial" w:hAnsi="Arial" w:cs="Arial"/>
                  <w:sz w:val="22"/>
                  <w:szCs w:val="22"/>
                </w:rPr>
                <w:t>ScamSafe: Needs to ensure document uploads are secure and verified.</w:t>
              </w:r>
            </w:ins>
          </w:p>
          <w:p w14:paraId="2A0A5335" w14:textId="77777777" w:rsidR="007924A6" w:rsidRPr="007769BC" w:rsidRDefault="007924A6" w:rsidP="001F21A8">
            <w:pPr>
              <w:rPr>
                <w:ins w:id="919" w:author="Tang, Joyce" w:date="2024-05-21T15:55:00Z" w16du:dateUtc="2024-05-21T22:55:00Z"/>
                <w:rFonts w:ascii="Arial" w:hAnsi="Arial" w:cs="Arial"/>
                <w:sz w:val="22"/>
                <w:szCs w:val="22"/>
              </w:rPr>
            </w:pPr>
          </w:p>
        </w:tc>
      </w:tr>
      <w:tr w:rsidR="007924A6" w:rsidRPr="007769BC" w14:paraId="5BDB3BBC" w14:textId="77777777" w:rsidTr="001F21A8">
        <w:trPr>
          <w:ins w:id="920" w:author="Tang, Joyce" w:date="2024-05-21T15:55:00Z"/>
        </w:trPr>
        <w:tc>
          <w:tcPr>
            <w:tcW w:w="9576" w:type="dxa"/>
            <w:gridSpan w:val="4"/>
            <w:shd w:val="clear" w:color="auto" w:fill="auto"/>
          </w:tcPr>
          <w:p w14:paraId="13313647" w14:textId="77777777" w:rsidR="007924A6" w:rsidRPr="007769BC" w:rsidRDefault="007924A6" w:rsidP="001F21A8">
            <w:pPr>
              <w:rPr>
                <w:ins w:id="921" w:author="Tang, Joyce" w:date="2024-05-21T15:55:00Z" w16du:dateUtc="2024-05-21T22:55:00Z"/>
                <w:rFonts w:ascii="Arial" w:hAnsi="Arial" w:cs="Arial"/>
                <w:sz w:val="22"/>
                <w:szCs w:val="22"/>
              </w:rPr>
            </w:pPr>
            <w:ins w:id="922"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61FBFA5D" w14:textId="77777777" w:rsidR="007924A6" w:rsidRPr="007769BC" w:rsidRDefault="007924A6" w:rsidP="001F21A8">
            <w:pPr>
              <w:rPr>
                <w:ins w:id="923" w:author="Tang, Joyce" w:date="2024-05-21T15:55:00Z" w16du:dateUtc="2024-05-21T22:55:00Z"/>
                <w:rFonts w:ascii="Arial" w:hAnsi="Arial" w:cs="Arial"/>
                <w:sz w:val="22"/>
                <w:szCs w:val="22"/>
              </w:rPr>
            </w:pPr>
          </w:p>
          <w:p w14:paraId="1AC0A0F2" w14:textId="27BA39E7" w:rsidR="007924A6" w:rsidRPr="007769BC" w:rsidRDefault="00160CB1" w:rsidP="001F21A8">
            <w:pPr>
              <w:rPr>
                <w:ins w:id="924" w:author="Tang, Joyce" w:date="2024-05-21T15:55:00Z" w16du:dateUtc="2024-05-21T22:55:00Z"/>
                <w:rFonts w:ascii="Arial" w:hAnsi="Arial" w:cs="Arial"/>
                <w:sz w:val="22"/>
                <w:szCs w:val="22"/>
              </w:rPr>
            </w:pPr>
            <w:ins w:id="925" w:author="Tang, Joyce" w:date="2024-05-21T19:18:00Z" w16du:dateUtc="2024-05-22T02:18:00Z">
              <w:r w:rsidRPr="00160CB1">
                <w:rPr>
                  <w:rFonts w:ascii="Arial" w:hAnsi="Arial" w:cs="Arial"/>
                  <w:sz w:val="22"/>
                  <w:szCs w:val="22"/>
                </w:rPr>
                <w:t>Allows users to upload necessary documents for verification and safety checks.</w:t>
              </w:r>
            </w:ins>
          </w:p>
          <w:p w14:paraId="6AEB319D" w14:textId="77777777" w:rsidR="007924A6" w:rsidRPr="007769BC" w:rsidRDefault="007924A6" w:rsidP="001F21A8">
            <w:pPr>
              <w:rPr>
                <w:ins w:id="926" w:author="Tang, Joyce" w:date="2024-05-21T15:55:00Z" w16du:dateUtc="2024-05-21T22:55:00Z"/>
                <w:rFonts w:ascii="Arial" w:hAnsi="Arial" w:cs="Arial"/>
                <w:sz w:val="22"/>
                <w:szCs w:val="22"/>
              </w:rPr>
            </w:pPr>
          </w:p>
        </w:tc>
      </w:tr>
      <w:tr w:rsidR="007924A6" w:rsidRPr="007769BC" w14:paraId="43F585D6" w14:textId="77777777" w:rsidTr="001F21A8">
        <w:trPr>
          <w:ins w:id="927" w:author="Tang, Joyce" w:date="2024-05-21T15:55:00Z"/>
        </w:trPr>
        <w:tc>
          <w:tcPr>
            <w:tcW w:w="9576" w:type="dxa"/>
            <w:gridSpan w:val="4"/>
            <w:shd w:val="clear" w:color="auto" w:fill="auto"/>
          </w:tcPr>
          <w:p w14:paraId="048F8420" w14:textId="61674727" w:rsidR="007924A6" w:rsidRPr="007769BC" w:rsidRDefault="007924A6" w:rsidP="001F21A8">
            <w:pPr>
              <w:rPr>
                <w:ins w:id="928" w:author="Tang, Joyce" w:date="2024-05-21T15:55:00Z" w16du:dateUtc="2024-05-21T22:55:00Z"/>
                <w:rFonts w:ascii="Arial" w:hAnsi="Arial" w:cs="Arial"/>
                <w:sz w:val="22"/>
                <w:szCs w:val="22"/>
              </w:rPr>
            </w:pPr>
            <w:ins w:id="929"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930" w:author="Tang, Joyce" w:date="2024-05-21T19:19:00Z" w16du:dateUtc="2024-05-22T02:19:00Z">
              <w:r w:rsidR="00160CB1" w:rsidRPr="00160CB1">
                <w:rPr>
                  <w:rFonts w:ascii="Arial" w:hAnsi="Arial" w:cs="Arial"/>
                  <w:sz w:val="22"/>
                  <w:szCs w:val="22"/>
                </w:rPr>
                <w:t>User decides to upload a document for verification.</w:t>
              </w:r>
            </w:ins>
          </w:p>
          <w:p w14:paraId="10CC7786" w14:textId="77777777" w:rsidR="007924A6" w:rsidRPr="007769BC" w:rsidRDefault="007924A6" w:rsidP="001F21A8">
            <w:pPr>
              <w:rPr>
                <w:ins w:id="931" w:author="Tang, Joyce" w:date="2024-05-21T15:55:00Z" w16du:dateUtc="2024-05-21T22:55:00Z"/>
                <w:rFonts w:ascii="Arial" w:hAnsi="Arial" w:cs="Arial"/>
                <w:sz w:val="22"/>
                <w:szCs w:val="22"/>
              </w:rPr>
            </w:pPr>
          </w:p>
          <w:p w14:paraId="0F12167E" w14:textId="2DCC3741" w:rsidR="007924A6" w:rsidRPr="007769BC" w:rsidRDefault="007924A6" w:rsidP="001F21A8">
            <w:pPr>
              <w:tabs>
                <w:tab w:val="left" w:pos="1980"/>
                <w:tab w:val="left" w:pos="3240"/>
              </w:tabs>
              <w:rPr>
                <w:ins w:id="932" w:author="Tang, Joyce" w:date="2024-05-21T15:55:00Z" w16du:dateUtc="2024-05-21T22:55:00Z"/>
                <w:rFonts w:ascii="Arial" w:hAnsi="Arial" w:cs="Arial"/>
                <w:sz w:val="22"/>
                <w:szCs w:val="22"/>
              </w:rPr>
            </w:pPr>
            <w:ins w:id="933"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934" w:author="Tang, Joyce" w:date="2024-05-21T19:19:00Z" w16du:dateUtc="2024-05-22T02:19:00Z">
              <w:r w:rsidR="00160CB1">
                <w:rPr>
                  <w:rFonts w:ascii="Arial" w:hAnsi="Arial" w:cs="Arial"/>
                  <w:sz w:val="22"/>
                  <w:szCs w:val="22"/>
                </w:rPr>
                <w:t>X</w:t>
              </w:r>
            </w:ins>
            <w:ins w:id="935" w:author="Tang, Joyce" w:date="2024-05-21T15:55:00Z" w16du:dateUtc="2024-05-21T22:55:00Z">
              <w:r>
                <w:rPr>
                  <w:rFonts w:ascii="Arial" w:hAnsi="Arial" w:cs="Arial"/>
                  <w:sz w:val="22"/>
                  <w:szCs w:val="22"/>
                </w:rPr>
                <w:t xml:space="preserve">___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48E94A09" w14:textId="77777777" w:rsidTr="001F21A8">
        <w:trPr>
          <w:ins w:id="936" w:author="Tang, Joyce" w:date="2024-05-21T15:55:00Z"/>
        </w:trPr>
        <w:tc>
          <w:tcPr>
            <w:tcW w:w="9576" w:type="dxa"/>
            <w:gridSpan w:val="4"/>
            <w:shd w:val="clear" w:color="auto" w:fill="auto"/>
          </w:tcPr>
          <w:p w14:paraId="3D1C4712" w14:textId="77777777" w:rsidR="007924A6" w:rsidRDefault="007924A6" w:rsidP="001F21A8">
            <w:pPr>
              <w:rPr>
                <w:ins w:id="937" w:author="Tang, Joyce" w:date="2024-05-21T19:21:00Z" w16du:dateUtc="2024-05-22T02:21:00Z"/>
                <w:rFonts w:ascii="Arial" w:hAnsi="Arial" w:cs="Arial"/>
                <w:sz w:val="22"/>
                <w:szCs w:val="22"/>
              </w:rPr>
            </w:pPr>
            <w:ins w:id="938"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79B5635A" w14:textId="77777777" w:rsidR="00160CB1" w:rsidRPr="007769BC" w:rsidRDefault="00160CB1" w:rsidP="001F21A8">
            <w:pPr>
              <w:rPr>
                <w:ins w:id="939" w:author="Tang, Joyce" w:date="2024-05-21T15:55:00Z" w16du:dateUtc="2024-05-21T22:55:00Z"/>
                <w:rFonts w:ascii="Arial" w:hAnsi="Arial" w:cs="Arial"/>
                <w:sz w:val="22"/>
                <w:szCs w:val="22"/>
              </w:rPr>
            </w:pPr>
          </w:p>
          <w:p w14:paraId="00DF5FB3" w14:textId="31083265" w:rsidR="007924A6" w:rsidRPr="007769BC" w:rsidRDefault="007924A6" w:rsidP="001F21A8">
            <w:pPr>
              <w:tabs>
                <w:tab w:val="left" w:pos="720"/>
              </w:tabs>
              <w:rPr>
                <w:ins w:id="940" w:author="Tang, Joyce" w:date="2024-05-21T15:55:00Z" w16du:dateUtc="2024-05-21T22:55:00Z"/>
                <w:rFonts w:ascii="Arial" w:hAnsi="Arial" w:cs="Arial"/>
                <w:sz w:val="22"/>
                <w:szCs w:val="22"/>
              </w:rPr>
            </w:pPr>
            <w:ins w:id="941"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942" w:author="Tang, Joyce" w:date="2024-05-21T19:19:00Z" w16du:dateUtc="2024-05-22T02:19:00Z">
              <w:r w:rsidR="00160CB1">
                <w:rPr>
                  <w:rFonts w:ascii="Arial" w:hAnsi="Arial" w:cs="Arial"/>
                  <w:sz w:val="22"/>
                  <w:szCs w:val="22"/>
                </w:rPr>
                <w:t>Consumer/User</w:t>
              </w:r>
            </w:ins>
          </w:p>
          <w:p w14:paraId="1467078F" w14:textId="39811651" w:rsidR="007924A6" w:rsidRPr="007769BC" w:rsidRDefault="007924A6" w:rsidP="001F21A8">
            <w:pPr>
              <w:tabs>
                <w:tab w:val="left" w:pos="720"/>
              </w:tabs>
              <w:rPr>
                <w:ins w:id="943" w:author="Tang, Joyce" w:date="2024-05-21T15:55:00Z" w16du:dateUtc="2024-05-21T22:55:00Z"/>
                <w:rFonts w:ascii="Arial" w:hAnsi="Arial" w:cs="Arial"/>
                <w:sz w:val="22"/>
                <w:szCs w:val="22"/>
              </w:rPr>
            </w:pPr>
            <w:ins w:id="944"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945" w:author="Tang, Joyce" w:date="2024-05-21T19:19:00Z" w16du:dateUtc="2024-05-22T02:19:00Z">
              <w:r w:rsidR="00160CB1" w:rsidRPr="00160CB1">
                <w:rPr>
                  <w:rFonts w:ascii="Arial" w:hAnsi="Arial" w:cs="Arial"/>
                  <w:sz w:val="22"/>
                  <w:szCs w:val="22"/>
                </w:rPr>
                <w:t>Perform Automatic Safety Checks</w:t>
              </w:r>
            </w:ins>
          </w:p>
          <w:p w14:paraId="4F99AEE6" w14:textId="2BA12024" w:rsidR="007924A6" w:rsidRPr="007769BC" w:rsidRDefault="007924A6" w:rsidP="001F21A8">
            <w:pPr>
              <w:tabs>
                <w:tab w:val="left" w:pos="720"/>
              </w:tabs>
              <w:rPr>
                <w:ins w:id="946" w:author="Tang, Joyce" w:date="2024-05-21T15:55:00Z" w16du:dateUtc="2024-05-21T22:55:00Z"/>
                <w:rFonts w:ascii="Arial" w:hAnsi="Arial" w:cs="Arial"/>
                <w:sz w:val="22"/>
                <w:szCs w:val="22"/>
              </w:rPr>
            </w:pPr>
            <w:ins w:id="947"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948" w:author="Tang, Joyce" w:date="2024-05-21T19:19:00Z" w16du:dateUtc="2024-05-22T02:19:00Z">
              <w:r w:rsidR="00160CB1">
                <w:rPr>
                  <w:rFonts w:ascii="Arial" w:hAnsi="Arial" w:cs="Arial"/>
                  <w:sz w:val="22"/>
                  <w:szCs w:val="22"/>
                </w:rPr>
                <w:t>None</w:t>
              </w:r>
            </w:ins>
          </w:p>
          <w:p w14:paraId="59C6FD95" w14:textId="77777777" w:rsidR="007924A6" w:rsidRDefault="007924A6" w:rsidP="001F21A8">
            <w:pPr>
              <w:tabs>
                <w:tab w:val="left" w:pos="720"/>
              </w:tabs>
              <w:rPr>
                <w:ins w:id="949" w:author="Tang, Joyce" w:date="2024-05-21T19:21:00Z" w16du:dateUtc="2024-05-22T02:21:00Z"/>
                <w:rFonts w:ascii="Arial" w:hAnsi="Arial" w:cs="Arial"/>
                <w:sz w:val="22"/>
                <w:szCs w:val="22"/>
              </w:rPr>
            </w:pPr>
            <w:ins w:id="950"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951" w:author="Tang, Joyce" w:date="2024-05-21T19:19:00Z" w16du:dateUtc="2024-05-22T02:19:00Z">
              <w:r w:rsidR="00160CB1">
                <w:rPr>
                  <w:rFonts w:ascii="Arial" w:hAnsi="Arial" w:cs="Arial"/>
                  <w:sz w:val="22"/>
                  <w:szCs w:val="22"/>
                </w:rPr>
                <w:t xml:space="preserve"> None</w:t>
              </w:r>
            </w:ins>
            <w:ins w:id="952" w:author="Tang, Joyce" w:date="2024-05-21T15:55:00Z" w16du:dateUtc="2024-05-21T22:55:00Z">
              <w:r w:rsidRPr="007769BC">
                <w:rPr>
                  <w:rFonts w:ascii="Arial" w:hAnsi="Arial" w:cs="Arial"/>
                  <w:sz w:val="22"/>
                  <w:szCs w:val="22"/>
                </w:rPr>
                <w:t xml:space="preserve"> </w:t>
              </w:r>
            </w:ins>
          </w:p>
          <w:p w14:paraId="55D78A81" w14:textId="04577799" w:rsidR="00160CB1" w:rsidRPr="007769BC" w:rsidRDefault="00160CB1" w:rsidP="001F21A8">
            <w:pPr>
              <w:tabs>
                <w:tab w:val="left" w:pos="720"/>
              </w:tabs>
              <w:rPr>
                <w:ins w:id="953" w:author="Tang, Joyce" w:date="2024-05-21T15:55:00Z" w16du:dateUtc="2024-05-21T22:55:00Z"/>
                <w:rFonts w:ascii="Arial" w:hAnsi="Arial" w:cs="Arial"/>
                <w:sz w:val="22"/>
                <w:szCs w:val="22"/>
              </w:rPr>
            </w:pPr>
          </w:p>
        </w:tc>
      </w:tr>
      <w:tr w:rsidR="007924A6" w:rsidRPr="007769BC" w14:paraId="6B4A6620" w14:textId="77777777" w:rsidTr="001F21A8">
        <w:trPr>
          <w:ins w:id="954" w:author="Tang, Joyce" w:date="2024-05-21T15:55:00Z"/>
        </w:trPr>
        <w:tc>
          <w:tcPr>
            <w:tcW w:w="9576" w:type="dxa"/>
            <w:gridSpan w:val="4"/>
            <w:shd w:val="clear" w:color="auto" w:fill="auto"/>
          </w:tcPr>
          <w:p w14:paraId="38CA0693" w14:textId="77777777" w:rsidR="007924A6" w:rsidRPr="007769BC" w:rsidRDefault="007924A6" w:rsidP="001F21A8">
            <w:pPr>
              <w:rPr>
                <w:ins w:id="955" w:author="Tang, Joyce" w:date="2024-05-21T15:55:00Z" w16du:dateUtc="2024-05-21T22:55:00Z"/>
                <w:rFonts w:ascii="Arial" w:hAnsi="Arial" w:cs="Arial"/>
                <w:sz w:val="22"/>
                <w:szCs w:val="22"/>
              </w:rPr>
            </w:pPr>
            <w:ins w:id="956"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396AFDEF" w14:textId="77777777" w:rsidR="007924A6" w:rsidRPr="007769BC" w:rsidRDefault="007924A6" w:rsidP="001F21A8">
            <w:pPr>
              <w:rPr>
                <w:ins w:id="957" w:author="Tang, Joyce" w:date="2024-05-21T15:55:00Z" w16du:dateUtc="2024-05-21T22:55:00Z"/>
                <w:rFonts w:ascii="Arial" w:hAnsi="Arial" w:cs="Arial"/>
                <w:sz w:val="22"/>
                <w:szCs w:val="22"/>
              </w:rPr>
            </w:pPr>
          </w:p>
          <w:p w14:paraId="51050B87" w14:textId="77777777" w:rsidR="00160CB1" w:rsidRPr="00160CB1" w:rsidRDefault="00160CB1" w:rsidP="00160CB1">
            <w:pPr>
              <w:rPr>
                <w:ins w:id="958" w:author="Tang, Joyce" w:date="2024-05-21T19:20:00Z" w16du:dateUtc="2024-05-22T02:20:00Z"/>
                <w:rFonts w:ascii="Arial" w:hAnsi="Arial" w:cs="Arial"/>
                <w:sz w:val="22"/>
                <w:szCs w:val="22"/>
              </w:rPr>
            </w:pPr>
            <w:ins w:id="959" w:author="Tang, Joyce" w:date="2024-05-21T19:20:00Z" w16du:dateUtc="2024-05-22T02:20:00Z">
              <w:r w:rsidRPr="00160CB1">
                <w:rPr>
                  <w:rFonts w:ascii="Arial" w:hAnsi="Arial" w:cs="Arial"/>
                  <w:sz w:val="22"/>
                  <w:szCs w:val="22"/>
                </w:rPr>
                <w:t>User logs into the ScamSafe app.</w:t>
              </w:r>
            </w:ins>
          </w:p>
          <w:p w14:paraId="49980D96" w14:textId="77777777" w:rsidR="00160CB1" w:rsidRPr="00160CB1" w:rsidRDefault="00160CB1" w:rsidP="00160CB1">
            <w:pPr>
              <w:rPr>
                <w:ins w:id="960" w:author="Tang, Joyce" w:date="2024-05-21T19:20:00Z" w16du:dateUtc="2024-05-22T02:20:00Z"/>
                <w:rFonts w:ascii="Arial" w:hAnsi="Arial" w:cs="Arial"/>
                <w:sz w:val="22"/>
                <w:szCs w:val="22"/>
              </w:rPr>
            </w:pPr>
            <w:ins w:id="961" w:author="Tang, Joyce" w:date="2024-05-21T19:20:00Z" w16du:dateUtc="2024-05-22T02:20:00Z">
              <w:r w:rsidRPr="00160CB1">
                <w:rPr>
                  <w:rFonts w:ascii="Arial" w:hAnsi="Arial" w:cs="Arial"/>
                  <w:sz w:val="22"/>
                  <w:szCs w:val="22"/>
                </w:rPr>
                <w:t>User navigates to the "Documents" section.</w:t>
              </w:r>
            </w:ins>
          </w:p>
          <w:p w14:paraId="694E21A2" w14:textId="77777777" w:rsidR="00160CB1" w:rsidRPr="00160CB1" w:rsidRDefault="00160CB1" w:rsidP="00160CB1">
            <w:pPr>
              <w:rPr>
                <w:ins w:id="962" w:author="Tang, Joyce" w:date="2024-05-21T19:20:00Z" w16du:dateUtc="2024-05-22T02:20:00Z"/>
                <w:rFonts w:ascii="Arial" w:hAnsi="Arial" w:cs="Arial"/>
                <w:sz w:val="22"/>
                <w:szCs w:val="22"/>
              </w:rPr>
            </w:pPr>
            <w:ins w:id="963" w:author="Tang, Joyce" w:date="2024-05-21T19:20:00Z" w16du:dateUtc="2024-05-22T02:20:00Z">
              <w:r w:rsidRPr="00160CB1">
                <w:rPr>
                  <w:rFonts w:ascii="Arial" w:hAnsi="Arial" w:cs="Arial"/>
                  <w:sz w:val="22"/>
                  <w:szCs w:val="22"/>
                </w:rPr>
                <w:t>User selects "Upload" and chooses the document type.</w:t>
              </w:r>
            </w:ins>
          </w:p>
          <w:p w14:paraId="756D4480" w14:textId="77777777" w:rsidR="00160CB1" w:rsidRPr="00160CB1" w:rsidRDefault="00160CB1" w:rsidP="00160CB1">
            <w:pPr>
              <w:rPr>
                <w:ins w:id="964" w:author="Tang, Joyce" w:date="2024-05-21T19:20:00Z" w16du:dateUtc="2024-05-22T02:20:00Z"/>
                <w:rFonts w:ascii="Arial" w:hAnsi="Arial" w:cs="Arial"/>
                <w:sz w:val="22"/>
                <w:szCs w:val="22"/>
              </w:rPr>
            </w:pPr>
            <w:ins w:id="965" w:author="Tang, Joyce" w:date="2024-05-21T19:20:00Z" w16du:dateUtc="2024-05-22T02:20:00Z">
              <w:r w:rsidRPr="00160CB1">
                <w:rPr>
                  <w:rFonts w:ascii="Arial" w:hAnsi="Arial" w:cs="Arial"/>
                  <w:sz w:val="22"/>
                  <w:szCs w:val="22"/>
                </w:rPr>
                <w:t>User captures or selects the document from their device.</w:t>
              </w:r>
            </w:ins>
          </w:p>
          <w:p w14:paraId="7BE9DDFA" w14:textId="77777777" w:rsidR="00160CB1" w:rsidRPr="00160CB1" w:rsidRDefault="00160CB1" w:rsidP="00160CB1">
            <w:pPr>
              <w:rPr>
                <w:ins w:id="966" w:author="Tang, Joyce" w:date="2024-05-21T19:20:00Z" w16du:dateUtc="2024-05-22T02:20:00Z"/>
                <w:rFonts w:ascii="Arial" w:hAnsi="Arial" w:cs="Arial"/>
                <w:sz w:val="22"/>
                <w:szCs w:val="22"/>
              </w:rPr>
            </w:pPr>
            <w:ins w:id="967" w:author="Tang, Joyce" w:date="2024-05-21T19:20:00Z" w16du:dateUtc="2024-05-22T02:20:00Z">
              <w:r w:rsidRPr="00160CB1">
                <w:rPr>
                  <w:rFonts w:ascii="Arial" w:hAnsi="Arial" w:cs="Arial"/>
                  <w:sz w:val="22"/>
                  <w:szCs w:val="22"/>
                </w:rPr>
                <w:t>User confirms the upload.</w:t>
              </w:r>
            </w:ins>
          </w:p>
          <w:p w14:paraId="6A883A03" w14:textId="55F5CD36" w:rsidR="007924A6" w:rsidRPr="007769BC" w:rsidRDefault="00160CB1" w:rsidP="00160CB1">
            <w:pPr>
              <w:rPr>
                <w:ins w:id="968" w:author="Tang, Joyce" w:date="2024-05-21T15:55:00Z" w16du:dateUtc="2024-05-21T22:55:00Z"/>
                <w:rFonts w:ascii="Arial" w:hAnsi="Arial" w:cs="Arial"/>
                <w:sz w:val="22"/>
                <w:szCs w:val="22"/>
              </w:rPr>
            </w:pPr>
            <w:ins w:id="969" w:author="Tang, Joyce" w:date="2024-05-21T19:20:00Z" w16du:dateUtc="2024-05-22T02:20:00Z">
              <w:r w:rsidRPr="00160CB1">
                <w:rPr>
                  <w:rFonts w:ascii="Arial" w:hAnsi="Arial" w:cs="Arial"/>
                  <w:sz w:val="22"/>
                  <w:szCs w:val="22"/>
                </w:rPr>
                <w:t>System performs automatic safety checks on the document.</w:t>
              </w:r>
            </w:ins>
          </w:p>
          <w:p w14:paraId="072681B3" w14:textId="77777777" w:rsidR="007924A6" w:rsidRPr="007769BC" w:rsidRDefault="007924A6" w:rsidP="001F21A8">
            <w:pPr>
              <w:rPr>
                <w:ins w:id="970" w:author="Tang, Joyce" w:date="2024-05-21T15:55:00Z" w16du:dateUtc="2024-05-21T22:55:00Z"/>
                <w:rFonts w:ascii="Arial" w:hAnsi="Arial" w:cs="Arial"/>
                <w:sz w:val="22"/>
                <w:szCs w:val="22"/>
              </w:rPr>
            </w:pPr>
          </w:p>
        </w:tc>
      </w:tr>
      <w:tr w:rsidR="007924A6" w:rsidRPr="007769BC" w14:paraId="32695BA2" w14:textId="77777777" w:rsidTr="001F21A8">
        <w:trPr>
          <w:trHeight w:val="498"/>
          <w:ins w:id="971" w:author="Tang, Joyce" w:date="2024-05-21T15:55:00Z"/>
        </w:trPr>
        <w:tc>
          <w:tcPr>
            <w:tcW w:w="9576" w:type="dxa"/>
            <w:gridSpan w:val="4"/>
            <w:shd w:val="clear" w:color="auto" w:fill="auto"/>
          </w:tcPr>
          <w:p w14:paraId="203CB903" w14:textId="77777777" w:rsidR="007924A6" w:rsidRDefault="007924A6" w:rsidP="001F21A8">
            <w:pPr>
              <w:rPr>
                <w:ins w:id="972" w:author="Tang, Joyce" w:date="2024-05-21T15:55:00Z" w16du:dateUtc="2024-05-21T22:55:00Z"/>
                <w:rFonts w:ascii="Arial" w:hAnsi="Arial" w:cs="Arial"/>
                <w:sz w:val="22"/>
                <w:szCs w:val="22"/>
              </w:rPr>
            </w:pPr>
            <w:ins w:id="973"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0F22CC17" w14:textId="77777777" w:rsidR="007924A6" w:rsidRDefault="007924A6" w:rsidP="001F21A8">
            <w:pPr>
              <w:rPr>
                <w:ins w:id="974" w:author="Tang, Joyce" w:date="2024-05-21T15:55:00Z" w16du:dateUtc="2024-05-21T22:55:00Z"/>
                <w:rFonts w:ascii="Arial" w:hAnsi="Arial" w:cs="Arial"/>
                <w:sz w:val="22"/>
                <w:szCs w:val="22"/>
              </w:rPr>
            </w:pPr>
          </w:p>
          <w:p w14:paraId="6F6BAC9E" w14:textId="1B2A40AE" w:rsidR="007924A6" w:rsidRPr="007769BC" w:rsidRDefault="00160CB1" w:rsidP="001F21A8">
            <w:pPr>
              <w:rPr>
                <w:ins w:id="975" w:author="Tang, Joyce" w:date="2024-05-21T15:55:00Z" w16du:dateUtc="2024-05-21T22:55:00Z"/>
                <w:rFonts w:ascii="Arial" w:hAnsi="Arial" w:cs="Arial"/>
                <w:sz w:val="22"/>
                <w:szCs w:val="22"/>
              </w:rPr>
            </w:pPr>
            <w:ins w:id="976" w:author="Tang, Joyce" w:date="2024-05-21T19:20:00Z" w16du:dateUtc="2024-05-22T02:20:00Z">
              <w:r>
                <w:rPr>
                  <w:rFonts w:ascii="Arial" w:hAnsi="Arial" w:cs="Arial"/>
                  <w:sz w:val="22"/>
                  <w:szCs w:val="22"/>
                </w:rPr>
                <w:t>None</w:t>
              </w:r>
            </w:ins>
          </w:p>
          <w:p w14:paraId="10CA0D35" w14:textId="77777777" w:rsidR="007924A6" w:rsidRPr="007769BC" w:rsidRDefault="007924A6" w:rsidP="001F21A8">
            <w:pPr>
              <w:rPr>
                <w:ins w:id="977" w:author="Tang, Joyce" w:date="2024-05-21T15:55:00Z" w16du:dateUtc="2024-05-21T22:55:00Z"/>
                <w:rFonts w:ascii="Arial" w:hAnsi="Arial" w:cs="Arial"/>
                <w:sz w:val="22"/>
                <w:szCs w:val="22"/>
              </w:rPr>
            </w:pPr>
          </w:p>
        </w:tc>
      </w:tr>
      <w:tr w:rsidR="007924A6" w:rsidRPr="007769BC" w14:paraId="1B4AA8E7" w14:textId="77777777" w:rsidTr="001F21A8">
        <w:trPr>
          <w:ins w:id="978" w:author="Tang, Joyce" w:date="2024-05-21T15:55:00Z"/>
        </w:trPr>
        <w:tc>
          <w:tcPr>
            <w:tcW w:w="9576" w:type="dxa"/>
            <w:gridSpan w:val="4"/>
            <w:shd w:val="clear" w:color="auto" w:fill="auto"/>
          </w:tcPr>
          <w:p w14:paraId="0EED243B" w14:textId="77777777" w:rsidR="007924A6" w:rsidRDefault="007924A6" w:rsidP="001F21A8">
            <w:pPr>
              <w:rPr>
                <w:ins w:id="979" w:author="Tang, Joyce" w:date="2024-05-21T15:55:00Z" w16du:dateUtc="2024-05-21T22:55:00Z"/>
                <w:rFonts w:ascii="Arial" w:hAnsi="Arial" w:cs="Arial"/>
                <w:sz w:val="22"/>
                <w:szCs w:val="22"/>
              </w:rPr>
            </w:pPr>
            <w:ins w:id="980"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4C3E6293" w14:textId="77777777" w:rsidR="007924A6" w:rsidRDefault="007924A6" w:rsidP="001F21A8">
            <w:pPr>
              <w:rPr>
                <w:ins w:id="981" w:author="Tang, Joyce" w:date="2024-05-21T15:55:00Z" w16du:dateUtc="2024-05-21T22:55:00Z"/>
                <w:rFonts w:ascii="Arial" w:hAnsi="Arial" w:cs="Arial"/>
                <w:sz w:val="22"/>
                <w:szCs w:val="22"/>
              </w:rPr>
            </w:pPr>
          </w:p>
          <w:p w14:paraId="2EA7BDBF" w14:textId="54AFB2BB" w:rsidR="007924A6" w:rsidRDefault="00160CB1" w:rsidP="001F21A8">
            <w:pPr>
              <w:rPr>
                <w:ins w:id="982" w:author="Tang, Joyce" w:date="2024-05-21T15:55:00Z" w16du:dateUtc="2024-05-21T22:55:00Z"/>
                <w:rFonts w:ascii="Arial" w:hAnsi="Arial" w:cs="Arial"/>
                <w:sz w:val="22"/>
                <w:szCs w:val="22"/>
              </w:rPr>
            </w:pPr>
            <w:ins w:id="983" w:author="Tang, Joyce" w:date="2024-05-21T19:20:00Z" w16du:dateUtc="2024-05-22T02:20:00Z">
              <w:r w:rsidRPr="00160CB1">
                <w:rPr>
                  <w:rFonts w:ascii="Arial" w:hAnsi="Arial" w:cs="Arial"/>
                  <w:sz w:val="22"/>
                  <w:szCs w:val="22"/>
                </w:rPr>
                <w:t>If the document is invalid, the system prompts the user to upload a valid document.</w:t>
              </w:r>
            </w:ins>
          </w:p>
          <w:p w14:paraId="74271B2E" w14:textId="77777777" w:rsidR="007924A6" w:rsidRPr="007769BC" w:rsidRDefault="007924A6" w:rsidP="001F21A8">
            <w:pPr>
              <w:rPr>
                <w:ins w:id="984" w:author="Tang, Joyce" w:date="2024-05-21T15:55:00Z" w16du:dateUtc="2024-05-21T22:55:00Z"/>
                <w:rFonts w:ascii="Arial" w:hAnsi="Arial" w:cs="Arial"/>
                <w:sz w:val="22"/>
                <w:szCs w:val="22"/>
              </w:rPr>
            </w:pPr>
          </w:p>
        </w:tc>
      </w:tr>
      <w:tr w:rsidR="007924A6" w:rsidRPr="007769BC" w14:paraId="0A98AB80" w14:textId="77777777" w:rsidTr="001F21A8">
        <w:trPr>
          <w:ins w:id="985" w:author="Tang, Joyce" w:date="2024-05-21T15:55:00Z"/>
        </w:trPr>
        <w:tc>
          <w:tcPr>
            <w:tcW w:w="9576" w:type="dxa"/>
            <w:gridSpan w:val="4"/>
            <w:shd w:val="clear" w:color="auto" w:fill="auto"/>
          </w:tcPr>
          <w:p w14:paraId="1A3E5CB1" w14:textId="77777777" w:rsidR="007924A6" w:rsidRDefault="007924A6" w:rsidP="001F21A8">
            <w:pPr>
              <w:rPr>
                <w:ins w:id="986" w:author="Tang, Joyce" w:date="2024-05-21T15:55:00Z" w16du:dateUtc="2024-05-21T22:55:00Z"/>
                <w:rFonts w:ascii="Arial" w:hAnsi="Arial" w:cs="Arial"/>
                <w:b/>
                <w:sz w:val="22"/>
                <w:szCs w:val="22"/>
              </w:rPr>
            </w:pPr>
            <w:ins w:id="987"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6576C3AC" w14:textId="77777777" w:rsidR="007924A6" w:rsidRDefault="007924A6" w:rsidP="001F21A8">
            <w:pPr>
              <w:rPr>
                <w:ins w:id="988" w:author="Tang, Joyce" w:date="2024-05-21T15:55:00Z" w16du:dateUtc="2024-05-21T22:55:00Z"/>
                <w:rFonts w:ascii="Arial" w:hAnsi="Arial" w:cs="Arial"/>
                <w:b/>
                <w:sz w:val="22"/>
                <w:szCs w:val="22"/>
              </w:rPr>
            </w:pPr>
          </w:p>
          <w:p w14:paraId="49DE6376" w14:textId="6D6B87E5" w:rsidR="007924A6" w:rsidRPr="00160CB1" w:rsidRDefault="00160CB1" w:rsidP="001F21A8">
            <w:pPr>
              <w:rPr>
                <w:ins w:id="989" w:author="Tang, Joyce" w:date="2024-05-21T19:20:00Z" w16du:dateUtc="2024-05-22T02:20:00Z"/>
                <w:rFonts w:ascii="Arial" w:hAnsi="Arial" w:cs="Arial"/>
                <w:bCs/>
                <w:sz w:val="22"/>
                <w:szCs w:val="22"/>
                <w:rPrChange w:id="990" w:author="Tang, Joyce" w:date="2024-05-21T19:20:00Z" w16du:dateUtc="2024-05-22T02:20:00Z">
                  <w:rPr>
                    <w:ins w:id="991" w:author="Tang, Joyce" w:date="2024-05-21T19:20:00Z" w16du:dateUtc="2024-05-22T02:20:00Z"/>
                    <w:rFonts w:ascii="Arial" w:hAnsi="Arial" w:cs="Arial"/>
                    <w:b/>
                    <w:sz w:val="22"/>
                    <w:szCs w:val="22"/>
                  </w:rPr>
                </w:rPrChange>
              </w:rPr>
            </w:pPr>
            <w:ins w:id="992" w:author="Tang, Joyce" w:date="2024-05-21T19:20:00Z" w16du:dateUtc="2024-05-22T02:20:00Z">
              <w:r w:rsidRPr="00160CB1">
                <w:rPr>
                  <w:rFonts w:ascii="Arial" w:hAnsi="Arial" w:cs="Arial"/>
                  <w:bCs/>
                  <w:sz w:val="22"/>
                  <w:szCs w:val="22"/>
                  <w:rPrChange w:id="993" w:author="Tang, Joyce" w:date="2024-05-21T19:20:00Z" w16du:dateUtc="2024-05-22T02:20:00Z">
                    <w:rPr>
                      <w:rFonts w:ascii="Arial" w:hAnsi="Arial" w:cs="Arial"/>
                      <w:b/>
                      <w:sz w:val="22"/>
                      <w:szCs w:val="22"/>
                    </w:rPr>
                  </w:rPrChange>
                </w:rPr>
                <w:t>The system must support various document types and formats.</w:t>
              </w:r>
            </w:ins>
          </w:p>
          <w:p w14:paraId="183D815E" w14:textId="77777777" w:rsidR="00160CB1" w:rsidRPr="007769BC" w:rsidRDefault="00160CB1" w:rsidP="001F21A8">
            <w:pPr>
              <w:rPr>
                <w:ins w:id="994" w:author="Tang, Joyce" w:date="2024-05-21T15:55:00Z" w16du:dateUtc="2024-05-21T22:55:00Z"/>
                <w:rFonts w:ascii="Arial" w:hAnsi="Arial" w:cs="Arial"/>
                <w:b/>
                <w:sz w:val="22"/>
                <w:szCs w:val="22"/>
              </w:rPr>
            </w:pPr>
          </w:p>
        </w:tc>
      </w:tr>
      <w:tr w:rsidR="007924A6" w:rsidRPr="007769BC" w14:paraId="04D56650" w14:textId="77777777" w:rsidTr="001F21A8">
        <w:trPr>
          <w:ins w:id="995" w:author="Tang, Joyce" w:date="2024-05-21T15:55:00Z"/>
        </w:trPr>
        <w:tc>
          <w:tcPr>
            <w:tcW w:w="9576" w:type="dxa"/>
            <w:gridSpan w:val="4"/>
            <w:shd w:val="clear" w:color="auto" w:fill="auto"/>
          </w:tcPr>
          <w:p w14:paraId="1DF7F165" w14:textId="77777777" w:rsidR="007924A6" w:rsidRPr="00CC2AD7" w:rsidRDefault="007924A6" w:rsidP="001F21A8">
            <w:pPr>
              <w:rPr>
                <w:ins w:id="996" w:author="Tang, Joyce" w:date="2024-05-21T15:55:00Z" w16du:dateUtc="2024-05-21T22:55:00Z"/>
                <w:rFonts w:ascii="Arial" w:hAnsi="Arial" w:cs="Arial"/>
                <w:b/>
                <w:sz w:val="22"/>
                <w:szCs w:val="22"/>
              </w:rPr>
            </w:pPr>
            <w:ins w:id="997" w:author="Tang, Joyce" w:date="2024-05-21T15:55:00Z" w16du:dateUtc="2024-05-21T22:55:00Z">
              <w:r w:rsidRPr="00CC2AD7">
                <w:rPr>
                  <w:rFonts w:ascii="Arial" w:hAnsi="Arial" w:cs="Arial"/>
                  <w:b/>
                  <w:sz w:val="22"/>
                  <w:szCs w:val="22"/>
                </w:rPr>
                <w:t xml:space="preserve">To do/Issues: </w:t>
              </w:r>
            </w:ins>
          </w:p>
          <w:p w14:paraId="4BF46364" w14:textId="77777777" w:rsidR="007924A6" w:rsidRDefault="007924A6" w:rsidP="001F21A8">
            <w:pPr>
              <w:rPr>
                <w:ins w:id="998" w:author="Tang, Joyce" w:date="2024-05-21T19:21:00Z" w16du:dateUtc="2024-05-22T02:21:00Z"/>
                <w:rFonts w:cs="Arial"/>
                <w:b/>
                <w:sz w:val="22"/>
                <w:szCs w:val="22"/>
              </w:rPr>
            </w:pPr>
          </w:p>
          <w:p w14:paraId="78A47483" w14:textId="045F91D8" w:rsidR="00160CB1" w:rsidRPr="00160CB1" w:rsidRDefault="00160CB1" w:rsidP="001F21A8">
            <w:pPr>
              <w:rPr>
                <w:ins w:id="999" w:author="Tang, Joyce" w:date="2024-05-21T15:55:00Z" w16du:dateUtc="2024-05-21T22:55:00Z"/>
                <w:rFonts w:cs="Arial"/>
                <w:bCs/>
                <w:sz w:val="22"/>
                <w:szCs w:val="22"/>
                <w:rPrChange w:id="1000" w:author="Tang, Joyce" w:date="2024-05-21T19:21:00Z" w16du:dateUtc="2024-05-22T02:21:00Z">
                  <w:rPr>
                    <w:ins w:id="1001" w:author="Tang, Joyce" w:date="2024-05-21T15:55:00Z" w16du:dateUtc="2024-05-21T22:55:00Z"/>
                    <w:rFonts w:cs="Arial"/>
                    <w:b/>
                    <w:sz w:val="22"/>
                    <w:szCs w:val="22"/>
                  </w:rPr>
                </w:rPrChange>
              </w:rPr>
            </w:pPr>
            <w:ins w:id="1002" w:author="Tang, Joyce" w:date="2024-05-21T19:21:00Z" w16du:dateUtc="2024-05-22T02:21:00Z">
              <w:r w:rsidRPr="00160CB1">
                <w:rPr>
                  <w:rFonts w:cs="Arial"/>
                  <w:bCs/>
                  <w:sz w:val="22"/>
                  <w:szCs w:val="22"/>
                  <w:rPrChange w:id="1003" w:author="Tang, Joyce" w:date="2024-05-21T19:21:00Z" w16du:dateUtc="2024-05-22T02:21:00Z">
                    <w:rPr>
                      <w:rFonts w:cs="Arial"/>
                      <w:b/>
                      <w:sz w:val="22"/>
                      <w:szCs w:val="22"/>
                    </w:rPr>
                  </w:rPrChange>
                </w:rPr>
                <w:t>Ensure the document upload process is secure and user-friendly.</w:t>
              </w:r>
            </w:ins>
          </w:p>
          <w:p w14:paraId="7995D9E7" w14:textId="77777777" w:rsidR="007924A6" w:rsidRPr="004D69D3" w:rsidRDefault="007924A6" w:rsidP="001F21A8">
            <w:pPr>
              <w:rPr>
                <w:ins w:id="1004" w:author="Tang, Joyce" w:date="2024-05-21T15:55:00Z" w16du:dateUtc="2024-05-21T22:55:00Z"/>
                <w:rFonts w:ascii="Arial" w:hAnsi="Arial" w:cs="Arial"/>
                <w:b/>
                <w:sz w:val="22"/>
                <w:szCs w:val="22"/>
              </w:rPr>
            </w:pPr>
          </w:p>
        </w:tc>
      </w:tr>
    </w:tbl>
    <w:p w14:paraId="2548A195" w14:textId="77777777" w:rsidR="007924A6" w:rsidRDefault="007924A6" w:rsidP="007924A6">
      <w:pPr>
        <w:rPr>
          <w:ins w:id="1005"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6476470D" w14:textId="77777777" w:rsidTr="001F21A8">
        <w:trPr>
          <w:ins w:id="1006" w:author="Tang, Joyce" w:date="2024-05-21T15:55:00Z"/>
        </w:trPr>
        <w:tc>
          <w:tcPr>
            <w:tcW w:w="5958" w:type="dxa"/>
            <w:gridSpan w:val="2"/>
            <w:shd w:val="clear" w:color="auto" w:fill="auto"/>
          </w:tcPr>
          <w:p w14:paraId="6E6B9AEE" w14:textId="6C52C6A5" w:rsidR="007924A6" w:rsidRPr="007769BC" w:rsidRDefault="007924A6" w:rsidP="001F21A8">
            <w:pPr>
              <w:rPr>
                <w:ins w:id="1007" w:author="Tang, Joyce" w:date="2024-05-21T15:55:00Z" w16du:dateUtc="2024-05-21T22:55:00Z"/>
                <w:rFonts w:ascii="Arial" w:hAnsi="Arial" w:cs="Arial"/>
                <w:sz w:val="22"/>
                <w:szCs w:val="22"/>
              </w:rPr>
            </w:pPr>
            <w:ins w:id="1008"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009" w:author="Tang, Joyce" w:date="2024-05-21T19:21:00Z" w16du:dateUtc="2024-05-22T02:21:00Z">
              <w:r w:rsidR="00160CB1" w:rsidRPr="00160CB1">
                <w:rPr>
                  <w:rFonts w:ascii="Arial" w:hAnsi="Arial" w:cs="Arial"/>
                  <w:sz w:val="22"/>
                  <w:szCs w:val="22"/>
                </w:rPr>
                <w:t>Perform Automatic Safety Checks</w:t>
              </w:r>
            </w:ins>
          </w:p>
        </w:tc>
        <w:tc>
          <w:tcPr>
            <w:tcW w:w="900" w:type="dxa"/>
            <w:shd w:val="clear" w:color="auto" w:fill="auto"/>
          </w:tcPr>
          <w:p w14:paraId="31239971" w14:textId="217CC03D" w:rsidR="007924A6" w:rsidRPr="007769BC" w:rsidRDefault="007924A6" w:rsidP="001F21A8">
            <w:pPr>
              <w:rPr>
                <w:ins w:id="1010" w:author="Tang, Joyce" w:date="2024-05-21T15:55:00Z" w16du:dateUtc="2024-05-21T22:55:00Z"/>
                <w:rFonts w:ascii="Arial" w:hAnsi="Arial" w:cs="Arial"/>
                <w:sz w:val="22"/>
                <w:szCs w:val="22"/>
              </w:rPr>
            </w:pPr>
            <w:ins w:id="1011"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1012" w:author="Tang, Joyce" w:date="2024-05-21T19:21:00Z" w16du:dateUtc="2024-05-22T02:21:00Z">
              <w:r w:rsidR="00160CB1">
                <w:rPr>
                  <w:rFonts w:ascii="Arial" w:hAnsi="Arial" w:cs="Arial"/>
                  <w:sz w:val="22"/>
                  <w:szCs w:val="22"/>
                </w:rPr>
                <w:t>UC_005</w:t>
              </w:r>
            </w:ins>
          </w:p>
        </w:tc>
        <w:tc>
          <w:tcPr>
            <w:tcW w:w="2718" w:type="dxa"/>
            <w:shd w:val="clear" w:color="auto" w:fill="auto"/>
          </w:tcPr>
          <w:p w14:paraId="3DC25CFE" w14:textId="083CACA5" w:rsidR="007924A6" w:rsidRPr="007769BC" w:rsidRDefault="007924A6" w:rsidP="001F21A8">
            <w:pPr>
              <w:rPr>
                <w:ins w:id="1013" w:author="Tang, Joyce" w:date="2024-05-21T15:55:00Z" w16du:dateUtc="2024-05-21T22:55:00Z"/>
                <w:rFonts w:ascii="Arial" w:hAnsi="Arial" w:cs="Arial"/>
                <w:sz w:val="22"/>
                <w:szCs w:val="22"/>
              </w:rPr>
            </w:pPr>
            <w:ins w:id="1014"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1015" w:author="Tang, Joyce" w:date="2024-05-21T19:21:00Z" w16du:dateUtc="2024-05-22T02:21:00Z">
              <w:r w:rsidR="00160CB1">
                <w:rPr>
                  <w:rFonts w:ascii="Arial" w:hAnsi="Arial" w:cs="Arial"/>
                  <w:sz w:val="22"/>
                  <w:szCs w:val="22"/>
                </w:rPr>
                <w:t>High</w:t>
              </w:r>
            </w:ins>
          </w:p>
        </w:tc>
      </w:tr>
      <w:tr w:rsidR="007924A6" w:rsidRPr="007769BC" w14:paraId="7EBF9968" w14:textId="77777777" w:rsidTr="001F21A8">
        <w:trPr>
          <w:ins w:id="1016" w:author="Tang, Joyce" w:date="2024-05-21T15:55:00Z"/>
        </w:trPr>
        <w:tc>
          <w:tcPr>
            <w:tcW w:w="4788" w:type="dxa"/>
            <w:shd w:val="clear" w:color="auto" w:fill="auto"/>
          </w:tcPr>
          <w:p w14:paraId="2890A234" w14:textId="7ACA04D5" w:rsidR="007924A6" w:rsidRPr="007769BC" w:rsidRDefault="007924A6" w:rsidP="001F21A8">
            <w:pPr>
              <w:rPr>
                <w:ins w:id="1017" w:author="Tang, Joyce" w:date="2024-05-21T15:55:00Z" w16du:dateUtc="2024-05-21T22:55:00Z"/>
                <w:rFonts w:ascii="Arial" w:hAnsi="Arial" w:cs="Arial"/>
                <w:sz w:val="22"/>
                <w:szCs w:val="22"/>
              </w:rPr>
            </w:pPr>
            <w:ins w:id="1018" w:author="Tang, Joyce" w:date="2024-05-21T15:55:00Z" w16du:dateUtc="2024-05-21T22:55:00Z">
              <w:r w:rsidRPr="007769BC">
                <w:rPr>
                  <w:rFonts w:ascii="Arial" w:hAnsi="Arial" w:cs="Arial"/>
                  <w:b/>
                  <w:sz w:val="22"/>
                  <w:szCs w:val="22"/>
                </w:rPr>
                <w:lastRenderedPageBreak/>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019" w:author="Tang, Joyce" w:date="2024-05-21T19:22:00Z" w16du:dateUtc="2024-05-22T02:22:00Z">
              <w:r w:rsidR="00160CB1">
                <w:rPr>
                  <w:rFonts w:ascii="Arial" w:hAnsi="Arial" w:cs="Arial"/>
                  <w:sz w:val="22"/>
                  <w:szCs w:val="22"/>
                </w:rPr>
                <w:t>Consumer/User</w:t>
              </w:r>
            </w:ins>
          </w:p>
        </w:tc>
        <w:tc>
          <w:tcPr>
            <w:tcW w:w="4788" w:type="dxa"/>
            <w:gridSpan w:val="3"/>
            <w:shd w:val="clear" w:color="auto" w:fill="auto"/>
          </w:tcPr>
          <w:p w14:paraId="4FAB6E9F" w14:textId="1ECB2C3F" w:rsidR="007924A6" w:rsidRPr="007769BC" w:rsidRDefault="007924A6" w:rsidP="001F21A8">
            <w:pPr>
              <w:rPr>
                <w:ins w:id="1020" w:author="Tang, Joyce" w:date="2024-05-21T15:55:00Z" w16du:dateUtc="2024-05-21T22:55:00Z"/>
                <w:rFonts w:ascii="Arial" w:hAnsi="Arial" w:cs="Arial"/>
                <w:sz w:val="22"/>
                <w:szCs w:val="22"/>
              </w:rPr>
            </w:pPr>
            <w:ins w:id="1021"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022" w:author="Tang, Joyce" w:date="2024-05-21T19:22:00Z" w16du:dateUtc="2024-05-22T02:22:00Z">
              <w:r w:rsidR="00160CB1">
                <w:rPr>
                  <w:rFonts w:ascii="Arial" w:hAnsi="Arial" w:cs="Arial"/>
                  <w:sz w:val="22"/>
                  <w:szCs w:val="22"/>
                </w:rPr>
                <w:t>Included</w:t>
              </w:r>
            </w:ins>
          </w:p>
        </w:tc>
      </w:tr>
      <w:tr w:rsidR="007924A6" w:rsidRPr="007769BC" w14:paraId="3CF63F06" w14:textId="77777777" w:rsidTr="001F21A8">
        <w:trPr>
          <w:ins w:id="1023" w:author="Tang, Joyce" w:date="2024-05-21T15:55:00Z"/>
        </w:trPr>
        <w:tc>
          <w:tcPr>
            <w:tcW w:w="9576" w:type="dxa"/>
            <w:gridSpan w:val="4"/>
            <w:shd w:val="clear" w:color="auto" w:fill="auto"/>
          </w:tcPr>
          <w:p w14:paraId="176D2E35" w14:textId="77777777" w:rsidR="007924A6" w:rsidRDefault="007924A6" w:rsidP="001F21A8">
            <w:pPr>
              <w:rPr>
                <w:ins w:id="1024" w:author="Tang, Joyce" w:date="2024-05-21T15:55:00Z" w16du:dateUtc="2024-05-21T22:55:00Z"/>
                <w:rFonts w:ascii="Arial" w:hAnsi="Arial" w:cs="Arial"/>
                <w:b/>
                <w:sz w:val="22"/>
                <w:szCs w:val="22"/>
              </w:rPr>
            </w:pPr>
            <w:ins w:id="1025" w:author="Tang, Joyce" w:date="2024-05-21T15:55:00Z" w16du:dateUtc="2024-05-21T22:55:00Z">
              <w:r>
                <w:rPr>
                  <w:rFonts w:ascii="Arial" w:hAnsi="Arial" w:cs="Arial"/>
                  <w:b/>
                  <w:sz w:val="22"/>
                  <w:szCs w:val="22"/>
                </w:rPr>
                <w:t>Supporting Actors:</w:t>
              </w:r>
            </w:ins>
          </w:p>
          <w:p w14:paraId="529271CF" w14:textId="77777777" w:rsidR="007924A6" w:rsidRDefault="007924A6" w:rsidP="001F21A8">
            <w:pPr>
              <w:rPr>
                <w:ins w:id="1026" w:author="Tang, Joyce" w:date="2024-05-21T15:55:00Z" w16du:dateUtc="2024-05-21T22:55:00Z"/>
                <w:rFonts w:ascii="Arial" w:hAnsi="Arial" w:cs="Arial"/>
                <w:b/>
                <w:sz w:val="22"/>
                <w:szCs w:val="22"/>
              </w:rPr>
            </w:pPr>
          </w:p>
          <w:p w14:paraId="6D7839B5" w14:textId="77777777" w:rsidR="007924A6" w:rsidRPr="00160CB1" w:rsidRDefault="00160CB1" w:rsidP="001F21A8">
            <w:pPr>
              <w:rPr>
                <w:ins w:id="1027" w:author="Tang, Joyce" w:date="2024-05-21T19:22:00Z" w16du:dateUtc="2024-05-22T02:22:00Z"/>
                <w:rFonts w:ascii="Arial" w:hAnsi="Arial" w:cs="Arial"/>
                <w:bCs/>
                <w:sz w:val="22"/>
                <w:szCs w:val="22"/>
                <w:rPrChange w:id="1028" w:author="Tang, Joyce" w:date="2024-05-21T19:22:00Z" w16du:dateUtc="2024-05-22T02:22:00Z">
                  <w:rPr>
                    <w:ins w:id="1029" w:author="Tang, Joyce" w:date="2024-05-21T19:22:00Z" w16du:dateUtc="2024-05-22T02:22:00Z"/>
                    <w:rFonts w:ascii="Arial" w:hAnsi="Arial" w:cs="Arial"/>
                    <w:b/>
                    <w:sz w:val="22"/>
                    <w:szCs w:val="22"/>
                  </w:rPr>
                </w:rPrChange>
              </w:rPr>
            </w:pPr>
            <w:ins w:id="1030" w:author="Tang, Joyce" w:date="2024-05-21T19:22:00Z" w16du:dateUtc="2024-05-22T02:22:00Z">
              <w:r w:rsidRPr="00160CB1">
                <w:rPr>
                  <w:rFonts w:ascii="Arial" w:hAnsi="Arial" w:cs="Arial"/>
                  <w:bCs/>
                  <w:sz w:val="22"/>
                  <w:szCs w:val="22"/>
                  <w:rPrChange w:id="1031" w:author="Tang, Joyce" w:date="2024-05-21T19:22:00Z" w16du:dateUtc="2024-05-22T02:22:00Z">
                    <w:rPr>
                      <w:rFonts w:ascii="Arial" w:hAnsi="Arial" w:cs="Arial"/>
                      <w:b/>
                      <w:sz w:val="22"/>
                      <w:szCs w:val="22"/>
                    </w:rPr>
                  </w:rPrChange>
                </w:rPr>
                <w:t>None</w:t>
              </w:r>
            </w:ins>
          </w:p>
          <w:p w14:paraId="5724E1C6" w14:textId="3327528F" w:rsidR="00160CB1" w:rsidRPr="007769BC" w:rsidRDefault="00160CB1" w:rsidP="001F21A8">
            <w:pPr>
              <w:rPr>
                <w:ins w:id="1032" w:author="Tang, Joyce" w:date="2024-05-21T15:55:00Z" w16du:dateUtc="2024-05-21T22:55:00Z"/>
                <w:rFonts w:ascii="Arial" w:hAnsi="Arial" w:cs="Arial"/>
                <w:b/>
                <w:sz w:val="22"/>
                <w:szCs w:val="22"/>
              </w:rPr>
            </w:pPr>
          </w:p>
        </w:tc>
      </w:tr>
      <w:tr w:rsidR="007924A6" w:rsidRPr="007769BC" w14:paraId="61F40414" w14:textId="77777777" w:rsidTr="001F21A8">
        <w:trPr>
          <w:ins w:id="1033" w:author="Tang, Joyce" w:date="2024-05-21T15:55:00Z"/>
        </w:trPr>
        <w:tc>
          <w:tcPr>
            <w:tcW w:w="9576" w:type="dxa"/>
            <w:gridSpan w:val="4"/>
            <w:shd w:val="clear" w:color="auto" w:fill="auto"/>
          </w:tcPr>
          <w:p w14:paraId="4DDC97B4" w14:textId="77777777" w:rsidR="007924A6" w:rsidRPr="007769BC" w:rsidRDefault="007924A6" w:rsidP="001F21A8">
            <w:pPr>
              <w:rPr>
                <w:ins w:id="1034" w:author="Tang, Joyce" w:date="2024-05-21T15:55:00Z" w16du:dateUtc="2024-05-21T22:55:00Z"/>
                <w:rFonts w:ascii="Arial" w:hAnsi="Arial" w:cs="Arial"/>
                <w:sz w:val="22"/>
                <w:szCs w:val="22"/>
              </w:rPr>
            </w:pPr>
            <w:ins w:id="1035"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2B4BC05" w14:textId="77777777" w:rsidR="007924A6" w:rsidRPr="007769BC" w:rsidRDefault="007924A6" w:rsidP="001F21A8">
            <w:pPr>
              <w:rPr>
                <w:ins w:id="1036" w:author="Tang, Joyce" w:date="2024-05-21T15:55:00Z" w16du:dateUtc="2024-05-21T22:55:00Z"/>
                <w:rFonts w:ascii="Arial" w:hAnsi="Arial" w:cs="Arial"/>
                <w:sz w:val="22"/>
                <w:szCs w:val="22"/>
              </w:rPr>
            </w:pPr>
          </w:p>
          <w:p w14:paraId="2EE649AA" w14:textId="77777777" w:rsidR="00160CB1" w:rsidRPr="00160CB1" w:rsidRDefault="00160CB1" w:rsidP="00160CB1">
            <w:pPr>
              <w:rPr>
                <w:ins w:id="1037" w:author="Tang, Joyce" w:date="2024-05-21T19:22:00Z" w16du:dateUtc="2024-05-22T02:22:00Z"/>
                <w:rFonts w:ascii="Arial" w:hAnsi="Arial" w:cs="Arial"/>
                <w:sz w:val="22"/>
                <w:szCs w:val="22"/>
              </w:rPr>
            </w:pPr>
            <w:ins w:id="1038" w:author="Tang, Joyce" w:date="2024-05-21T19:22:00Z" w16du:dateUtc="2024-05-22T02:22:00Z">
              <w:r w:rsidRPr="00160CB1">
                <w:rPr>
                  <w:rFonts w:ascii="Arial" w:hAnsi="Arial" w:cs="Arial"/>
                  <w:sz w:val="22"/>
                  <w:szCs w:val="22"/>
                </w:rPr>
                <w:t>Consumers/Users: Want assurance that their documents are safe and compliant.</w:t>
              </w:r>
            </w:ins>
          </w:p>
          <w:p w14:paraId="1FF86F04" w14:textId="53A4D35A" w:rsidR="007924A6" w:rsidRDefault="00160CB1" w:rsidP="00160CB1">
            <w:pPr>
              <w:rPr>
                <w:ins w:id="1039" w:author="Tang, Joyce" w:date="2024-05-21T19:22:00Z" w16du:dateUtc="2024-05-22T02:22:00Z"/>
                <w:rFonts w:ascii="Arial" w:hAnsi="Arial" w:cs="Arial"/>
                <w:sz w:val="22"/>
                <w:szCs w:val="22"/>
              </w:rPr>
            </w:pPr>
            <w:ins w:id="1040" w:author="Tang, Joyce" w:date="2024-05-21T19:22:00Z" w16du:dateUtc="2024-05-22T02:22:00Z">
              <w:r w:rsidRPr="00160CB1">
                <w:rPr>
                  <w:rFonts w:ascii="Arial" w:hAnsi="Arial" w:cs="Arial"/>
                  <w:sz w:val="22"/>
                  <w:szCs w:val="22"/>
                </w:rPr>
                <w:t>ScamSafe: Needs to ensure the accuracy and security of uploaded documents.</w:t>
              </w:r>
            </w:ins>
          </w:p>
          <w:p w14:paraId="0A9DC750" w14:textId="77777777" w:rsidR="00160CB1" w:rsidRPr="007769BC" w:rsidRDefault="00160CB1" w:rsidP="001F21A8">
            <w:pPr>
              <w:rPr>
                <w:ins w:id="1041" w:author="Tang, Joyce" w:date="2024-05-21T15:55:00Z" w16du:dateUtc="2024-05-21T22:55:00Z"/>
                <w:rFonts w:ascii="Arial" w:hAnsi="Arial" w:cs="Arial"/>
                <w:sz w:val="22"/>
                <w:szCs w:val="22"/>
              </w:rPr>
            </w:pPr>
          </w:p>
        </w:tc>
      </w:tr>
      <w:tr w:rsidR="007924A6" w:rsidRPr="007769BC" w14:paraId="784AF718" w14:textId="77777777" w:rsidTr="001F21A8">
        <w:trPr>
          <w:ins w:id="1042" w:author="Tang, Joyce" w:date="2024-05-21T15:55:00Z"/>
        </w:trPr>
        <w:tc>
          <w:tcPr>
            <w:tcW w:w="9576" w:type="dxa"/>
            <w:gridSpan w:val="4"/>
            <w:shd w:val="clear" w:color="auto" w:fill="auto"/>
          </w:tcPr>
          <w:p w14:paraId="694D600F" w14:textId="77777777" w:rsidR="007924A6" w:rsidRPr="007769BC" w:rsidRDefault="007924A6" w:rsidP="001F21A8">
            <w:pPr>
              <w:rPr>
                <w:ins w:id="1043" w:author="Tang, Joyce" w:date="2024-05-21T15:55:00Z" w16du:dateUtc="2024-05-21T22:55:00Z"/>
                <w:rFonts w:ascii="Arial" w:hAnsi="Arial" w:cs="Arial"/>
                <w:sz w:val="22"/>
                <w:szCs w:val="22"/>
              </w:rPr>
            </w:pPr>
            <w:ins w:id="1044"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586B15C3" w14:textId="77777777" w:rsidR="007924A6" w:rsidRPr="007769BC" w:rsidRDefault="007924A6" w:rsidP="001F21A8">
            <w:pPr>
              <w:rPr>
                <w:ins w:id="1045" w:author="Tang, Joyce" w:date="2024-05-21T15:55:00Z" w16du:dateUtc="2024-05-21T22:55:00Z"/>
                <w:rFonts w:ascii="Arial" w:hAnsi="Arial" w:cs="Arial"/>
                <w:sz w:val="22"/>
                <w:szCs w:val="22"/>
              </w:rPr>
            </w:pPr>
          </w:p>
          <w:p w14:paraId="1F2EAC6A" w14:textId="666ADA3A" w:rsidR="007924A6" w:rsidRPr="007769BC" w:rsidRDefault="00160CB1" w:rsidP="001F21A8">
            <w:pPr>
              <w:rPr>
                <w:ins w:id="1046" w:author="Tang, Joyce" w:date="2024-05-21T15:55:00Z" w16du:dateUtc="2024-05-21T22:55:00Z"/>
                <w:rFonts w:ascii="Arial" w:hAnsi="Arial" w:cs="Arial"/>
                <w:sz w:val="22"/>
                <w:szCs w:val="22"/>
              </w:rPr>
            </w:pPr>
            <w:ins w:id="1047" w:author="Tang, Joyce" w:date="2024-05-21T19:22:00Z" w16du:dateUtc="2024-05-22T02:22:00Z">
              <w:r w:rsidRPr="00160CB1">
                <w:rPr>
                  <w:rFonts w:ascii="Arial" w:hAnsi="Arial" w:cs="Arial"/>
                  <w:sz w:val="22"/>
                  <w:szCs w:val="22"/>
                </w:rPr>
                <w:t>The system automatically checks uploaded documents against legal standards and potential scams.</w:t>
              </w:r>
            </w:ins>
          </w:p>
          <w:p w14:paraId="5C99186D" w14:textId="77777777" w:rsidR="007924A6" w:rsidRPr="007769BC" w:rsidRDefault="007924A6" w:rsidP="001F21A8">
            <w:pPr>
              <w:rPr>
                <w:ins w:id="1048" w:author="Tang, Joyce" w:date="2024-05-21T15:55:00Z" w16du:dateUtc="2024-05-21T22:55:00Z"/>
                <w:rFonts w:ascii="Arial" w:hAnsi="Arial" w:cs="Arial"/>
                <w:sz w:val="22"/>
                <w:szCs w:val="22"/>
              </w:rPr>
            </w:pPr>
          </w:p>
        </w:tc>
      </w:tr>
      <w:tr w:rsidR="007924A6" w:rsidRPr="007769BC" w14:paraId="76326F17" w14:textId="77777777" w:rsidTr="001F21A8">
        <w:trPr>
          <w:ins w:id="1049" w:author="Tang, Joyce" w:date="2024-05-21T15:55:00Z"/>
        </w:trPr>
        <w:tc>
          <w:tcPr>
            <w:tcW w:w="9576" w:type="dxa"/>
            <w:gridSpan w:val="4"/>
            <w:shd w:val="clear" w:color="auto" w:fill="auto"/>
          </w:tcPr>
          <w:p w14:paraId="6EF64A54" w14:textId="58E69779" w:rsidR="007924A6" w:rsidRPr="007769BC" w:rsidRDefault="007924A6" w:rsidP="001F21A8">
            <w:pPr>
              <w:rPr>
                <w:ins w:id="1050" w:author="Tang, Joyce" w:date="2024-05-21T15:55:00Z" w16du:dateUtc="2024-05-21T22:55:00Z"/>
                <w:rFonts w:ascii="Arial" w:hAnsi="Arial" w:cs="Arial"/>
                <w:sz w:val="22"/>
                <w:szCs w:val="22"/>
              </w:rPr>
            </w:pPr>
            <w:ins w:id="1051"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1052" w:author="Tang, Joyce" w:date="2024-05-21T19:23:00Z" w16du:dateUtc="2024-05-22T02:23:00Z">
              <w:r w:rsidR="00160CB1" w:rsidRPr="00160CB1">
                <w:rPr>
                  <w:rFonts w:ascii="Arial" w:hAnsi="Arial" w:cs="Arial"/>
                  <w:sz w:val="22"/>
                  <w:szCs w:val="22"/>
                </w:rPr>
                <w:t>A document is uploaded by the user.</w:t>
              </w:r>
            </w:ins>
          </w:p>
          <w:p w14:paraId="798E6708" w14:textId="77777777" w:rsidR="007924A6" w:rsidRPr="007769BC" w:rsidRDefault="007924A6" w:rsidP="001F21A8">
            <w:pPr>
              <w:rPr>
                <w:ins w:id="1053" w:author="Tang, Joyce" w:date="2024-05-21T15:55:00Z" w16du:dateUtc="2024-05-21T22:55:00Z"/>
                <w:rFonts w:ascii="Arial" w:hAnsi="Arial" w:cs="Arial"/>
                <w:sz w:val="22"/>
                <w:szCs w:val="22"/>
              </w:rPr>
            </w:pPr>
          </w:p>
          <w:p w14:paraId="67139B1C" w14:textId="7B2BE7DF" w:rsidR="007924A6" w:rsidRPr="007769BC" w:rsidRDefault="007924A6" w:rsidP="001F21A8">
            <w:pPr>
              <w:tabs>
                <w:tab w:val="left" w:pos="1980"/>
                <w:tab w:val="left" w:pos="3240"/>
              </w:tabs>
              <w:rPr>
                <w:ins w:id="1054" w:author="Tang, Joyce" w:date="2024-05-21T15:55:00Z" w16du:dateUtc="2024-05-21T22:55:00Z"/>
                <w:rFonts w:ascii="Arial" w:hAnsi="Arial" w:cs="Arial"/>
                <w:sz w:val="22"/>
                <w:szCs w:val="22"/>
              </w:rPr>
            </w:pPr>
            <w:ins w:id="1055"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1056" w:author="Tang, Joyce" w:date="2024-05-21T19:23:00Z" w16du:dateUtc="2024-05-22T02:23:00Z">
              <w:r w:rsidR="00160CB1">
                <w:rPr>
                  <w:rFonts w:ascii="Arial" w:hAnsi="Arial" w:cs="Arial"/>
                  <w:sz w:val="22"/>
                  <w:szCs w:val="22"/>
                </w:rPr>
                <w:t>X</w:t>
              </w:r>
            </w:ins>
            <w:ins w:id="1057" w:author="Tang, Joyce" w:date="2024-05-21T15:55:00Z" w16du:dateUtc="2024-05-21T22:55: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343A33AC" w14:textId="77777777" w:rsidTr="001F21A8">
        <w:trPr>
          <w:ins w:id="1058" w:author="Tang, Joyce" w:date="2024-05-21T15:55:00Z"/>
        </w:trPr>
        <w:tc>
          <w:tcPr>
            <w:tcW w:w="9576" w:type="dxa"/>
            <w:gridSpan w:val="4"/>
            <w:shd w:val="clear" w:color="auto" w:fill="auto"/>
          </w:tcPr>
          <w:p w14:paraId="07DCB11B" w14:textId="77777777" w:rsidR="007924A6" w:rsidRPr="007769BC" w:rsidRDefault="007924A6" w:rsidP="001F21A8">
            <w:pPr>
              <w:rPr>
                <w:ins w:id="1059" w:author="Tang, Joyce" w:date="2024-05-21T15:55:00Z" w16du:dateUtc="2024-05-21T22:55:00Z"/>
                <w:rFonts w:ascii="Arial" w:hAnsi="Arial" w:cs="Arial"/>
                <w:sz w:val="22"/>
                <w:szCs w:val="22"/>
              </w:rPr>
            </w:pPr>
            <w:ins w:id="1060"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38831414" w14:textId="4F962C05" w:rsidR="007924A6" w:rsidRPr="007769BC" w:rsidRDefault="007924A6" w:rsidP="001F21A8">
            <w:pPr>
              <w:tabs>
                <w:tab w:val="left" w:pos="720"/>
              </w:tabs>
              <w:rPr>
                <w:ins w:id="1061" w:author="Tang, Joyce" w:date="2024-05-21T15:55:00Z" w16du:dateUtc="2024-05-21T22:55:00Z"/>
                <w:rFonts w:ascii="Arial" w:hAnsi="Arial" w:cs="Arial"/>
                <w:sz w:val="22"/>
                <w:szCs w:val="22"/>
              </w:rPr>
            </w:pPr>
            <w:ins w:id="1062"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063" w:author="Tang, Joyce" w:date="2024-05-21T19:23:00Z" w16du:dateUtc="2024-05-22T02:23:00Z">
              <w:r w:rsidR="00160CB1">
                <w:rPr>
                  <w:rFonts w:ascii="Arial" w:hAnsi="Arial" w:cs="Arial"/>
                  <w:sz w:val="22"/>
                  <w:szCs w:val="22"/>
                </w:rPr>
                <w:t>None</w:t>
              </w:r>
            </w:ins>
          </w:p>
          <w:p w14:paraId="17A610BF" w14:textId="7D21803F" w:rsidR="007924A6" w:rsidRPr="007769BC" w:rsidRDefault="007924A6" w:rsidP="001F21A8">
            <w:pPr>
              <w:tabs>
                <w:tab w:val="left" w:pos="720"/>
              </w:tabs>
              <w:rPr>
                <w:ins w:id="1064" w:author="Tang, Joyce" w:date="2024-05-21T15:55:00Z" w16du:dateUtc="2024-05-21T22:55:00Z"/>
                <w:rFonts w:ascii="Arial" w:hAnsi="Arial" w:cs="Arial"/>
                <w:sz w:val="22"/>
                <w:szCs w:val="22"/>
              </w:rPr>
            </w:pPr>
            <w:ins w:id="1065"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066" w:author="Tang, Joyce" w:date="2024-05-21T19:23:00Z" w16du:dateUtc="2024-05-22T02:23:00Z">
              <w:r w:rsidR="00160CB1">
                <w:rPr>
                  <w:rFonts w:ascii="Arial" w:hAnsi="Arial" w:cs="Arial"/>
                  <w:sz w:val="22"/>
                  <w:szCs w:val="22"/>
                </w:rPr>
                <w:t>None</w:t>
              </w:r>
            </w:ins>
          </w:p>
          <w:p w14:paraId="58DD1BD1" w14:textId="25DBD91D" w:rsidR="007924A6" w:rsidRPr="007769BC" w:rsidRDefault="007924A6" w:rsidP="001F21A8">
            <w:pPr>
              <w:tabs>
                <w:tab w:val="left" w:pos="720"/>
              </w:tabs>
              <w:rPr>
                <w:ins w:id="1067" w:author="Tang, Joyce" w:date="2024-05-21T15:55:00Z" w16du:dateUtc="2024-05-21T22:55:00Z"/>
                <w:rFonts w:ascii="Arial" w:hAnsi="Arial" w:cs="Arial"/>
                <w:sz w:val="22"/>
                <w:szCs w:val="22"/>
              </w:rPr>
            </w:pPr>
            <w:ins w:id="1068"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069" w:author="Tang, Joyce" w:date="2024-05-21T19:23:00Z" w16du:dateUtc="2024-05-22T02:23:00Z">
              <w:r w:rsidR="00160CB1">
                <w:rPr>
                  <w:rFonts w:ascii="Arial" w:hAnsi="Arial" w:cs="Arial"/>
                  <w:sz w:val="22"/>
                  <w:szCs w:val="22"/>
                </w:rPr>
                <w:t>Upload Documents</w:t>
              </w:r>
            </w:ins>
          </w:p>
          <w:p w14:paraId="3581161D" w14:textId="1BEF35E6" w:rsidR="007924A6" w:rsidRPr="007769BC" w:rsidRDefault="007924A6" w:rsidP="001F21A8">
            <w:pPr>
              <w:tabs>
                <w:tab w:val="left" w:pos="720"/>
              </w:tabs>
              <w:rPr>
                <w:ins w:id="1070" w:author="Tang, Joyce" w:date="2024-05-21T15:55:00Z" w16du:dateUtc="2024-05-21T22:55:00Z"/>
                <w:rFonts w:ascii="Arial" w:hAnsi="Arial" w:cs="Arial"/>
                <w:sz w:val="22"/>
                <w:szCs w:val="22"/>
              </w:rPr>
            </w:pPr>
            <w:ins w:id="1071"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1072" w:author="Tang, Joyce" w:date="2024-05-21T19:23:00Z" w16du:dateUtc="2024-05-22T02:23:00Z">
              <w:r w:rsidR="00160CB1">
                <w:rPr>
                  <w:rFonts w:ascii="Arial" w:hAnsi="Arial" w:cs="Arial"/>
                  <w:sz w:val="22"/>
                  <w:szCs w:val="22"/>
                </w:rPr>
                <w:t>None</w:t>
              </w:r>
            </w:ins>
          </w:p>
        </w:tc>
      </w:tr>
      <w:tr w:rsidR="007924A6" w:rsidRPr="007769BC" w14:paraId="21281879" w14:textId="77777777" w:rsidTr="001F21A8">
        <w:trPr>
          <w:ins w:id="1073" w:author="Tang, Joyce" w:date="2024-05-21T15:55:00Z"/>
        </w:trPr>
        <w:tc>
          <w:tcPr>
            <w:tcW w:w="9576" w:type="dxa"/>
            <w:gridSpan w:val="4"/>
            <w:shd w:val="clear" w:color="auto" w:fill="auto"/>
          </w:tcPr>
          <w:p w14:paraId="37DD1EDB" w14:textId="77777777" w:rsidR="007924A6" w:rsidRPr="007769BC" w:rsidRDefault="007924A6" w:rsidP="001F21A8">
            <w:pPr>
              <w:rPr>
                <w:ins w:id="1074" w:author="Tang, Joyce" w:date="2024-05-21T15:55:00Z" w16du:dateUtc="2024-05-21T22:55:00Z"/>
                <w:rFonts w:ascii="Arial" w:hAnsi="Arial" w:cs="Arial"/>
                <w:sz w:val="22"/>
                <w:szCs w:val="22"/>
              </w:rPr>
            </w:pPr>
            <w:ins w:id="1075"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38F59B70" w14:textId="77777777" w:rsidR="007924A6" w:rsidRPr="007769BC" w:rsidRDefault="007924A6" w:rsidP="001F21A8">
            <w:pPr>
              <w:rPr>
                <w:ins w:id="1076" w:author="Tang, Joyce" w:date="2024-05-21T15:55:00Z" w16du:dateUtc="2024-05-21T22:55:00Z"/>
                <w:rFonts w:ascii="Arial" w:hAnsi="Arial" w:cs="Arial"/>
                <w:sz w:val="22"/>
                <w:szCs w:val="22"/>
              </w:rPr>
            </w:pPr>
          </w:p>
          <w:p w14:paraId="38536284" w14:textId="77777777" w:rsidR="00160CB1" w:rsidRPr="00160CB1" w:rsidRDefault="00160CB1" w:rsidP="00160CB1">
            <w:pPr>
              <w:rPr>
                <w:ins w:id="1077" w:author="Tang, Joyce" w:date="2024-05-21T19:23:00Z" w16du:dateUtc="2024-05-22T02:23:00Z"/>
                <w:rFonts w:ascii="Arial" w:hAnsi="Arial" w:cs="Arial"/>
                <w:sz w:val="22"/>
                <w:szCs w:val="22"/>
              </w:rPr>
            </w:pPr>
            <w:ins w:id="1078" w:author="Tang, Joyce" w:date="2024-05-21T19:23:00Z" w16du:dateUtc="2024-05-22T02:23:00Z">
              <w:r w:rsidRPr="00160CB1">
                <w:rPr>
                  <w:rFonts w:ascii="Arial" w:hAnsi="Arial" w:cs="Arial"/>
                  <w:sz w:val="22"/>
                  <w:szCs w:val="22"/>
                </w:rPr>
                <w:t>User uploads a document.</w:t>
              </w:r>
            </w:ins>
          </w:p>
          <w:p w14:paraId="71F736D8" w14:textId="77777777" w:rsidR="00160CB1" w:rsidRPr="00160CB1" w:rsidRDefault="00160CB1" w:rsidP="00160CB1">
            <w:pPr>
              <w:rPr>
                <w:ins w:id="1079" w:author="Tang, Joyce" w:date="2024-05-21T19:23:00Z" w16du:dateUtc="2024-05-22T02:23:00Z"/>
                <w:rFonts w:ascii="Arial" w:hAnsi="Arial" w:cs="Arial"/>
                <w:sz w:val="22"/>
                <w:szCs w:val="22"/>
              </w:rPr>
            </w:pPr>
            <w:ins w:id="1080" w:author="Tang, Joyce" w:date="2024-05-21T19:23:00Z" w16du:dateUtc="2024-05-22T02:23:00Z">
              <w:r w:rsidRPr="00160CB1">
                <w:rPr>
                  <w:rFonts w:ascii="Arial" w:hAnsi="Arial" w:cs="Arial"/>
                  <w:sz w:val="22"/>
                  <w:szCs w:val="22"/>
                </w:rPr>
                <w:t>System automatically initiates safety checks.</w:t>
              </w:r>
            </w:ins>
          </w:p>
          <w:p w14:paraId="33FFF4F4" w14:textId="77777777" w:rsidR="00160CB1" w:rsidRPr="00160CB1" w:rsidRDefault="00160CB1" w:rsidP="00160CB1">
            <w:pPr>
              <w:rPr>
                <w:ins w:id="1081" w:author="Tang, Joyce" w:date="2024-05-21T19:23:00Z" w16du:dateUtc="2024-05-22T02:23:00Z"/>
                <w:rFonts w:ascii="Arial" w:hAnsi="Arial" w:cs="Arial"/>
                <w:sz w:val="22"/>
                <w:szCs w:val="22"/>
              </w:rPr>
            </w:pPr>
            <w:ins w:id="1082" w:author="Tang, Joyce" w:date="2024-05-21T19:23:00Z" w16du:dateUtc="2024-05-22T02:23:00Z">
              <w:r w:rsidRPr="00160CB1">
                <w:rPr>
                  <w:rFonts w:ascii="Arial" w:hAnsi="Arial" w:cs="Arial"/>
                  <w:sz w:val="22"/>
                  <w:szCs w:val="22"/>
                </w:rPr>
                <w:t>System verifies the document against legal standards and potential scams.</w:t>
              </w:r>
            </w:ins>
          </w:p>
          <w:p w14:paraId="0E557DE7" w14:textId="7D651179" w:rsidR="007924A6" w:rsidRPr="007769BC" w:rsidRDefault="00160CB1" w:rsidP="00160CB1">
            <w:pPr>
              <w:rPr>
                <w:ins w:id="1083" w:author="Tang, Joyce" w:date="2024-05-21T15:55:00Z" w16du:dateUtc="2024-05-21T22:55:00Z"/>
                <w:rFonts w:ascii="Arial" w:hAnsi="Arial" w:cs="Arial"/>
                <w:sz w:val="22"/>
                <w:szCs w:val="22"/>
              </w:rPr>
            </w:pPr>
            <w:ins w:id="1084" w:author="Tang, Joyce" w:date="2024-05-21T19:23:00Z" w16du:dateUtc="2024-05-22T02:23:00Z">
              <w:r w:rsidRPr="00160CB1">
                <w:rPr>
                  <w:rFonts w:ascii="Arial" w:hAnsi="Arial" w:cs="Arial"/>
                  <w:sz w:val="22"/>
                  <w:szCs w:val="22"/>
                </w:rPr>
                <w:t>System provides feedback to the user on the document's status.</w:t>
              </w:r>
            </w:ins>
          </w:p>
          <w:p w14:paraId="00CBAFE8" w14:textId="77777777" w:rsidR="007924A6" w:rsidRPr="007769BC" w:rsidRDefault="007924A6" w:rsidP="001F21A8">
            <w:pPr>
              <w:rPr>
                <w:ins w:id="1085" w:author="Tang, Joyce" w:date="2024-05-21T15:55:00Z" w16du:dateUtc="2024-05-21T22:55:00Z"/>
                <w:rFonts w:ascii="Arial" w:hAnsi="Arial" w:cs="Arial"/>
                <w:sz w:val="22"/>
                <w:szCs w:val="22"/>
              </w:rPr>
            </w:pPr>
          </w:p>
        </w:tc>
      </w:tr>
      <w:tr w:rsidR="007924A6" w:rsidRPr="007769BC" w14:paraId="0418B526" w14:textId="77777777" w:rsidTr="001F21A8">
        <w:trPr>
          <w:trHeight w:val="498"/>
          <w:ins w:id="1086" w:author="Tang, Joyce" w:date="2024-05-21T15:55:00Z"/>
        </w:trPr>
        <w:tc>
          <w:tcPr>
            <w:tcW w:w="9576" w:type="dxa"/>
            <w:gridSpan w:val="4"/>
            <w:shd w:val="clear" w:color="auto" w:fill="auto"/>
          </w:tcPr>
          <w:p w14:paraId="1A3F8E7C" w14:textId="77777777" w:rsidR="007924A6" w:rsidRDefault="007924A6" w:rsidP="001F21A8">
            <w:pPr>
              <w:rPr>
                <w:ins w:id="1087" w:author="Tang, Joyce" w:date="2024-05-21T15:55:00Z" w16du:dateUtc="2024-05-21T22:55:00Z"/>
                <w:rFonts w:ascii="Arial" w:hAnsi="Arial" w:cs="Arial"/>
                <w:sz w:val="22"/>
                <w:szCs w:val="22"/>
              </w:rPr>
            </w:pPr>
            <w:ins w:id="1088"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1349F6B1" w14:textId="77777777" w:rsidR="007924A6" w:rsidRDefault="007924A6" w:rsidP="001F21A8">
            <w:pPr>
              <w:rPr>
                <w:ins w:id="1089" w:author="Tang, Joyce" w:date="2024-05-21T15:55:00Z" w16du:dateUtc="2024-05-21T22:55:00Z"/>
                <w:rFonts w:ascii="Arial" w:hAnsi="Arial" w:cs="Arial"/>
                <w:sz w:val="22"/>
                <w:szCs w:val="22"/>
              </w:rPr>
            </w:pPr>
          </w:p>
          <w:p w14:paraId="158A349A" w14:textId="233718A9" w:rsidR="007924A6" w:rsidRPr="007769BC" w:rsidRDefault="00160CB1" w:rsidP="001F21A8">
            <w:pPr>
              <w:rPr>
                <w:ins w:id="1090" w:author="Tang, Joyce" w:date="2024-05-21T15:55:00Z" w16du:dateUtc="2024-05-21T22:55:00Z"/>
                <w:rFonts w:ascii="Arial" w:hAnsi="Arial" w:cs="Arial"/>
                <w:sz w:val="22"/>
                <w:szCs w:val="22"/>
              </w:rPr>
            </w:pPr>
            <w:ins w:id="1091" w:author="Tang, Joyce" w:date="2024-05-21T19:23:00Z" w16du:dateUtc="2024-05-22T02:23:00Z">
              <w:r>
                <w:rPr>
                  <w:rFonts w:ascii="Arial" w:hAnsi="Arial" w:cs="Arial"/>
                  <w:sz w:val="22"/>
                  <w:szCs w:val="22"/>
                </w:rPr>
                <w:t>None</w:t>
              </w:r>
            </w:ins>
          </w:p>
          <w:p w14:paraId="7210A862" w14:textId="77777777" w:rsidR="007924A6" w:rsidRPr="007769BC" w:rsidRDefault="007924A6" w:rsidP="001F21A8">
            <w:pPr>
              <w:rPr>
                <w:ins w:id="1092" w:author="Tang, Joyce" w:date="2024-05-21T15:55:00Z" w16du:dateUtc="2024-05-21T22:55:00Z"/>
                <w:rFonts w:ascii="Arial" w:hAnsi="Arial" w:cs="Arial"/>
                <w:sz w:val="22"/>
                <w:szCs w:val="22"/>
              </w:rPr>
            </w:pPr>
          </w:p>
        </w:tc>
      </w:tr>
      <w:tr w:rsidR="007924A6" w:rsidRPr="007769BC" w14:paraId="4A90987B" w14:textId="77777777" w:rsidTr="001F21A8">
        <w:trPr>
          <w:ins w:id="1093" w:author="Tang, Joyce" w:date="2024-05-21T15:55:00Z"/>
        </w:trPr>
        <w:tc>
          <w:tcPr>
            <w:tcW w:w="9576" w:type="dxa"/>
            <w:gridSpan w:val="4"/>
            <w:shd w:val="clear" w:color="auto" w:fill="auto"/>
          </w:tcPr>
          <w:p w14:paraId="42EA2023" w14:textId="77777777" w:rsidR="007924A6" w:rsidRDefault="007924A6" w:rsidP="001F21A8">
            <w:pPr>
              <w:rPr>
                <w:ins w:id="1094" w:author="Tang, Joyce" w:date="2024-05-21T15:55:00Z" w16du:dateUtc="2024-05-21T22:55:00Z"/>
                <w:rFonts w:ascii="Arial" w:hAnsi="Arial" w:cs="Arial"/>
                <w:sz w:val="22"/>
                <w:szCs w:val="22"/>
              </w:rPr>
            </w:pPr>
            <w:ins w:id="1095"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ADFB46F" w14:textId="77777777" w:rsidR="007924A6" w:rsidRDefault="007924A6" w:rsidP="001F21A8">
            <w:pPr>
              <w:rPr>
                <w:ins w:id="1096" w:author="Tang, Joyce" w:date="2024-05-21T15:55:00Z" w16du:dateUtc="2024-05-21T22:55:00Z"/>
                <w:rFonts w:ascii="Arial" w:hAnsi="Arial" w:cs="Arial"/>
                <w:sz w:val="22"/>
                <w:szCs w:val="22"/>
              </w:rPr>
            </w:pPr>
          </w:p>
          <w:p w14:paraId="6319D85E" w14:textId="0074D430" w:rsidR="007924A6" w:rsidRDefault="00160CB1" w:rsidP="001F21A8">
            <w:pPr>
              <w:rPr>
                <w:ins w:id="1097" w:author="Tang, Joyce" w:date="2024-05-21T15:55:00Z" w16du:dateUtc="2024-05-21T22:55:00Z"/>
                <w:rFonts w:ascii="Arial" w:hAnsi="Arial" w:cs="Arial"/>
                <w:sz w:val="22"/>
                <w:szCs w:val="22"/>
              </w:rPr>
            </w:pPr>
            <w:ins w:id="1098" w:author="Tang, Joyce" w:date="2024-05-21T19:24:00Z" w16du:dateUtc="2024-05-22T02:24:00Z">
              <w:r w:rsidRPr="00160CB1">
                <w:rPr>
                  <w:rFonts w:ascii="Arial" w:hAnsi="Arial" w:cs="Arial"/>
                  <w:sz w:val="22"/>
                  <w:szCs w:val="22"/>
                </w:rPr>
                <w:t>If the document fails the safety check, the system notifies the user and suggests corrective actions.</w:t>
              </w:r>
            </w:ins>
          </w:p>
          <w:p w14:paraId="606CD768" w14:textId="77777777" w:rsidR="007924A6" w:rsidRPr="007769BC" w:rsidRDefault="007924A6" w:rsidP="001F21A8">
            <w:pPr>
              <w:rPr>
                <w:ins w:id="1099" w:author="Tang, Joyce" w:date="2024-05-21T15:55:00Z" w16du:dateUtc="2024-05-21T22:55:00Z"/>
                <w:rFonts w:ascii="Arial" w:hAnsi="Arial" w:cs="Arial"/>
                <w:sz w:val="22"/>
                <w:szCs w:val="22"/>
              </w:rPr>
            </w:pPr>
          </w:p>
        </w:tc>
      </w:tr>
      <w:tr w:rsidR="007924A6" w:rsidRPr="007769BC" w14:paraId="7DB716C4" w14:textId="77777777" w:rsidTr="001F21A8">
        <w:trPr>
          <w:ins w:id="1100" w:author="Tang, Joyce" w:date="2024-05-21T15:55:00Z"/>
        </w:trPr>
        <w:tc>
          <w:tcPr>
            <w:tcW w:w="9576" w:type="dxa"/>
            <w:gridSpan w:val="4"/>
            <w:shd w:val="clear" w:color="auto" w:fill="auto"/>
          </w:tcPr>
          <w:p w14:paraId="28368F83" w14:textId="77777777" w:rsidR="007924A6" w:rsidRDefault="007924A6" w:rsidP="001F21A8">
            <w:pPr>
              <w:rPr>
                <w:ins w:id="1101" w:author="Tang, Joyce" w:date="2024-05-21T15:55:00Z" w16du:dateUtc="2024-05-21T22:55:00Z"/>
                <w:rFonts w:ascii="Arial" w:hAnsi="Arial" w:cs="Arial"/>
                <w:b/>
                <w:sz w:val="22"/>
                <w:szCs w:val="22"/>
              </w:rPr>
            </w:pPr>
            <w:ins w:id="1102"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502C4C7C" w14:textId="77777777" w:rsidR="007924A6" w:rsidRDefault="007924A6" w:rsidP="001F21A8">
            <w:pPr>
              <w:rPr>
                <w:ins w:id="1103" w:author="Tang, Joyce" w:date="2024-05-21T19:24:00Z" w16du:dateUtc="2024-05-22T02:24:00Z"/>
                <w:rFonts w:ascii="Arial" w:hAnsi="Arial" w:cs="Arial"/>
                <w:b/>
                <w:sz w:val="22"/>
                <w:szCs w:val="22"/>
              </w:rPr>
            </w:pPr>
          </w:p>
          <w:p w14:paraId="7C26F071" w14:textId="0FA8E794" w:rsidR="00160CB1" w:rsidRPr="00160CB1" w:rsidRDefault="00160CB1" w:rsidP="001F21A8">
            <w:pPr>
              <w:rPr>
                <w:ins w:id="1104" w:author="Tang, Joyce" w:date="2024-05-21T15:55:00Z" w16du:dateUtc="2024-05-21T22:55:00Z"/>
                <w:rFonts w:ascii="Arial" w:hAnsi="Arial" w:cs="Arial"/>
                <w:bCs/>
                <w:sz w:val="22"/>
                <w:szCs w:val="22"/>
                <w:rPrChange w:id="1105" w:author="Tang, Joyce" w:date="2024-05-21T19:24:00Z" w16du:dateUtc="2024-05-22T02:24:00Z">
                  <w:rPr>
                    <w:ins w:id="1106" w:author="Tang, Joyce" w:date="2024-05-21T15:55:00Z" w16du:dateUtc="2024-05-21T22:55:00Z"/>
                    <w:rFonts w:ascii="Arial" w:hAnsi="Arial" w:cs="Arial"/>
                    <w:b/>
                    <w:sz w:val="22"/>
                    <w:szCs w:val="22"/>
                  </w:rPr>
                </w:rPrChange>
              </w:rPr>
            </w:pPr>
            <w:ins w:id="1107" w:author="Tang, Joyce" w:date="2024-05-21T19:24:00Z" w16du:dateUtc="2024-05-22T02:24:00Z">
              <w:r w:rsidRPr="00160CB1">
                <w:rPr>
                  <w:rFonts w:ascii="Arial" w:hAnsi="Arial" w:cs="Arial"/>
                  <w:bCs/>
                  <w:sz w:val="22"/>
                  <w:szCs w:val="22"/>
                  <w:rPrChange w:id="1108" w:author="Tang, Joyce" w:date="2024-05-21T19:24:00Z" w16du:dateUtc="2024-05-22T02:24:00Z">
                    <w:rPr>
                      <w:rFonts w:ascii="Arial" w:hAnsi="Arial" w:cs="Arial"/>
                      <w:b/>
                      <w:sz w:val="22"/>
                      <w:szCs w:val="22"/>
                    </w:rPr>
                  </w:rPrChange>
                </w:rPr>
                <w:t>The system must have up-to-date information on legal standards and scam detection algorithms.</w:t>
              </w:r>
            </w:ins>
          </w:p>
          <w:p w14:paraId="4E7F1E38" w14:textId="77777777" w:rsidR="007924A6" w:rsidRPr="007769BC" w:rsidRDefault="007924A6" w:rsidP="001F21A8">
            <w:pPr>
              <w:rPr>
                <w:ins w:id="1109" w:author="Tang, Joyce" w:date="2024-05-21T15:55:00Z" w16du:dateUtc="2024-05-21T22:55:00Z"/>
                <w:rFonts w:ascii="Arial" w:hAnsi="Arial" w:cs="Arial"/>
                <w:b/>
                <w:sz w:val="22"/>
                <w:szCs w:val="22"/>
              </w:rPr>
            </w:pPr>
          </w:p>
        </w:tc>
      </w:tr>
      <w:tr w:rsidR="007924A6" w:rsidRPr="007769BC" w14:paraId="439A74C8" w14:textId="77777777" w:rsidTr="001F21A8">
        <w:trPr>
          <w:ins w:id="1110" w:author="Tang, Joyce" w:date="2024-05-21T15:55:00Z"/>
        </w:trPr>
        <w:tc>
          <w:tcPr>
            <w:tcW w:w="9576" w:type="dxa"/>
            <w:gridSpan w:val="4"/>
            <w:shd w:val="clear" w:color="auto" w:fill="auto"/>
          </w:tcPr>
          <w:p w14:paraId="73F167E4" w14:textId="77777777" w:rsidR="007924A6" w:rsidRPr="00CC2AD7" w:rsidRDefault="007924A6" w:rsidP="001F21A8">
            <w:pPr>
              <w:rPr>
                <w:ins w:id="1111" w:author="Tang, Joyce" w:date="2024-05-21T15:55:00Z" w16du:dateUtc="2024-05-21T22:55:00Z"/>
                <w:rFonts w:ascii="Arial" w:hAnsi="Arial" w:cs="Arial"/>
                <w:b/>
                <w:sz w:val="22"/>
                <w:szCs w:val="22"/>
              </w:rPr>
            </w:pPr>
            <w:ins w:id="1112" w:author="Tang, Joyce" w:date="2024-05-21T15:55:00Z" w16du:dateUtc="2024-05-21T22:55:00Z">
              <w:r w:rsidRPr="00CC2AD7">
                <w:rPr>
                  <w:rFonts w:ascii="Arial" w:hAnsi="Arial" w:cs="Arial"/>
                  <w:b/>
                  <w:sz w:val="22"/>
                  <w:szCs w:val="22"/>
                </w:rPr>
                <w:t xml:space="preserve">To do/Issues: </w:t>
              </w:r>
            </w:ins>
          </w:p>
          <w:p w14:paraId="0F2B9E6D" w14:textId="77777777" w:rsidR="007924A6" w:rsidRDefault="007924A6" w:rsidP="001F21A8">
            <w:pPr>
              <w:rPr>
                <w:ins w:id="1113" w:author="Tang, Joyce" w:date="2024-05-21T19:24:00Z" w16du:dateUtc="2024-05-22T02:24:00Z"/>
                <w:rFonts w:cs="Arial"/>
                <w:b/>
                <w:sz w:val="22"/>
                <w:szCs w:val="22"/>
              </w:rPr>
            </w:pPr>
          </w:p>
          <w:p w14:paraId="664FAC0E" w14:textId="45F664DC" w:rsidR="00160CB1" w:rsidRPr="00160CB1" w:rsidRDefault="00160CB1" w:rsidP="001F21A8">
            <w:pPr>
              <w:rPr>
                <w:ins w:id="1114" w:author="Tang, Joyce" w:date="2024-05-21T15:55:00Z" w16du:dateUtc="2024-05-21T22:55:00Z"/>
                <w:rFonts w:cs="Arial"/>
                <w:bCs/>
                <w:sz w:val="22"/>
                <w:szCs w:val="22"/>
                <w:rPrChange w:id="1115" w:author="Tang, Joyce" w:date="2024-05-21T19:24:00Z" w16du:dateUtc="2024-05-22T02:24:00Z">
                  <w:rPr>
                    <w:ins w:id="1116" w:author="Tang, Joyce" w:date="2024-05-21T15:55:00Z" w16du:dateUtc="2024-05-21T22:55:00Z"/>
                    <w:rFonts w:cs="Arial"/>
                    <w:b/>
                    <w:sz w:val="22"/>
                    <w:szCs w:val="22"/>
                  </w:rPr>
                </w:rPrChange>
              </w:rPr>
            </w:pPr>
            <w:ins w:id="1117" w:author="Tang, Joyce" w:date="2024-05-21T19:24:00Z" w16du:dateUtc="2024-05-22T02:24:00Z">
              <w:r w:rsidRPr="00160CB1">
                <w:rPr>
                  <w:rFonts w:cs="Arial"/>
                  <w:bCs/>
                  <w:sz w:val="22"/>
                  <w:szCs w:val="22"/>
                  <w:rPrChange w:id="1118" w:author="Tang, Joyce" w:date="2024-05-21T19:24:00Z" w16du:dateUtc="2024-05-22T02:24:00Z">
                    <w:rPr>
                      <w:rFonts w:cs="Arial"/>
                      <w:b/>
                      <w:sz w:val="22"/>
                      <w:szCs w:val="22"/>
                    </w:rPr>
                  </w:rPrChange>
                </w:rPr>
                <w:t>Ensure continuous updates and improvements to safety check algorithms.</w:t>
              </w:r>
            </w:ins>
          </w:p>
          <w:p w14:paraId="1769742C" w14:textId="77777777" w:rsidR="007924A6" w:rsidRPr="004D69D3" w:rsidRDefault="007924A6" w:rsidP="001F21A8">
            <w:pPr>
              <w:rPr>
                <w:ins w:id="1119" w:author="Tang, Joyce" w:date="2024-05-21T15:55:00Z" w16du:dateUtc="2024-05-21T22:55:00Z"/>
                <w:rFonts w:ascii="Arial" w:hAnsi="Arial" w:cs="Arial"/>
                <w:b/>
                <w:sz w:val="22"/>
                <w:szCs w:val="22"/>
              </w:rPr>
            </w:pPr>
          </w:p>
        </w:tc>
      </w:tr>
    </w:tbl>
    <w:p w14:paraId="177EEA5C" w14:textId="77777777" w:rsidR="007924A6" w:rsidRPr="00E77104" w:rsidRDefault="007924A6" w:rsidP="007924A6">
      <w:pPr>
        <w:rPr>
          <w:ins w:id="1120" w:author="Tang, Joyce" w:date="2024-05-21T15:55:00Z" w16du:dateUtc="2024-05-21T22:55:00Z"/>
          <w:rFonts w:ascii="Arial" w:hAnsi="Arial" w:cs="Arial"/>
        </w:rPr>
      </w:pPr>
    </w:p>
    <w:p w14:paraId="1D895FE5" w14:textId="77777777" w:rsidR="007924A6" w:rsidRDefault="007924A6" w:rsidP="007924A6">
      <w:pPr>
        <w:rPr>
          <w:ins w:id="1121"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7B04BE11" w14:textId="77777777" w:rsidTr="001F21A8">
        <w:trPr>
          <w:ins w:id="1122" w:author="Tang, Joyce" w:date="2024-05-21T15:55:00Z"/>
        </w:trPr>
        <w:tc>
          <w:tcPr>
            <w:tcW w:w="5958" w:type="dxa"/>
            <w:gridSpan w:val="2"/>
            <w:shd w:val="clear" w:color="auto" w:fill="auto"/>
          </w:tcPr>
          <w:p w14:paraId="3A30892B" w14:textId="78673A6A" w:rsidR="007924A6" w:rsidRPr="007769BC" w:rsidRDefault="007924A6" w:rsidP="001F21A8">
            <w:pPr>
              <w:rPr>
                <w:ins w:id="1123" w:author="Tang, Joyce" w:date="2024-05-21T15:55:00Z" w16du:dateUtc="2024-05-21T22:55:00Z"/>
                <w:rFonts w:ascii="Arial" w:hAnsi="Arial" w:cs="Arial"/>
                <w:sz w:val="22"/>
                <w:szCs w:val="22"/>
              </w:rPr>
            </w:pPr>
            <w:ins w:id="1124"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125" w:author="Tang, Joyce" w:date="2024-05-21T19:26:00Z" w16du:dateUtc="2024-05-22T02:26:00Z">
              <w:r w:rsidR="00160CB1" w:rsidRPr="00160CB1">
                <w:rPr>
                  <w:rFonts w:ascii="Arial" w:hAnsi="Arial" w:cs="Arial"/>
                  <w:sz w:val="22"/>
                  <w:szCs w:val="22"/>
                </w:rPr>
                <w:t>Monitor Transactions for Fraud</w:t>
              </w:r>
            </w:ins>
          </w:p>
        </w:tc>
        <w:tc>
          <w:tcPr>
            <w:tcW w:w="900" w:type="dxa"/>
            <w:shd w:val="clear" w:color="auto" w:fill="auto"/>
          </w:tcPr>
          <w:p w14:paraId="730AFA34" w14:textId="1F54E406" w:rsidR="007924A6" w:rsidRPr="007769BC" w:rsidRDefault="007924A6" w:rsidP="001F21A8">
            <w:pPr>
              <w:rPr>
                <w:ins w:id="1126" w:author="Tang, Joyce" w:date="2024-05-21T15:55:00Z" w16du:dateUtc="2024-05-21T22:55:00Z"/>
                <w:rFonts w:ascii="Arial" w:hAnsi="Arial" w:cs="Arial"/>
                <w:sz w:val="22"/>
                <w:szCs w:val="22"/>
              </w:rPr>
            </w:pPr>
            <w:ins w:id="1127"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1128" w:author="Tang, Joyce" w:date="2024-05-21T19:26:00Z" w16du:dateUtc="2024-05-22T02:26:00Z">
              <w:r w:rsidR="00160CB1">
                <w:rPr>
                  <w:rFonts w:ascii="Arial" w:hAnsi="Arial" w:cs="Arial"/>
                  <w:sz w:val="22"/>
                  <w:szCs w:val="22"/>
                </w:rPr>
                <w:t>UC_006</w:t>
              </w:r>
            </w:ins>
          </w:p>
        </w:tc>
        <w:tc>
          <w:tcPr>
            <w:tcW w:w="2718" w:type="dxa"/>
            <w:shd w:val="clear" w:color="auto" w:fill="auto"/>
          </w:tcPr>
          <w:p w14:paraId="072D96F4" w14:textId="0A836339" w:rsidR="007924A6" w:rsidRPr="007769BC" w:rsidRDefault="007924A6" w:rsidP="001F21A8">
            <w:pPr>
              <w:rPr>
                <w:ins w:id="1129" w:author="Tang, Joyce" w:date="2024-05-21T15:55:00Z" w16du:dateUtc="2024-05-21T22:55:00Z"/>
                <w:rFonts w:ascii="Arial" w:hAnsi="Arial" w:cs="Arial"/>
                <w:sz w:val="22"/>
                <w:szCs w:val="22"/>
              </w:rPr>
            </w:pPr>
            <w:ins w:id="1130"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1131" w:author="Tang, Joyce" w:date="2024-05-21T19:26:00Z" w16du:dateUtc="2024-05-22T02:26:00Z">
              <w:r w:rsidR="00160CB1">
                <w:rPr>
                  <w:rFonts w:ascii="Arial" w:hAnsi="Arial" w:cs="Arial"/>
                  <w:sz w:val="22"/>
                  <w:szCs w:val="22"/>
                </w:rPr>
                <w:t>High</w:t>
              </w:r>
            </w:ins>
          </w:p>
        </w:tc>
      </w:tr>
      <w:tr w:rsidR="007924A6" w:rsidRPr="007769BC" w14:paraId="298D8B50" w14:textId="77777777" w:rsidTr="001F21A8">
        <w:trPr>
          <w:ins w:id="1132" w:author="Tang, Joyce" w:date="2024-05-21T15:55:00Z"/>
        </w:trPr>
        <w:tc>
          <w:tcPr>
            <w:tcW w:w="4788" w:type="dxa"/>
            <w:shd w:val="clear" w:color="auto" w:fill="auto"/>
          </w:tcPr>
          <w:p w14:paraId="7FFC918D" w14:textId="027D4BE5" w:rsidR="007924A6" w:rsidRPr="007769BC" w:rsidRDefault="007924A6" w:rsidP="001F21A8">
            <w:pPr>
              <w:rPr>
                <w:ins w:id="1133" w:author="Tang, Joyce" w:date="2024-05-21T15:55:00Z" w16du:dateUtc="2024-05-21T22:55:00Z"/>
                <w:rFonts w:ascii="Arial" w:hAnsi="Arial" w:cs="Arial"/>
                <w:sz w:val="22"/>
                <w:szCs w:val="22"/>
              </w:rPr>
            </w:pPr>
            <w:ins w:id="1134" w:author="Tang, Joyce" w:date="2024-05-21T15:55:00Z" w16du:dateUtc="2024-05-21T22:55:00Z">
              <w:r w:rsidRPr="007769BC">
                <w:rPr>
                  <w:rFonts w:ascii="Arial" w:hAnsi="Arial" w:cs="Arial"/>
                  <w:b/>
                  <w:sz w:val="22"/>
                  <w:szCs w:val="22"/>
                </w:rPr>
                <w:lastRenderedPageBreak/>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proofErr w:type="spellStart"/>
            <w:ins w:id="1135" w:author="Tang, Joyce" w:date="2024-05-21T19:26:00Z" w16du:dateUtc="2024-05-22T02:26:00Z">
              <w:r w:rsidR="00160CB1">
                <w:rPr>
                  <w:rFonts w:ascii="Arial" w:hAnsi="Arial" w:cs="Arial"/>
                  <w:sz w:val="22"/>
                  <w:szCs w:val="22"/>
                </w:rPr>
                <w:t>Concumer</w:t>
              </w:r>
            </w:ins>
            <w:proofErr w:type="spellEnd"/>
            <w:ins w:id="1136" w:author="Tang, Joyce" w:date="2024-05-21T19:27:00Z" w16du:dateUtc="2024-05-22T02:27:00Z">
              <w:r w:rsidR="00160CB1">
                <w:rPr>
                  <w:rFonts w:ascii="Arial" w:hAnsi="Arial" w:cs="Arial"/>
                  <w:sz w:val="22"/>
                  <w:szCs w:val="22"/>
                </w:rPr>
                <w:t>/User</w:t>
              </w:r>
            </w:ins>
          </w:p>
        </w:tc>
        <w:tc>
          <w:tcPr>
            <w:tcW w:w="4788" w:type="dxa"/>
            <w:gridSpan w:val="3"/>
            <w:shd w:val="clear" w:color="auto" w:fill="auto"/>
          </w:tcPr>
          <w:p w14:paraId="1768C656" w14:textId="1509CCD7" w:rsidR="007924A6" w:rsidRPr="007769BC" w:rsidRDefault="007924A6" w:rsidP="001F21A8">
            <w:pPr>
              <w:rPr>
                <w:ins w:id="1137" w:author="Tang, Joyce" w:date="2024-05-21T15:55:00Z" w16du:dateUtc="2024-05-21T22:55:00Z"/>
                <w:rFonts w:ascii="Arial" w:hAnsi="Arial" w:cs="Arial"/>
                <w:sz w:val="22"/>
                <w:szCs w:val="22"/>
              </w:rPr>
            </w:pPr>
            <w:ins w:id="1138"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139" w:author="Tang, Joyce" w:date="2024-05-21T19:27:00Z" w16du:dateUtc="2024-05-22T02:27:00Z">
              <w:r w:rsidR="00160CB1">
                <w:rPr>
                  <w:rFonts w:ascii="Arial" w:hAnsi="Arial" w:cs="Arial"/>
                  <w:sz w:val="22"/>
                  <w:szCs w:val="22"/>
                </w:rPr>
                <w:t>Primary</w:t>
              </w:r>
            </w:ins>
          </w:p>
        </w:tc>
      </w:tr>
      <w:tr w:rsidR="007924A6" w:rsidRPr="007769BC" w14:paraId="778DB963" w14:textId="77777777" w:rsidTr="001F21A8">
        <w:trPr>
          <w:ins w:id="1140" w:author="Tang, Joyce" w:date="2024-05-21T15:55:00Z"/>
        </w:trPr>
        <w:tc>
          <w:tcPr>
            <w:tcW w:w="9576" w:type="dxa"/>
            <w:gridSpan w:val="4"/>
            <w:shd w:val="clear" w:color="auto" w:fill="auto"/>
          </w:tcPr>
          <w:p w14:paraId="36264D23" w14:textId="77777777" w:rsidR="007924A6" w:rsidRDefault="007924A6" w:rsidP="001F21A8">
            <w:pPr>
              <w:rPr>
                <w:ins w:id="1141" w:author="Tang, Joyce" w:date="2024-05-21T15:55:00Z" w16du:dateUtc="2024-05-21T22:55:00Z"/>
                <w:rFonts w:ascii="Arial" w:hAnsi="Arial" w:cs="Arial"/>
                <w:b/>
                <w:sz w:val="22"/>
                <w:szCs w:val="22"/>
              </w:rPr>
            </w:pPr>
            <w:ins w:id="1142" w:author="Tang, Joyce" w:date="2024-05-21T15:55:00Z" w16du:dateUtc="2024-05-21T22:55:00Z">
              <w:r>
                <w:rPr>
                  <w:rFonts w:ascii="Arial" w:hAnsi="Arial" w:cs="Arial"/>
                  <w:b/>
                  <w:sz w:val="22"/>
                  <w:szCs w:val="22"/>
                </w:rPr>
                <w:t>Supporting Actors:</w:t>
              </w:r>
            </w:ins>
          </w:p>
          <w:p w14:paraId="7669FFB8" w14:textId="77777777" w:rsidR="007924A6" w:rsidRDefault="007924A6" w:rsidP="001F21A8">
            <w:pPr>
              <w:rPr>
                <w:ins w:id="1143" w:author="Tang, Joyce" w:date="2024-05-21T15:55:00Z" w16du:dateUtc="2024-05-21T22:55:00Z"/>
                <w:rFonts w:ascii="Arial" w:hAnsi="Arial" w:cs="Arial"/>
                <w:b/>
                <w:sz w:val="22"/>
                <w:szCs w:val="22"/>
              </w:rPr>
            </w:pPr>
          </w:p>
          <w:p w14:paraId="0564F726" w14:textId="77777777" w:rsidR="007924A6" w:rsidRPr="00160CB1" w:rsidRDefault="00160CB1" w:rsidP="001F21A8">
            <w:pPr>
              <w:rPr>
                <w:ins w:id="1144" w:author="Tang, Joyce" w:date="2024-05-21T19:27:00Z" w16du:dateUtc="2024-05-22T02:27:00Z"/>
                <w:rFonts w:ascii="Arial" w:hAnsi="Arial" w:cs="Arial"/>
                <w:bCs/>
                <w:sz w:val="22"/>
                <w:szCs w:val="22"/>
                <w:rPrChange w:id="1145" w:author="Tang, Joyce" w:date="2024-05-21T19:27:00Z" w16du:dateUtc="2024-05-22T02:27:00Z">
                  <w:rPr>
                    <w:ins w:id="1146" w:author="Tang, Joyce" w:date="2024-05-21T19:27:00Z" w16du:dateUtc="2024-05-22T02:27:00Z"/>
                    <w:rFonts w:ascii="Arial" w:hAnsi="Arial" w:cs="Arial"/>
                    <w:b/>
                    <w:sz w:val="22"/>
                    <w:szCs w:val="22"/>
                  </w:rPr>
                </w:rPrChange>
              </w:rPr>
            </w:pPr>
            <w:ins w:id="1147" w:author="Tang, Joyce" w:date="2024-05-21T19:27:00Z" w16du:dateUtc="2024-05-22T02:27:00Z">
              <w:r w:rsidRPr="00160CB1">
                <w:rPr>
                  <w:rFonts w:ascii="Arial" w:hAnsi="Arial" w:cs="Arial"/>
                  <w:bCs/>
                  <w:sz w:val="22"/>
                  <w:szCs w:val="22"/>
                  <w:rPrChange w:id="1148" w:author="Tang, Joyce" w:date="2024-05-21T19:27:00Z" w16du:dateUtc="2024-05-22T02:27:00Z">
                    <w:rPr>
                      <w:rFonts w:ascii="Arial" w:hAnsi="Arial" w:cs="Arial"/>
                      <w:b/>
                      <w:sz w:val="22"/>
                      <w:szCs w:val="22"/>
                    </w:rPr>
                  </w:rPrChange>
                </w:rPr>
                <w:t>None</w:t>
              </w:r>
            </w:ins>
          </w:p>
          <w:p w14:paraId="5B842509" w14:textId="04ADC9D4" w:rsidR="00160CB1" w:rsidRPr="007769BC" w:rsidRDefault="00160CB1" w:rsidP="001F21A8">
            <w:pPr>
              <w:rPr>
                <w:ins w:id="1149" w:author="Tang, Joyce" w:date="2024-05-21T15:55:00Z" w16du:dateUtc="2024-05-21T22:55:00Z"/>
                <w:rFonts w:ascii="Arial" w:hAnsi="Arial" w:cs="Arial"/>
                <w:b/>
                <w:sz w:val="22"/>
                <w:szCs w:val="22"/>
              </w:rPr>
            </w:pPr>
          </w:p>
        </w:tc>
      </w:tr>
      <w:tr w:rsidR="007924A6" w:rsidRPr="007769BC" w14:paraId="207A4E23" w14:textId="77777777" w:rsidTr="001F21A8">
        <w:trPr>
          <w:ins w:id="1150" w:author="Tang, Joyce" w:date="2024-05-21T15:55:00Z"/>
        </w:trPr>
        <w:tc>
          <w:tcPr>
            <w:tcW w:w="9576" w:type="dxa"/>
            <w:gridSpan w:val="4"/>
            <w:shd w:val="clear" w:color="auto" w:fill="auto"/>
          </w:tcPr>
          <w:p w14:paraId="130DF31E" w14:textId="77777777" w:rsidR="007924A6" w:rsidRPr="007769BC" w:rsidRDefault="007924A6" w:rsidP="001F21A8">
            <w:pPr>
              <w:rPr>
                <w:ins w:id="1151" w:author="Tang, Joyce" w:date="2024-05-21T15:55:00Z" w16du:dateUtc="2024-05-21T22:55:00Z"/>
                <w:rFonts w:ascii="Arial" w:hAnsi="Arial" w:cs="Arial"/>
                <w:sz w:val="22"/>
                <w:szCs w:val="22"/>
              </w:rPr>
            </w:pPr>
            <w:ins w:id="1152"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19348BF6" w14:textId="77777777" w:rsidR="007924A6" w:rsidRPr="007769BC" w:rsidRDefault="007924A6" w:rsidP="001F21A8">
            <w:pPr>
              <w:rPr>
                <w:ins w:id="1153" w:author="Tang, Joyce" w:date="2024-05-21T15:55:00Z" w16du:dateUtc="2024-05-21T22:55:00Z"/>
                <w:rFonts w:ascii="Arial" w:hAnsi="Arial" w:cs="Arial"/>
                <w:sz w:val="22"/>
                <w:szCs w:val="22"/>
              </w:rPr>
            </w:pPr>
          </w:p>
          <w:p w14:paraId="2189965A" w14:textId="77777777" w:rsidR="00160CB1" w:rsidRPr="00160CB1" w:rsidRDefault="00160CB1" w:rsidP="00160CB1">
            <w:pPr>
              <w:rPr>
                <w:ins w:id="1154" w:author="Tang, Joyce" w:date="2024-05-21T19:27:00Z" w16du:dateUtc="2024-05-22T02:27:00Z"/>
                <w:rFonts w:ascii="Arial" w:hAnsi="Arial" w:cs="Arial"/>
                <w:sz w:val="22"/>
                <w:szCs w:val="22"/>
              </w:rPr>
            </w:pPr>
            <w:ins w:id="1155" w:author="Tang, Joyce" w:date="2024-05-21T19:27:00Z" w16du:dateUtc="2024-05-22T02:27:00Z">
              <w:r w:rsidRPr="00160CB1">
                <w:rPr>
                  <w:rFonts w:ascii="Arial" w:hAnsi="Arial" w:cs="Arial"/>
                  <w:sz w:val="22"/>
                  <w:szCs w:val="22"/>
                </w:rPr>
                <w:t>Consumers/Users: Want to ensure their transactions are secure and free from fraudulent activities.</w:t>
              </w:r>
            </w:ins>
          </w:p>
          <w:p w14:paraId="1A70E034" w14:textId="3659B3DE" w:rsidR="007924A6" w:rsidRDefault="00160CB1" w:rsidP="00160CB1">
            <w:pPr>
              <w:rPr>
                <w:ins w:id="1156" w:author="Tang, Joyce" w:date="2024-05-21T19:27:00Z" w16du:dateUtc="2024-05-22T02:27:00Z"/>
                <w:rFonts w:ascii="Arial" w:hAnsi="Arial" w:cs="Arial"/>
                <w:sz w:val="22"/>
                <w:szCs w:val="22"/>
              </w:rPr>
            </w:pPr>
            <w:ins w:id="1157" w:author="Tang, Joyce" w:date="2024-05-21T19:27:00Z" w16du:dateUtc="2024-05-22T02:27:00Z">
              <w:r w:rsidRPr="00160CB1">
                <w:rPr>
                  <w:rFonts w:ascii="Arial" w:hAnsi="Arial" w:cs="Arial"/>
                  <w:sz w:val="22"/>
                  <w:szCs w:val="22"/>
                </w:rPr>
                <w:t>ScamSafe: Needs to provide real-time monitoring to protect users from fraud.</w:t>
              </w:r>
            </w:ins>
          </w:p>
          <w:p w14:paraId="0FEA097A" w14:textId="77777777" w:rsidR="00160CB1" w:rsidRPr="007769BC" w:rsidRDefault="00160CB1" w:rsidP="001F21A8">
            <w:pPr>
              <w:rPr>
                <w:ins w:id="1158" w:author="Tang, Joyce" w:date="2024-05-21T15:55:00Z" w16du:dateUtc="2024-05-21T22:55:00Z"/>
                <w:rFonts w:ascii="Arial" w:hAnsi="Arial" w:cs="Arial"/>
                <w:sz w:val="22"/>
                <w:szCs w:val="22"/>
              </w:rPr>
            </w:pPr>
          </w:p>
        </w:tc>
      </w:tr>
      <w:tr w:rsidR="007924A6" w:rsidRPr="007769BC" w14:paraId="63E24735" w14:textId="77777777" w:rsidTr="001F21A8">
        <w:trPr>
          <w:ins w:id="1159" w:author="Tang, Joyce" w:date="2024-05-21T15:55:00Z"/>
        </w:trPr>
        <w:tc>
          <w:tcPr>
            <w:tcW w:w="9576" w:type="dxa"/>
            <w:gridSpan w:val="4"/>
            <w:shd w:val="clear" w:color="auto" w:fill="auto"/>
          </w:tcPr>
          <w:p w14:paraId="0F144CC4" w14:textId="77777777" w:rsidR="007924A6" w:rsidRPr="007769BC" w:rsidRDefault="007924A6" w:rsidP="001F21A8">
            <w:pPr>
              <w:rPr>
                <w:ins w:id="1160" w:author="Tang, Joyce" w:date="2024-05-21T15:55:00Z" w16du:dateUtc="2024-05-21T22:55:00Z"/>
                <w:rFonts w:ascii="Arial" w:hAnsi="Arial" w:cs="Arial"/>
                <w:sz w:val="22"/>
                <w:szCs w:val="22"/>
              </w:rPr>
            </w:pPr>
            <w:ins w:id="1161"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18D1A996" w14:textId="77777777" w:rsidR="007924A6" w:rsidRPr="007769BC" w:rsidRDefault="007924A6" w:rsidP="001F21A8">
            <w:pPr>
              <w:rPr>
                <w:ins w:id="1162" w:author="Tang, Joyce" w:date="2024-05-21T15:55:00Z" w16du:dateUtc="2024-05-21T22:55:00Z"/>
                <w:rFonts w:ascii="Arial" w:hAnsi="Arial" w:cs="Arial"/>
                <w:sz w:val="22"/>
                <w:szCs w:val="22"/>
              </w:rPr>
            </w:pPr>
          </w:p>
          <w:p w14:paraId="3E63A3AD" w14:textId="6E4DF2E3" w:rsidR="007924A6" w:rsidRPr="007769BC" w:rsidRDefault="00160CB1" w:rsidP="001F21A8">
            <w:pPr>
              <w:rPr>
                <w:ins w:id="1163" w:author="Tang, Joyce" w:date="2024-05-21T15:55:00Z" w16du:dateUtc="2024-05-21T22:55:00Z"/>
                <w:rFonts w:ascii="Arial" w:hAnsi="Arial" w:cs="Arial"/>
                <w:sz w:val="22"/>
                <w:szCs w:val="22"/>
              </w:rPr>
            </w:pPr>
            <w:ins w:id="1164" w:author="Tang, Joyce" w:date="2024-05-21T19:27:00Z" w16du:dateUtc="2024-05-22T02:27:00Z">
              <w:r w:rsidRPr="00160CB1">
                <w:rPr>
                  <w:rFonts w:ascii="Arial" w:hAnsi="Arial" w:cs="Arial"/>
                  <w:sz w:val="22"/>
                  <w:szCs w:val="22"/>
                </w:rPr>
                <w:t>Allows the system to continuously monitor user transactions for suspicious activities and potential fraud.</w:t>
              </w:r>
            </w:ins>
          </w:p>
          <w:p w14:paraId="0F8B08EE" w14:textId="77777777" w:rsidR="007924A6" w:rsidRPr="007769BC" w:rsidRDefault="007924A6" w:rsidP="001F21A8">
            <w:pPr>
              <w:rPr>
                <w:ins w:id="1165" w:author="Tang, Joyce" w:date="2024-05-21T15:55:00Z" w16du:dateUtc="2024-05-21T22:55:00Z"/>
                <w:rFonts w:ascii="Arial" w:hAnsi="Arial" w:cs="Arial"/>
                <w:sz w:val="22"/>
                <w:szCs w:val="22"/>
              </w:rPr>
            </w:pPr>
          </w:p>
        </w:tc>
      </w:tr>
      <w:tr w:rsidR="007924A6" w:rsidRPr="007769BC" w14:paraId="5CE704A6" w14:textId="77777777" w:rsidTr="001F21A8">
        <w:trPr>
          <w:ins w:id="1166" w:author="Tang, Joyce" w:date="2024-05-21T15:55:00Z"/>
        </w:trPr>
        <w:tc>
          <w:tcPr>
            <w:tcW w:w="9576" w:type="dxa"/>
            <w:gridSpan w:val="4"/>
            <w:shd w:val="clear" w:color="auto" w:fill="auto"/>
          </w:tcPr>
          <w:p w14:paraId="7AD2B7A8" w14:textId="7AEF861D" w:rsidR="007924A6" w:rsidRPr="007769BC" w:rsidRDefault="007924A6" w:rsidP="001F21A8">
            <w:pPr>
              <w:rPr>
                <w:ins w:id="1167" w:author="Tang, Joyce" w:date="2024-05-21T15:55:00Z" w16du:dateUtc="2024-05-21T22:55:00Z"/>
                <w:rFonts w:ascii="Arial" w:hAnsi="Arial" w:cs="Arial"/>
                <w:sz w:val="22"/>
                <w:szCs w:val="22"/>
              </w:rPr>
            </w:pPr>
            <w:ins w:id="1168"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1169" w:author="Tang, Joyce" w:date="2024-05-21T19:28:00Z" w16du:dateUtc="2024-05-22T02:28:00Z">
              <w:r w:rsidR="00160CB1" w:rsidRPr="00160CB1">
                <w:rPr>
                  <w:rFonts w:ascii="Arial" w:hAnsi="Arial" w:cs="Arial"/>
                  <w:sz w:val="22"/>
                  <w:szCs w:val="22"/>
                </w:rPr>
                <w:t>User initiates a transaction or system detects transaction activity.</w:t>
              </w:r>
            </w:ins>
          </w:p>
          <w:p w14:paraId="00DCAE75" w14:textId="77777777" w:rsidR="007924A6" w:rsidRPr="007769BC" w:rsidRDefault="007924A6" w:rsidP="001F21A8">
            <w:pPr>
              <w:rPr>
                <w:ins w:id="1170" w:author="Tang, Joyce" w:date="2024-05-21T15:55:00Z" w16du:dateUtc="2024-05-21T22:55:00Z"/>
                <w:rFonts w:ascii="Arial" w:hAnsi="Arial" w:cs="Arial"/>
                <w:sz w:val="22"/>
                <w:szCs w:val="22"/>
              </w:rPr>
            </w:pPr>
          </w:p>
          <w:p w14:paraId="2D1D6CE3" w14:textId="29A0A76E" w:rsidR="007924A6" w:rsidRPr="007769BC" w:rsidRDefault="007924A6" w:rsidP="001F21A8">
            <w:pPr>
              <w:tabs>
                <w:tab w:val="left" w:pos="1980"/>
                <w:tab w:val="left" w:pos="3240"/>
              </w:tabs>
              <w:rPr>
                <w:ins w:id="1171" w:author="Tang, Joyce" w:date="2024-05-21T15:55:00Z" w16du:dateUtc="2024-05-21T22:55:00Z"/>
                <w:rFonts w:ascii="Arial" w:hAnsi="Arial" w:cs="Arial"/>
                <w:sz w:val="22"/>
                <w:szCs w:val="22"/>
              </w:rPr>
            </w:pPr>
            <w:ins w:id="1172"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1173" w:author="Tang, Joyce" w:date="2024-05-21T19:28:00Z" w16du:dateUtc="2024-05-22T02:28:00Z">
              <w:r w:rsidR="00160CB1">
                <w:rPr>
                  <w:rFonts w:ascii="Arial" w:hAnsi="Arial" w:cs="Arial"/>
                  <w:sz w:val="22"/>
                  <w:szCs w:val="22"/>
                </w:rPr>
                <w:t>X</w:t>
              </w:r>
            </w:ins>
            <w:ins w:id="1174" w:author="Tang, Joyce" w:date="2024-05-21T15:55:00Z" w16du:dateUtc="2024-05-21T22:55:00Z">
              <w:r>
                <w:rPr>
                  <w:rFonts w:ascii="Arial" w:hAnsi="Arial" w:cs="Arial"/>
                  <w:sz w:val="22"/>
                  <w:szCs w:val="22"/>
                </w:rPr>
                <w:t xml:space="preserve">___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508456CA" w14:textId="77777777" w:rsidTr="001F21A8">
        <w:trPr>
          <w:ins w:id="1175" w:author="Tang, Joyce" w:date="2024-05-21T15:55:00Z"/>
        </w:trPr>
        <w:tc>
          <w:tcPr>
            <w:tcW w:w="9576" w:type="dxa"/>
            <w:gridSpan w:val="4"/>
            <w:shd w:val="clear" w:color="auto" w:fill="auto"/>
          </w:tcPr>
          <w:p w14:paraId="25AA44E3" w14:textId="77777777" w:rsidR="007924A6" w:rsidRDefault="007924A6" w:rsidP="001F21A8">
            <w:pPr>
              <w:rPr>
                <w:ins w:id="1176" w:author="Tang, Joyce" w:date="2024-05-21T19:31:00Z" w16du:dateUtc="2024-05-22T02:31:00Z"/>
                <w:rFonts w:ascii="Arial" w:hAnsi="Arial" w:cs="Arial"/>
                <w:sz w:val="22"/>
                <w:szCs w:val="22"/>
              </w:rPr>
            </w:pPr>
            <w:ins w:id="1177"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4E192675" w14:textId="77777777" w:rsidR="00160CB1" w:rsidRPr="007769BC" w:rsidRDefault="00160CB1" w:rsidP="001F21A8">
            <w:pPr>
              <w:rPr>
                <w:ins w:id="1178" w:author="Tang, Joyce" w:date="2024-05-21T15:55:00Z" w16du:dateUtc="2024-05-21T22:55:00Z"/>
                <w:rFonts w:ascii="Arial" w:hAnsi="Arial" w:cs="Arial"/>
                <w:sz w:val="22"/>
                <w:szCs w:val="22"/>
              </w:rPr>
            </w:pPr>
          </w:p>
          <w:p w14:paraId="10217BE7" w14:textId="6ED0B592" w:rsidR="007924A6" w:rsidRPr="007769BC" w:rsidRDefault="007924A6" w:rsidP="001F21A8">
            <w:pPr>
              <w:tabs>
                <w:tab w:val="left" w:pos="720"/>
              </w:tabs>
              <w:rPr>
                <w:ins w:id="1179" w:author="Tang, Joyce" w:date="2024-05-21T15:55:00Z" w16du:dateUtc="2024-05-21T22:55:00Z"/>
                <w:rFonts w:ascii="Arial" w:hAnsi="Arial" w:cs="Arial"/>
                <w:sz w:val="22"/>
                <w:szCs w:val="22"/>
              </w:rPr>
            </w:pPr>
            <w:ins w:id="1180"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181" w:author="Tang, Joyce" w:date="2024-05-21T19:28:00Z" w16du:dateUtc="2024-05-22T02:28:00Z">
              <w:r w:rsidR="00160CB1">
                <w:rPr>
                  <w:rFonts w:ascii="Arial" w:hAnsi="Arial" w:cs="Arial"/>
                  <w:sz w:val="22"/>
                  <w:szCs w:val="22"/>
                </w:rPr>
                <w:t>Consumer/User</w:t>
              </w:r>
            </w:ins>
          </w:p>
          <w:p w14:paraId="6F9B12AC" w14:textId="74E608F4" w:rsidR="007924A6" w:rsidRPr="007769BC" w:rsidRDefault="007924A6" w:rsidP="001F21A8">
            <w:pPr>
              <w:tabs>
                <w:tab w:val="left" w:pos="720"/>
              </w:tabs>
              <w:rPr>
                <w:ins w:id="1182" w:author="Tang, Joyce" w:date="2024-05-21T15:55:00Z" w16du:dateUtc="2024-05-21T22:55:00Z"/>
                <w:rFonts w:ascii="Arial" w:hAnsi="Arial" w:cs="Arial"/>
                <w:sz w:val="22"/>
                <w:szCs w:val="22"/>
              </w:rPr>
            </w:pPr>
            <w:ins w:id="1183"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184" w:author="Tang, Joyce" w:date="2024-05-21T19:28:00Z" w16du:dateUtc="2024-05-22T02:28:00Z">
              <w:r w:rsidR="00160CB1">
                <w:rPr>
                  <w:rFonts w:ascii="Arial" w:hAnsi="Arial" w:cs="Arial"/>
                  <w:sz w:val="22"/>
                  <w:szCs w:val="22"/>
                </w:rPr>
                <w:t>Receive Fraud Alerts</w:t>
              </w:r>
            </w:ins>
          </w:p>
          <w:p w14:paraId="2B2854CF" w14:textId="4233887A" w:rsidR="007924A6" w:rsidRPr="007769BC" w:rsidRDefault="007924A6" w:rsidP="001F21A8">
            <w:pPr>
              <w:tabs>
                <w:tab w:val="left" w:pos="720"/>
              </w:tabs>
              <w:rPr>
                <w:ins w:id="1185" w:author="Tang, Joyce" w:date="2024-05-21T15:55:00Z" w16du:dateUtc="2024-05-21T22:55:00Z"/>
                <w:rFonts w:ascii="Arial" w:hAnsi="Arial" w:cs="Arial"/>
                <w:sz w:val="22"/>
                <w:szCs w:val="22"/>
              </w:rPr>
            </w:pPr>
            <w:ins w:id="1186"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187" w:author="Tang, Joyce" w:date="2024-05-21T19:28:00Z" w16du:dateUtc="2024-05-22T02:28:00Z">
              <w:r w:rsidR="00160CB1">
                <w:rPr>
                  <w:rFonts w:ascii="Arial" w:hAnsi="Arial" w:cs="Arial"/>
                  <w:sz w:val="22"/>
                  <w:szCs w:val="22"/>
                </w:rPr>
                <w:t>N</w:t>
              </w:r>
            </w:ins>
            <w:ins w:id="1188" w:author="Tang, Joyce" w:date="2024-05-21T19:29:00Z" w16du:dateUtc="2024-05-22T02:29:00Z">
              <w:r w:rsidR="00160CB1">
                <w:rPr>
                  <w:rFonts w:ascii="Arial" w:hAnsi="Arial" w:cs="Arial"/>
                  <w:sz w:val="22"/>
                  <w:szCs w:val="22"/>
                </w:rPr>
                <w:t>one</w:t>
              </w:r>
            </w:ins>
          </w:p>
          <w:p w14:paraId="6730D9F3" w14:textId="77777777" w:rsidR="007924A6" w:rsidRDefault="007924A6" w:rsidP="001F21A8">
            <w:pPr>
              <w:tabs>
                <w:tab w:val="left" w:pos="720"/>
              </w:tabs>
              <w:rPr>
                <w:ins w:id="1189" w:author="Tang, Joyce" w:date="2024-05-21T19:31:00Z" w16du:dateUtc="2024-05-22T02:31:00Z"/>
                <w:rFonts w:ascii="Arial" w:hAnsi="Arial" w:cs="Arial"/>
                <w:sz w:val="22"/>
                <w:szCs w:val="22"/>
              </w:rPr>
            </w:pPr>
            <w:ins w:id="1190"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191" w:author="Tang, Joyce" w:date="2024-05-21T19:29:00Z" w16du:dateUtc="2024-05-22T02:29:00Z">
              <w:r w:rsidR="00160CB1">
                <w:rPr>
                  <w:rFonts w:ascii="Arial" w:hAnsi="Arial" w:cs="Arial"/>
                  <w:sz w:val="22"/>
                  <w:szCs w:val="22"/>
                </w:rPr>
                <w:t xml:space="preserve"> None</w:t>
              </w:r>
            </w:ins>
            <w:ins w:id="1192" w:author="Tang, Joyce" w:date="2024-05-21T15:55:00Z" w16du:dateUtc="2024-05-21T22:55:00Z">
              <w:r w:rsidRPr="007769BC">
                <w:rPr>
                  <w:rFonts w:ascii="Arial" w:hAnsi="Arial" w:cs="Arial"/>
                  <w:sz w:val="22"/>
                  <w:szCs w:val="22"/>
                </w:rPr>
                <w:t xml:space="preserve"> </w:t>
              </w:r>
            </w:ins>
          </w:p>
          <w:p w14:paraId="454A5AA5" w14:textId="06728938" w:rsidR="00160CB1" w:rsidRPr="007769BC" w:rsidRDefault="00160CB1" w:rsidP="001F21A8">
            <w:pPr>
              <w:tabs>
                <w:tab w:val="left" w:pos="720"/>
              </w:tabs>
              <w:rPr>
                <w:ins w:id="1193" w:author="Tang, Joyce" w:date="2024-05-21T15:55:00Z" w16du:dateUtc="2024-05-21T22:55:00Z"/>
                <w:rFonts w:ascii="Arial" w:hAnsi="Arial" w:cs="Arial"/>
                <w:sz w:val="22"/>
                <w:szCs w:val="22"/>
              </w:rPr>
            </w:pPr>
          </w:p>
        </w:tc>
      </w:tr>
      <w:tr w:rsidR="007924A6" w:rsidRPr="007769BC" w14:paraId="71D11AB3" w14:textId="77777777" w:rsidTr="001F21A8">
        <w:trPr>
          <w:ins w:id="1194" w:author="Tang, Joyce" w:date="2024-05-21T15:55:00Z"/>
        </w:trPr>
        <w:tc>
          <w:tcPr>
            <w:tcW w:w="9576" w:type="dxa"/>
            <w:gridSpan w:val="4"/>
            <w:shd w:val="clear" w:color="auto" w:fill="auto"/>
          </w:tcPr>
          <w:p w14:paraId="00025DFA" w14:textId="77777777" w:rsidR="007924A6" w:rsidRPr="007769BC" w:rsidRDefault="007924A6" w:rsidP="001F21A8">
            <w:pPr>
              <w:rPr>
                <w:ins w:id="1195" w:author="Tang, Joyce" w:date="2024-05-21T15:55:00Z" w16du:dateUtc="2024-05-21T22:55:00Z"/>
                <w:rFonts w:ascii="Arial" w:hAnsi="Arial" w:cs="Arial"/>
                <w:sz w:val="22"/>
                <w:szCs w:val="22"/>
              </w:rPr>
            </w:pPr>
            <w:ins w:id="1196"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75DBE415" w14:textId="77777777" w:rsidR="007924A6" w:rsidRPr="007769BC" w:rsidRDefault="007924A6" w:rsidP="001F21A8">
            <w:pPr>
              <w:rPr>
                <w:ins w:id="1197" w:author="Tang, Joyce" w:date="2024-05-21T15:55:00Z" w16du:dateUtc="2024-05-21T22:55:00Z"/>
                <w:rFonts w:ascii="Arial" w:hAnsi="Arial" w:cs="Arial"/>
                <w:sz w:val="22"/>
                <w:szCs w:val="22"/>
              </w:rPr>
            </w:pPr>
          </w:p>
          <w:p w14:paraId="6C855DD1" w14:textId="70BBEBD4" w:rsidR="00160CB1" w:rsidRPr="00160CB1" w:rsidRDefault="00160CB1" w:rsidP="00160CB1">
            <w:pPr>
              <w:rPr>
                <w:ins w:id="1198" w:author="Tang, Joyce" w:date="2024-05-21T19:30:00Z" w16du:dateUtc="2024-05-22T02:30:00Z"/>
                <w:rFonts w:ascii="Arial" w:hAnsi="Arial" w:cs="Arial"/>
                <w:sz w:val="22"/>
                <w:szCs w:val="22"/>
              </w:rPr>
            </w:pPr>
            <w:ins w:id="1199" w:author="Tang, Joyce" w:date="2024-05-21T19:30:00Z" w16du:dateUtc="2024-05-22T02:30:00Z">
              <w:r>
                <w:rPr>
                  <w:rFonts w:ascii="Arial" w:hAnsi="Arial" w:cs="Arial"/>
                  <w:sz w:val="22"/>
                  <w:szCs w:val="22"/>
                </w:rPr>
                <w:t>U</w:t>
              </w:r>
              <w:r w:rsidRPr="00160CB1">
                <w:rPr>
                  <w:rFonts w:ascii="Arial" w:hAnsi="Arial" w:cs="Arial"/>
                  <w:sz w:val="22"/>
                  <w:szCs w:val="22"/>
                </w:rPr>
                <w:t>ser performs a transaction.</w:t>
              </w:r>
            </w:ins>
          </w:p>
          <w:p w14:paraId="536D1F40" w14:textId="77777777" w:rsidR="00160CB1" w:rsidRPr="00160CB1" w:rsidRDefault="00160CB1" w:rsidP="00160CB1">
            <w:pPr>
              <w:rPr>
                <w:ins w:id="1200" w:author="Tang, Joyce" w:date="2024-05-21T19:30:00Z" w16du:dateUtc="2024-05-22T02:30:00Z"/>
                <w:rFonts w:ascii="Arial" w:hAnsi="Arial" w:cs="Arial"/>
                <w:sz w:val="22"/>
                <w:szCs w:val="22"/>
              </w:rPr>
            </w:pPr>
            <w:ins w:id="1201" w:author="Tang, Joyce" w:date="2024-05-21T19:30:00Z" w16du:dateUtc="2024-05-22T02:30:00Z">
              <w:r w:rsidRPr="00160CB1">
                <w:rPr>
                  <w:rFonts w:ascii="Arial" w:hAnsi="Arial" w:cs="Arial"/>
                  <w:sz w:val="22"/>
                  <w:szCs w:val="22"/>
                </w:rPr>
                <w:t>System monitors the transaction in real-time.</w:t>
              </w:r>
            </w:ins>
          </w:p>
          <w:p w14:paraId="1C54ABB3" w14:textId="77777777" w:rsidR="00160CB1" w:rsidRPr="00160CB1" w:rsidRDefault="00160CB1" w:rsidP="00160CB1">
            <w:pPr>
              <w:rPr>
                <w:ins w:id="1202" w:author="Tang, Joyce" w:date="2024-05-21T19:30:00Z" w16du:dateUtc="2024-05-22T02:30:00Z"/>
                <w:rFonts w:ascii="Arial" w:hAnsi="Arial" w:cs="Arial"/>
                <w:sz w:val="22"/>
                <w:szCs w:val="22"/>
              </w:rPr>
            </w:pPr>
            <w:ins w:id="1203" w:author="Tang, Joyce" w:date="2024-05-21T19:30:00Z" w16du:dateUtc="2024-05-22T02:30:00Z">
              <w:r w:rsidRPr="00160CB1">
                <w:rPr>
                  <w:rFonts w:ascii="Arial" w:hAnsi="Arial" w:cs="Arial"/>
                  <w:sz w:val="22"/>
                  <w:szCs w:val="22"/>
                </w:rPr>
                <w:t>System analyzes transaction patterns for signs of fraud.</w:t>
              </w:r>
            </w:ins>
          </w:p>
          <w:p w14:paraId="774BB682" w14:textId="77777777" w:rsidR="00160CB1" w:rsidRPr="00160CB1" w:rsidRDefault="00160CB1" w:rsidP="00160CB1">
            <w:pPr>
              <w:rPr>
                <w:ins w:id="1204" w:author="Tang, Joyce" w:date="2024-05-21T19:30:00Z" w16du:dateUtc="2024-05-22T02:30:00Z"/>
                <w:rFonts w:ascii="Arial" w:hAnsi="Arial" w:cs="Arial"/>
                <w:sz w:val="22"/>
                <w:szCs w:val="22"/>
              </w:rPr>
            </w:pPr>
            <w:ins w:id="1205" w:author="Tang, Joyce" w:date="2024-05-21T19:30:00Z" w16du:dateUtc="2024-05-22T02:30:00Z">
              <w:r w:rsidRPr="00160CB1">
                <w:rPr>
                  <w:rFonts w:ascii="Arial" w:hAnsi="Arial" w:cs="Arial"/>
                  <w:sz w:val="22"/>
                  <w:szCs w:val="22"/>
                </w:rPr>
                <w:t>If suspicious activity is detected, the system generates an alert.</w:t>
              </w:r>
            </w:ins>
          </w:p>
          <w:p w14:paraId="235EE9F2" w14:textId="74531142" w:rsidR="007924A6" w:rsidRPr="007769BC" w:rsidRDefault="00160CB1" w:rsidP="001F21A8">
            <w:pPr>
              <w:rPr>
                <w:ins w:id="1206" w:author="Tang, Joyce" w:date="2024-05-21T15:55:00Z" w16du:dateUtc="2024-05-21T22:55:00Z"/>
                <w:rFonts w:ascii="Arial" w:hAnsi="Arial" w:cs="Arial"/>
                <w:sz w:val="22"/>
                <w:szCs w:val="22"/>
              </w:rPr>
            </w:pPr>
            <w:ins w:id="1207" w:author="Tang, Joyce" w:date="2024-05-21T19:30:00Z" w16du:dateUtc="2024-05-22T02:30:00Z">
              <w:r w:rsidRPr="00160CB1">
                <w:rPr>
                  <w:rFonts w:ascii="Arial" w:hAnsi="Arial" w:cs="Arial"/>
                  <w:sz w:val="22"/>
                  <w:szCs w:val="22"/>
                </w:rPr>
                <w:t>User receives a fraud alert and takes appropriate action.</w:t>
              </w:r>
            </w:ins>
          </w:p>
          <w:p w14:paraId="0B41AE87" w14:textId="77777777" w:rsidR="007924A6" w:rsidRPr="007769BC" w:rsidRDefault="007924A6" w:rsidP="001F21A8">
            <w:pPr>
              <w:rPr>
                <w:ins w:id="1208" w:author="Tang, Joyce" w:date="2024-05-21T15:55:00Z" w16du:dateUtc="2024-05-21T22:55:00Z"/>
                <w:rFonts w:ascii="Arial" w:hAnsi="Arial" w:cs="Arial"/>
                <w:sz w:val="22"/>
                <w:szCs w:val="22"/>
              </w:rPr>
            </w:pPr>
          </w:p>
        </w:tc>
      </w:tr>
      <w:tr w:rsidR="007924A6" w:rsidRPr="007769BC" w14:paraId="12915F9E" w14:textId="77777777" w:rsidTr="001F21A8">
        <w:trPr>
          <w:trHeight w:val="498"/>
          <w:ins w:id="1209" w:author="Tang, Joyce" w:date="2024-05-21T15:55:00Z"/>
        </w:trPr>
        <w:tc>
          <w:tcPr>
            <w:tcW w:w="9576" w:type="dxa"/>
            <w:gridSpan w:val="4"/>
            <w:shd w:val="clear" w:color="auto" w:fill="auto"/>
          </w:tcPr>
          <w:p w14:paraId="7DFA44ED" w14:textId="77777777" w:rsidR="007924A6" w:rsidRDefault="007924A6" w:rsidP="001F21A8">
            <w:pPr>
              <w:rPr>
                <w:ins w:id="1210" w:author="Tang, Joyce" w:date="2024-05-21T15:55:00Z" w16du:dateUtc="2024-05-21T22:55:00Z"/>
                <w:rFonts w:ascii="Arial" w:hAnsi="Arial" w:cs="Arial"/>
                <w:sz w:val="22"/>
                <w:szCs w:val="22"/>
              </w:rPr>
            </w:pPr>
            <w:ins w:id="1211"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3A537C93" w14:textId="77777777" w:rsidR="007924A6" w:rsidRDefault="007924A6" w:rsidP="001F21A8">
            <w:pPr>
              <w:rPr>
                <w:ins w:id="1212" w:author="Tang, Joyce" w:date="2024-05-21T19:30:00Z" w16du:dateUtc="2024-05-22T02:30:00Z"/>
                <w:rFonts w:ascii="Arial" w:hAnsi="Arial" w:cs="Arial"/>
                <w:sz w:val="22"/>
                <w:szCs w:val="22"/>
              </w:rPr>
            </w:pPr>
          </w:p>
          <w:p w14:paraId="452E9550" w14:textId="7DE33A14" w:rsidR="00160CB1" w:rsidRPr="007769BC" w:rsidRDefault="00160CB1" w:rsidP="001F21A8">
            <w:pPr>
              <w:rPr>
                <w:ins w:id="1213" w:author="Tang, Joyce" w:date="2024-05-21T15:55:00Z" w16du:dateUtc="2024-05-21T22:55:00Z"/>
                <w:rFonts w:ascii="Arial" w:hAnsi="Arial" w:cs="Arial"/>
                <w:sz w:val="22"/>
                <w:szCs w:val="22"/>
              </w:rPr>
            </w:pPr>
            <w:ins w:id="1214" w:author="Tang, Joyce" w:date="2024-05-21T19:30:00Z" w16du:dateUtc="2024-05-22T02:30:00Z">
              <w:r>
                <w:rPr>
                  <w:rFonts w:ascii="Arial" w:hAnsi="Arial" w:cs="Arial"/>
                  <w:sz w:val="22"/>
                  <w:szCs w:val="22"/>
                </w:rPr>
                <w:t>None</w:t>
              </w:r>
            </w:ins>
          </w:p>
          <w:p w14:paraId="2FDED4AB" w14:textId="77777777" w:rsidR="007924A6" w:rsidRPr="007769BC" w:rsidRDefault="007924A6" w:rsidP="001F21A8">
            <w:pPr>
              <w:rPr>
                <w:ins w:id="1215" w:author="Tang, Joyce" w:date="2024-05-21T15:55:00Z" w16du:dateUtc="2024-05-21T22:55:00Z"/>
                <w:rFonts w:ascii="Arial" w:hAnsi="Arial" w:cs="Arial"/>
                <w:sz w:val="22"/>
                <w:szCs w:val="22"/>
              </w:rPr>
            </w:pPr>
          </w:p>
        </w:tc>
      </w:tr>
      <w:tr w:rsidR="007924A6" w:rsidRPr="007769BC" w14:paraId="437EAEA9" w14:textId="77777777" w:rsidTr="001F21A8">
        <w:trPr>
          <w:ins w:id="1216" w:author="Tang, Joyce" w:date="2024-05-21T15:55:00Z"/>
        </w:trPr>
        <w:tc>
          <w:tcPr>
            <w:tcW w:w="9576" w:type="dxa"/>
            <w:gridSpan w:val="4"/>
            <w:shd w:val="clear" w:color="auto" w:fill="auto"/>
          </w:tcPr>
          <w:p w14:paraId="6E0DEC6A" w14:textId="77777777" w:rsidR="007924A6" w:rsidRDefault="007924A6" w:rsidP="001F21A8">
            <w:pPr>
              <w:rPr>
                <w:ins w:id="1217" w:author="Tang, Joyce" w:date="2024-05-21T15:55:00Z" w16du:dateUtc="2024-05-21T22:55:00Z"/>
                <w:rFonts w:ascii="Arial" w:hAnsi="Arial" w:cs="Arial"/>
                <w:sz w:val="22"/>
                <w:szCs w:val="22"/>
              </w:rPr>
            </w:pPr>
            <w:ins w:id="1218"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7338B4E" w14:textId="77777777" w:rsidR="007924A6" w:rsidRDefault="007924A6" w:rsidP="001F21A8">
            <w:pPr>
              <w:rPr>
                <w:ins w:id="1219" w:author="Tang, Joyce" w:date="2024-05-21T15:55:00Z" w16du:dateUtc="2024-05-21T22:55:00Z"/>
                <w:rFonts w:ascii="Arial" w:hAnsi="Arial" w:cs="Arial"/>
                <w:sz w:val="22"/>
                <w:szCs w:val="22"/>
              </w:rPr>
            </w:pPr>
          </w:p>
          <w:p w14:paraId="6FFA60C9" w14:textId="1B87B52B" w:rsidR="007924A6" w:rsidRDefault="00160CB1" w:rsidP="001F21A8">
            <w:pPr>
              <w:rPr>
                <w:ins w:id="1220" w:author="Tang, Joyce" w:date="2024-05-21T15:55:00Z" w16du:dateUtc="2024-05-21T22:55:00Z"/>
                <w:rFonts w:ascii="Arial" w:hAnsi="Arial" w:cs="Arial"/>
                <w:sz w:val="22"/>
                <w:szCs w:val="22"/>
              </w:rPr>
            </w:pPr>
            <w:ins w:id="1221" w:author="Tang, Joyce" w:date="2024-05-21T19:30:00Z" w16du:dateUtc="2024-05-22T02:30:00Z">
              <w:r w:rsidRPr="00160CB1">
                <w:rPr>
                  <w:rFonts w:ascii="Arial" w:hAnsi="Arial" w:cs="Arial"/>
                  <w:sz w:val="22"/>
                  <w:szCs w:val="22"/>
                </w:rPr>
                <w:t>If no suspicious activity is detected, the transaction proceeds without any alerts.</w:t>
              </w:r>
            </w:ins>
          </w:p>
          <w:p w14:paraId="735FF674" w14:textId="77777777" w:rsidR="007924A6" w:rsidRPr="007769BC" w:rsidRDefault="007924A6" w:rsidP="001F21A8">
            <w:pPr>
              <w:rPr>
                <w:ins w:id="1222" w:author="Tang, Joyce" w:date="2024-05-21T15:55:00Z" w16du:dateUtc="2024-05-21T22:55:00Z"/>
                <w:rFonts w:ascii="Arial" w:hAnsi="Arial" w:cs="Arial"/>
                <w:sz w:val="22"/>
                <w:szCs w:val="22"/>
              </w:rPr>
            </w:pPr>
          </w:p>
        </w:tc>
      </w:tr>
      <w:tr w:rsidR="007924A6" w:rsidRPr="007769BC" w14:paraId="183E437B" w14:textId="77777777" w:rsidTr="001F21A8">
        <w:trPr>
          <w:ins w:id="1223" w:author="Tang, Joyce" w:date="2024-05-21T15:55:00Z"/>
        </w:trPr>
        <w:tc>
          <w:tcPr>
            <w:tcW w:w="9576" w:type="dxa"/>
            <w:gridSpan w:val="4"/>
            <w:shd w:val="clear" w:color="auto" w:fill="auto"/>
          </w:tcPr>
          <w:p w14:paraId="6DFF603C" w14:textId="77777777" w:rsidR="007924A6" w:rsidRDefault="007924A6" w:rsidP="001F21A8">
            <w:pPr>
              <w:rPr>
                <w:ins w:id="1224" w:author="Tang, Joyce" w:date="2024-05-21T15:55:00Z" w16du:dateUtc="2024-05-21T22:55:00Z"/>
                <w:rFonts w:ascii="Arial" w:hAnsi="Arial" w:cs="Arial"/>
                <w:b/>
                <w:sz w:val="22"/>
                <w:szCs w:val="22"/>
              </w:rPr>
            </w:pPr>
            <w:ins w:id="1225"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791BCBA3" w14:textId="77777777" w:rsidR="007924A6" w:rsidRDefault="007924A6" w:rsidP="001F21A8">
            <w:pPr>
              <w:rPr>
                <w:ins w:id="1226" w:author="Tang, Joyce" w:date="2024-05-21T19:31:00Z" w16du:dateUtc="2024-05-22T02:31:00Z"/>
                <w:rFonts w:ascii="Arial" w:hAnsi="Arial" w:cs="Arial"/>
                <w:b/>
                <w:sz w:val="22"/>
                <w:szCs w:val="22"/>
              </w:rPr>
            </w:pPr>
          </w:p>
          <w:p w14:paraId="015AFE21" w14:textId="4E8BFB02" w:rsidR="00160CB1" w:rsidRPr="00160CB1" w:rsidRDefault="00160CB1" w:rsidP="001F21A8">
            <w:pPr>
              <w:rPr>
                <w:ins w:id="1227" w:author="Tang, Joyce" w:date="2024-05-21T15:55:00Z" w16du:dateUtc="2024-05-21T22:55:00Z"/>
                <w:rFonts w:ascii="Arial" w:hAnsi="Arial" w:cs="Arial"/>
                <w:bCs/>
                <w:sz w:val="22"/>
                <w:szCs w:val="22"/>
                <w:rPrChange w:id="1228" w:author="Tang, Joyce" w:date="2024-05-21T19:31:00Z" w16du:dateUtc="2024-05-22T02:31:00Z">
                  <w:rPr>
                    <w:ins w:id="1229" w:author="Tang, Joyce" w:date="2024-05-21T15:55:00Z" w16du:dateUtc="2024-05-21T22:55:00Z"/>
                    <w:rFonts w:ascii="Arial" w:hAnsi="Arial" w:cs="Arial"/>
                    <w:b/>
                    <w:sz w:val="22"/>
                    <w:szCs w:val="22"/>
                  </w:rPr>
                </w:rPrChange>
              </w:rPr>
            </w:pPr>
            <w:ins w:id="1230" w:author="Tang, Joyce" w:date="2024-05-21T19:31:00Z" w16du:dateUtc="2024-05-22T02:31:00Z">
              <w:r w:rsidRPr="00160CB1">
                <w:rPr>
                  <w:rFonts w:ascii="Arial" w:hAnsi="Arial" w:cs="Arial"/>
                  <w:bCs/>
                  <w:sz w:val="22"/>
                  <w:szCs w:val="22"/>
                  <w:rPrChange w:id="1231" w:author="Tang, Joyce" w:date="2024-05-21T19:31:00Z" w16du:dateUtc="2024-05-22T02:31:00Z">
                    <w:rPr>
                      <w:rFonts w:ascii="Arial" w:hAnsi="Arial" w:cs="Arial"/>
                      <w:b/>
                      <w:sz w:val="22"/>
                      <w:szCs w:val="22"/>
                    </w:rPr>
                  </w:rPrChange>
                </w:rPr>
                <w:t>The system must use advanced algorithms for real-time fraud detection.</w:t>
              </w:r>
            </w:ins>
          </w:p>
          <w:p w14:paraId="3A603782" w14:textId="77777777" w:rsidR="007924A6" w:rsidRPr="007769BC" w:rsidRDefault="007924A6" w:rsidP="001F21A8">
            <w:pPr>
              <w:rPr>
                <w:ins w:id="1232" w:author="Tang, Joyce" w:date="2024-05-21T15:55:00Z" w16du:dateUtc="2024-05-21T22:55:00Z"/>
                <w:rFonts w:ascii="Arial" w:hAnsi="Arial" w:cs="Arial"/>
                <w:b/>
                <w:sz w:val="22"/>
                <w:szCs w:val="22"/>
              </w:rPr>
            </w:pPr>
          </w:p>
        </w:tc>
      </w:tr>
      <w:tr w:rsidR="007924A6" w:rsidRPr="007769BC" w14:paraId="467D2D96" w14:textId="77777777" w:rsidTr="001F21A8">
        <w:trPr>
          <w:ins w:id="1233" w:author="Tang, Joyce" w:date="2024-05-21T15:55:00Z"/>
        </w:trPr>
        <w:tc>
          <w:tcPr>
            <w:tcW w:w="9576" w:type="dxa"/>
            <w:gridSpan w:val="4"/>
            <w:shd w:val="clear" w:color="auto" w:fill="auto"/>
          </w:tcPr>
          <w:p w14:paraId="27AF8394" w14:textId="77777777" w:rsidR="007924A6" w:rsidRPr="00CC2AD7" w:rsidRDefault="007924A6" w:rsidP="001F21A8">
            <w:pPr>
              <w:rPr>
                <w:ins w:id="1234" w:author="Tang, Joyce" w:date="2024-05-21T15:55:00Z" w16du:dateUtc="2024-05-21T22:55:00Z"/>
                <w:rFonts w:ascii="Arial" w:hAnsi="Arial" w:cs="Arial"/>
                <w:b/>
                <w:sz w:val="22"/>
                <w:szCs w:val="22"/>
              </w:rPr>
            </w:pPr>
            <w:ins w:id="1235" w:author="Tang, Joyce" w:date="2024-05-21T15:55:00Z" w16du:dateUtc="2024-05-21T22:55:00Z">
              <w:r w:rsidRPr="00CC2AD7">
                <w:rPr>
                  <w:rFonts w:ascii="Arial" w:hAnsi="Arial" w:cs="Arial"/>
                  <w:b/>
                  <w:sz w:val="22"/>
                  <w:szCs w:val="22"/>
                </w:rPr>
                <w:t xml:space="preserve">To do/Issues: </w:t>
              </w:r>
            </w:ins>
          </w:p>
          <w:p w14:paraId="13577998" w14:textId="77777777" w:rsidR="007924A6" w:rsidRDefault="007924A6" w:rsidP="001F21A8">
            <w:pPr>
              <w:rPr>
                <w:ins w:id="1236" w:author="Tang, Joyce" w:date="2024-05-21T15:55:00Z" w16du:dateUtc="2024-05-21T22:55:00Z"/>
                <w:rFonts w:cs="Arial"/>
                <w:b/>
                <w:sz w:val="22"/>
                <w:szCs w:val="22"/>
              </w:rPr>
            </w:pPr>
          </w:p>
          <w:p w14:paraId="1DE071DF" w14:textId="1B80BB25" w:rsidR="00160CB1" w:rsidRPr="00160CB1" w:rsidRDefault="00160CB1" w:rsidP="001F21A8">
            <w:pPr>
              <w:rPr>
                <w:ins w:id="1237" w:author="Tang, Joyce" w:date="2024-05-21T15:55:00Z" w16du:dateUtc="2024-05-21T22:55:00Z"/>
                <w:rFonts w:ascii="Arial" w:hAnsi="Arial" w:cs="Arial"/>
                <w:bCs/>
                <w:sz w:val="22"/>
                <w:szCs w:val="22"/>
                <w:rPrChange w:id="1238" w:author="Tang, Joyce" w:date="2024-05-21T19:31:00Z" w16du:dateUtc="2024-05-22T02:31:00Z">
                  <w:rPr>
                    <w:ins w:id="1239" w:author="Tang, Joyce" w:date="2024-05-21T15:55:00Z" w16du:dateUtc="2024-05-21T22:55:00Z"/>
                    <w:rFonts w:ascii="Arial" w:hAnsi="Arial" w:cs="Arial"/>
                    <w:b/>
                    <w:sz w:val="22"/>
                    <w:szCs w:val="22"/>
                  </w:rPr>
                </w:rPrChange>
              </w:rPr>
            </w:pPr>
            <w:ins w:id="1240" w:author="Tang, Joyce" w:date="2024-05-21T19:31:00Z" w16du:dateUtc="2024-05-22T02:31:00Z">
              <w:r w:rsidRPr="00160CB1">
                <w:rPr>
                  <w:rFonts w:ascii="Arial" w:hAnsi="Arial" w:cs="Arial"/>
                  <w:bCs/>
                  <w:sz w:val="22"/>
                  <w:szCs w:val="22"/>
                  <w:rPrChange w:id="1241" w:author="Tang, Joyce" w:date="2024-05-21T19:31:00Z" w16du:dateUtc="2024-05-22T02:31:00Z">
                    <w:rPr>
                      <w:rFonts w:ascii="Arial" w:hAnsi="Arial" w:cs="Arial"/>
                      <w:b/>
                      <w:sz w:val="22"/>
                      <w:szCs w:val="22"/>
                    </w:rPr>
                  </w:rPrChange>
                </w:rPr>
                <w:t>Ensure continuous improvement of fraud detection algorithms.</w:t>
              </w:r>
            </w:ins>
          </w:p>
        </w:tc>
      </w:tr>
    </w:tbl>
    <w:p w14:paraId="4B4AA876" w14:textId="77777777" w:rsidR="007924A6" w:rsidRPr="00E77104" w:rsidRDefault="007924A6" w:rsidP="007924A6">
      <w:pPr>
        <w:rPr>
          <w:ins w:id="1242" w:author="Tang, Joyce" w:date="2024-05-21T15:55:00Z" w16du:dateUtc="2024-05-21T22:55:00Z"/>
          <w:rFonts w:ascii="Arial" w:hAnsi="Arial" w:cs="Arial"/>
        </w:rPr>
      </w:pPr>
    </w:p>
    <w:p w14:paraId="36558A9C" w14:textId="77777777" w:rsidR="007924A6" w:rsidRDefault="007924A6" w:rsidP="007924A6">
      <w:pPr>
        <w:rPr>
          <w:ins w:id="1243"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7721C1AD" w14:textId="77777777" w:rsidTr="001F21A8">
        <w:trPr>
          <w:ins w:id="1244" w:author="Tang, Joyce" w:date="2024-05-21T15:55:00Z"/>
        </w:trPr>
        <w:tc>
          <w:tcPr>
            <w:tcW w:w="5958" w:type="dxa"/>
            <w:gridSpan w:val="2"/>
            <w:shd w:val="clear" w:color="auto" w:fill="auto"/>
          </w:tcPr>
          <w:p w14:paraId="0AB344B0" w14:textId="157D1F46" w:rsidR="007924A6" w:rsidRPr="007769BC" w:rsidRDefault="007924A6" w:rsidP="001F21A8">
            <w:pPr>
              <w:rPr>
                <w:ins w:id="1245" w:author="Tang, Joyce" w:date="2024-05-21T15:55:00Z" w16du:dateUtc="2024-05-21T22:55:00Z"/>
                <w:rFonts w:ascii="Arial" w:hAnsi="Arial" w:cs="Arial"/>
                <w:sz w:val="22"/>
                <w:szCs w:val="22"/>
              </w:rPr>
            </w:pPr>
            <w:ins w:id="1246" w:author="Tang, Joyce" w:date="2024-05-21T15:55:00Z" w16du:dateUtc="2024-05-21T22:55: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247" w:author="Tang, Joyce" w:date="2024-05-21T19:32:00Z" w16du:dateUtc="2024-05-22T02:32:00Z">
              <w:r w:rsidR="00160CB1" w:rsidRPr="00160CB1">
                <w:rPr>
                  <w:rFonts w:ascii="Arial" w:hAnsi="Arial" w:cs="Arial"/>
                  <w:sz w:val="22"/>
                  <w:szCs w:val="22"/>
                </w:rPr>
                <w:t>Receive Fraud Alerts</w:t>
              </w:r>
            </w:ins>
          </w:p>
        </w:tc>
        <w:tc>
          <w:tcPr>
            <w:tcW w:w="900" w:type="dxa"/>
            <w:shd w:val="clear" w:color="auto" w:fill="auto"/>
          </w:tcPr>
          <w:p w14:paraId="1A5EC864" w14:textId="78E05EAC" w:rsidR="007924A6" w:rsidRPr="007769BC" w:rsidRDefault="007924A6" w:rsidP="001F21A8">
            <w:pPr>
              <w:rPr>
                <w:ins w:id="1248" w:author="Tang, Joyce" w:date="2024-05-21T15:55:00Z" w16du:dateUtc="2024-05-21T22:55:00Z"/>
                <w:rFonts w:ascii="Arial" w:hAnsi="Arial" w:cs="Arial"/>
                <w:sz w:val="22"/>
                <w:szCs w:val="22"/>
              </w:rPr>
            </w:pPr>
            <w:ins w:id="1249"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1250" w:author="Tang, Joyce" w:date="2024-05-21T19:32:00Z" w16du:dateUtc="2024-05-22T02:32:00Z">
              <w:r w:rsidR="00160CB1">
                <w:rPr>
                  <w:rFonts w:ascii="Arial" w:hAnsi="Arial" w:cs="Arial"/>
                  <w:sz w:val="22"/>
                  <w:szCs w:val="22"/>
                </w:rPr>
                <w:t>UC_007</w:t>
              </w:r>
            </w:ins>
          </w:p>
        </w:tc>
        <w:tc>
          <w:tcPr>
            <w:tcW w:w="2718" w:type="dxa"/>
            <w:shd w:val="clear" w:color="auto" w:fill="auto"/>
          </w:tcPr>
          <w:p w14:paraId="413A5D80" w14:textId="298C234B" w:rsidR="007924A6" w:rsidRPr="007769BC" w:rsidRDefault="007924A6" w:rsidP="001F21A8">
            <w:pPr>
              <w:rPr>
                <w:ins w:id="1251" w:author="Tang, Joyce" w:date="2024-05-21T15:55:00Z" w16du:dateUtc="2024-05-21T22:55:00Z"/>
                <w:rFonts w:ascii="Arial" w:hAnsi="Arial" w:cs="Arial"/>
                <w:sz w:val="22"/>
                <w:szCs w:val="22"/>
              </w:rPr>
            </w:pPr>
            <w:ins w:id="1252"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1253" w:author="Tang, Joyce" w:date="2024-05-21T19:32:00Z" w16du:dateUtc="2024-05-22T02:32:00Z">
              <w:r w:rsidR="00160CB1">
                <w:rPr>
                  <w:rFonts w:ascii="Arial" w:hAnsi="Arial" w:cs="Arial"/>
                  <w:sz w:val="22"/>
                  <w:szCs w:val="22"/>
                </w:rPr>
                <w:t>High</w:t>
              </w:r>
            </w:ins>
          </w:p>
        </w:tc>
      </w:tr>
      <w:tr w:rsidR="007924A6" w:rsidRPr="007769BC" w14:paraId="02CCAFCC" w14:textId="77777777" w:rsidTr="001F21A8">
        <w:trPr>
          <w:ins w:id="1254" w:author="Tang, Joyce" w:date="2024-05-21T15:55:00Z"/>
        </w:trPr>
        <w:tc>
          <w:tcPr>
            <w:tcW w:w="4788" w:type="dxa"/>
            <w:shd w:val="clear" w:color="auto" w:fill="auto"/>
          </w:tcPr>
          <w:p w14:paraId="6510034E" w14:textId="7A1DE347" w:rsidR="007924A6" w:rsidRPr="007769BC" w:rsidRDefault="007924A6" w:rsidP="001F21A8">
            <w:pPr>
              <w:rPr>
                <w:ins w:id="1255" w:author="Tang, Joyce" w:date="2024-05-21T15:55:00Z" w16du:dateUtc="2024-05-21T22:55:00Z"/>
                <w:rFonts w:ascii="Arial" w:hAnsi="Arial" w:cs="Arial"/>
                <w:sz w:val="22"/>
                <w:szCs w:val="22"/>
              </w:rPr>
            </w:pPr>
            <w:ins w:id="1256" w:author="Tang, Joyce" w:date="2024-05-21T15:55:00Z" w16du:dateUtc="2024-05-21T22:55: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257" w:author="Tang, Joyce" w:date="2024-05-21T19:32:00Z" w16du:dateUtc="2024-05-22T02:32:00Z">
              <w:r w:rsidR="00160CB1">
                <w:rPr>
                  <w:rFonts w:ascii="Arial" w:hAnsi="Arial" w:cs="Arial"/>
                  <w:sz w:val="22"/>
                  <w:szCs w:val="22"/>
                </w:rPr>
                <w:t>Consumer/User</w:t>
              </w:r>
            </w:ins>
          </w:p>
        </w:tc>
        <w:tc>
          <w:tcPr>
            <w:tcW w:w="4788" w:type="dxa"/>
            <w:gridSpan w:val="3"/>
            <w:shd w:val="clear" w:color="auto" w:fill="auto"/>
          </w:tcPr>
          <w:p w14:paraId="325BB21C" w14:textId="42192040" w:rsidR="007924A6" w:rsidRPr="007769BC" w:rsidRDefault="007924A6" w:rsidP="001F21A8">
            <w:pPr>
              <w:rPr>
                <w:ins w:id="1258" w:author="Tang, Joyce" w:date="2024-05-21T15:55:00Z" w16du:dateUtc="2024-05-21T22:55:00Z"/>
                <w:rFonts w:ascii="Arial" w:hAnsi="Arial" w:cs="Arial"/>
                <w:sz w:val="22"/>
                <w:szCs w:val="22"/>
              </w:rPr>
            </w:pPr>
            <w:ins w:id="1259"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260" w:author="Tang, Joyce" w:date="2024-05-21T19:32:00Z" w16du:dateUtc="2024-05-22T02:32:00Z">
              <w:r w:rsidR="00160CB1">
                <w:rPr>
                  <w:rFonts w:ascii="Arial" w:hAnsi="Arial" w:cs="Arial"/>
                  <w:sz w:val="22"/>
                  <w:szCs w:val="22"/>
                </w:rPr>
                <w:t>Primary</w:t>
              </w:r>
            </w:ins>
          </w:p>
        </w:tc>
      </w:tr>
      <w:tr w:rsidR="007924A6" w:rsidRPr="007769BC" w14:paraId="2DDC8759" w14:textId="77777777" w:rsidTr="001F21A8">
        <w:trPr>
          <w:ins w:id="1261" w:author="Tang, Joyce" w:date="2024-05-21T15:55:00Z"/>
        </w:trPr>
        <w:tc>
          <w:tcPr>
            <w:tcW w:w="9576" w:type="dxa"/>
            <w:gridSpan w:val="4"/>
            <w:shd w:val="clear" w:color="auto" w:fill="auto"/>
          </w:tcPr>
          <w:p w14:paraId="0180CD80" w14:textId="1637465C" w:rsidR="007924A6" w:rsidRDefault="007924A6" w:rsidP="001F21A8">
            <w:pPr>
              <w:rPr>
                <w:ins w:id="1262" w:author="Tang, Joyce" w:date="2024-05-21T15:55:00Z" w16du:dateUtc="2024-05-21T22:55:00Z"/>
                <w:rFonts w:ascii="Arial" w:hAnsi="Arial" w:cs="Arial"/>
                <w:b/>
                <w:sz w:val="22"/>
                <w:szCs w:val="22"/>
              </w:rPr>
            </w:pPr>
            <w:ins w:id="1263" w:author="Tang, Joyce" w:date="2024-05-21T15:55:00Z" w16du:dateUtc="2024-05-21T22:55:00Z">
              <w:r>
                <w:rPr>
                  <w:rFonts w:ascii="Arial" w:hAnsi="Arial" w:cs="Arial"/>
                  <w:b/>
                  <w:sz w:val="22"/>
                  <w:szCs w:val="22"/>
                </w:rPr>
                <w:t>Supporting Actors:</w:t>
              </w:r>
            </w:ins>
            <w:ins w:id="1264" w:author="Tang, Joyce" w:date="2024-05-21T19:32:00Z" w16du:dateUtc="2024-05-22T02:32:00Z">
              <w:r w:rsidR="00160CB1">
                <w:rPr>
                  <w:rFonts w:ascii="Arial" w:hAnsi="Arial" w:cs="Arial"/>
                  <w:b/>
                  <w:sz w:val="22"/>
                  <w:szCs w:val="22"/>
                </w:rPr>
                <w:t xml:space="preserve"> </w:t>
              </w:r>
              <w:r w:rsidR="00160CB1" w:rsidRPr="00160CB1">
                <w:rPr>
                  <w:rFonts w:ascii="Arial" w:hAnsi="Arial" w:cs="Arial"/>
                  <w:bCs/>
                  <w:sz w:val="22"/>
                  <w:szCs w:val="22"/>
                  <w:rPrChange w:id="1265" w:author="Tang, Joyce" w:date="2024-05-21T19:33:00Z" w16du:dateUtc="2024-05-22T02:33:00Z">
                    <w:rPr>
                      <w:rFonts w:ascii="Arial" w:hAnsi="Arial" w:cs="Arial"/>
                      <w:b/>
                      <w:sz w:val="22"/>
                      <w:szCs w:val="22"/>
                    </w:rPr>
                  </w:rPrChange>
                </w:rPr>
                <w:t>None</w:t>
              </w:r>
            </w:ins>
          </w:p>
          <w:p w14:paraId="4558574E" w14:textId="77777777" w:rsidR="007924A6" w:rsidRDefault="007924A6" w:rsidP="001F21A8">
            <w:pPr>
              <w:rPr>
                <w:ins w:id="1266" w:author="Tang, Joyce" w:date="2024-05-21T15:55:00Z" w16du:dateUtc="2024-05-21T22:55:00Z"/>
                <w:rFonts w:ascii="Arial" w:hAnsi="Arial" w:cs="Arial"/>
                <w:b/>
                <w:sz w:val="22"/>
                <w:szCs w:val="22"/>
              </w:rPr>
            </w:pPr>
          </w:p>
          <w:p w14:paraId="691A37D3" w14:textId="77777777" w:rsidR="007924A6" w:rsidRPr="007769BC" w:rsidRDefault="007924A6" w:rsidP="001F21A8">
            <w:pPr>
              <w:rPr>
                <w:ins w:id="1267" w:author="Tang, Joyce" w:date="2024-05-21T15:55:00Z" w16du:dateUtc="2024-05-21T22:55:00Z"/>
                <w:rFonts w:ascii="Arial" w:hAnsi="Arial" w:cs="Arial"/>
                <w:b/>
                <w:sz w:val="22"/>
                <w:szCs w:val="22"/>
              </w:rPr>
            </w:pPr>
          </w:p>
        </w:tc>
      </w:tr>
      <w:tr w:rsidR="007924A6" w:rsidRPr="007769BC" w14:paraId="1F0549BD" w14:textId="77777777" w:rsidTr="001F21A8">
        <w:trPr>
          <w:ins w:id="1268" w:author="Tang, Joyce" w:date="2024-05-21T15:55:00Z"/>
        </w:trPr>
        <w:tc>
          <w:tcPr>
            <w:tcW w:w="9576" w:type="dxa"/>
            <w:gridSpan w:val="4"/>
            <w:shd w:val="clear" w:color="auto" w:fill="auto"/>
          </w:tcPr>
          <w:p w14:paraId="6114DDD4" w14:textId="1014DAF1" w:rsidR="007924A6" w:rsidRPr="007769BC" w:rsidRDefault="007924A6" w:rsidP="001F21A8">
            <w:pPr>
              <w:rPr>
                <w:ins w:id="1269" w:author="Tang, Joyce" w:date="2024-05-21T15:55:00Z" w16du:dateUtc="2024-05-21T22:55:00Z"/>
                <w:rFonts w:ascii="Arial" w:hAnsi="Arial" w:cs="Arial"/>
                <w:sz w:val="22"/>
                <w:szCs w:val="22"/>
              </w:rPr>
            </w:pPr>
            <w:ins w:id="1270"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0AB6631D" w14:textId="77777777" w:rsidR="00160CB1" w:rsidRDefault="00160CB1" w:rsidP="00160CB1">
            <w:pPr>
              <w:numPr>
                <w:ilvl w:val="0"/>
                <w:numId w:val="40"/>
              </w:numPr>
              <w:spacing w:before="100" w:beforeAutospacing="1" w:after="100" w:afterAutospacing="1"/>
              <w:rPr>
                <w:ins w:id="1271" w:author="Tang, Joyce" w:date="2024-05-21T19:33:00Z" w16du:dateUtc="2024-05-22T02:33:00Z"/>
              </w:rPr>
            </w:pPr>
            <w:ins w:id="1272" w:author="Tang, Joyce" w:date="2024-05-21T19:33:00Z" w16du:dateUtc="2024-05-22T02:33:00Z">
              <w:r>
                <w:t>Consumers/Users: Want to be notified immediately of any suspicious activities.</w:t>
              </w:r>
            </w:ins>
          </w:p>
          <w:p w14:paraId="788EF2CB" w14:textId="288F6522" w:rsidR="007924A6" w:rsidRPr="00160CB1" w:rsidRDefault="00160CB1">
            <w:pPr>
              <w:numPr>
                <w:ilvl w:val="0"/>
                <w:numId w:val="40"/>
              </w:numPr>
              <w:spacing w:before="100" w:beforeAutospacing="1" w:after="100" w:afterAutospacing="1"/>
              <w:rPr>
                <w:ins w:id="1273" w:author="Tang, Joyce" w:date="2024-05-21T15:55:00Z" w16du:dateUtc="2024-05-21T22:55:00Z"/>
                <w:rPrChange w:id="1274" w:author="Tang, Joyce" w:date="2024-05-21T19:33:00Z" w16du:dateUtc="2024-05-22T02:33:00Z">
                  <w:rPr>
                    <w:ins w:id="1275" w:author="Tang, Joyce" w:date="2024-05-21T15:55:00Z" w16du:dateUtc="2024-05-21T22:55:00Z"/>
                    <w:rFonts w:ascii="Arial" w:hAnsi="Arial" w:cs="Arial"/>
                    <w:sz w:val="22"/>
                    <w:szCs w:val="22"/>
                  </w:rPr>
                </w:rPrChange>
              </w:rPr>
              <w:pPrChange w:id="1276" w:author="Tang, Joyce" w:date="2024-05-21T19:33:00Z" w16du:dateUtc="2024-05-22T02:33:00Z">
                <w:pPr/>
              </w:pPrChange>
            </w:pPr>
            <w:ins w:id="1277" w:author="Tang, Joyce" w:date="2024-05-21T19:33:00Z" w16du:dateUtc="2024-05-22T02:33:00Z">
              <w:r>
                <w:t>ScamSafe: Needs to ensure timely and accurate fraud alerts.</w:t>
              </w:r>
            </w:ins>
          </w:p>
        </w:tc>
      </w:tr>
      <w:tr w:rsidR="007924A6" w:rsidRPr="007769BC" w14:paraId="05786139" w14:textId="77777777" w:rsidTr="001F21A8">
        <w:trPr>
          <w:ins w:id="1278" w:author="Tang, Joyce" w:date="2024-05-21T15:55:00Z"/>
        </w:trPr>
        <w:tc>
          <w:tcPr>
            <w:tcW w:w="9576" w:type="dxa"/>
            <w:gridSpan w:val="4"/>
            <w:shd w:val="clear" w:color="auto" w:fill="auto"/>
          </w:tcPr>
          <w:p w14:paraId="28EA9208" w14:textId="77777777" w:rsidR="007924A6" w:rsidRPr="007769BC" w:rsidRDefault="007924A6" w:rsidP="001F21A8">
            <w:pPr>
              <w:rPr>
                <w:ins w:id="1279" w:author="Tang, Joyce" w:date="2024-05-21T15:55:00Z" w16du:dateUtc="2024-05-21T22:55:00Z"/>
                <w:rFonts w:ascii="Arial" w:hAnsi="Arial" w:cs="Arial"/>
                <w:sz w:val="22"/>
                <w:szCs w:val="22"/>
              </w:rPr>
            </w:pPr>
            <w:ins w:id="1280"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49F1037D" w14:textId="77777777" w:rsidR="007924A6" w:rsidRPr="007769BC" w:rsidRDefault="007924A6" w:rsidP="001F21A8">
            <w:pPr>
              <w:rPr>
                <w:ins w:id="1281" w:author="Tang, Joyce" w:date="2024-05-21T15:55:00Z" w16du:dateUtc="2024-05-21T22:55:00Z"/>
                <w:rFonts w:ascii="Arial" w:hAnsi="Arial" w:cs="Arial"/>
                <w:sz w:val="22"/>
                <w:szCs w:val="22"/>
              </w:rPr>
            </w:pPr>
          </w:p>
          <w:p w14:paraId="3E1FB04C" w14:textId="53678219" w:rsidR="007924A6" w:rsidRPr="007769BC" w:rsidRDefault="00160CB1" w:rsidP="001F21A8">
            <w:pPr>
              <w:rPr>
                <w:ins w:id="1282" w:author="Tang, Joyce" w:date="2024-05-21T15:55:00Z" w16du:dateUtc="2024-05-21T22:55:00Z"/>
                <w:rFonts w:ascii="Arial" w:hAnsi="Arial" w:cs="Arial"/>
                <w:sz w:val="22"/>
                <w:szCs w:val="22"/>
              </w:rPr>
            </w:pPr>
            <w:ins w:id="1283" w:author="Tang, Joyce" w:date="2024-05-21T19:33:00Z" w16du:dateUtc="2024-05-22T02:33:00Z">
              <w:r>
                <w:t>Alerts users in real-time of any suspicious activities detected in their transactions.</w:t>
              </w:r>
            </w:ins>
          </w:p>
          <w:p w14:paraId="60BB1DF0" w14:textId="77777777" w:rsidR="007924A6" w:rsidRPr="007769BC" w:rsidRDefault="007924A6" w:rsidP="001F21A8">
            <w:pPr>
              <w:rPr>
                <w:ins w:id="1284" w:author="Tang, Joyce" w:date="2024-05-21T15:55:00Z" w16du:dateUtc="2024-05-21T22:55:00Z"/>
                <w:rFonts w:ascii="Arial" w:hAnsi="Arial" w:cs="Arial"/>
                <w:sz w:val="22"/>
                <w:szCs w:val="22"/>
              </w:rPr>
            </w:pPr>
          </w:p>
        </w:tc>
      </w:tr>
      <w:tr w:rsidR="007924A6" w:rsidRPr="007769BC" w14:paraId="6C8242B4" w14:textId="77777777" w:rsidTr="001F21A8">
        <w:trPr>
          <w:ins w:id="1285" w:author="Tang, Joyce" w:date="2024-05-21T15:55:00Z"/>
        </w:trPr>
        <w:tc>
          <w:tcPr>
            <w:tcW w:w="9576" w:type="dxa"/>
            <w:gridSpan w:val="4"/>
            <w:shd w:val="clear" w:color="auto" w:fill="auto"/>
          </w:tcPr>
          <w:p w14:paraId="763683CC" w14:textId="7DD0793E" w:rsidR="007924A6" w:rsidRPr="007769BC" w:rsidRDefault="007924A6" w:rsidP="001F21A8">
            <w:pPr>
              <w:rPr>
                <w:ins w:id="1286" w:author="Tang, Joyce" w:date="2024-05-21T15:55:00Z" w16du:dateUtc="2024-05-21T22:55:00Z"/>
                <w:rFonts w:ascii="Arial" w:hAnsi="Arial" w:cs="Arial"/>
                <w:sz w:val="22"/>
                <w:szCs w:val="22"/>
              </w:rPr>
            </w:pPr>
            <w:ins w:id="1287"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1288" w:author="Tang, Joyce" w:date="2024-05-21T19:34:00Z" w16du:dateUtc="2024-05-22T02:34:00Z">
              <w:r w:rsidR="00160CB1">
                <w:t>Suspicious activity is detected during a transaction.</w:t>
              </w:r>
            </w:ins>
          </w:p>
          <w:p w14:paraId="246B1CE0" w14:textId="77777777" w:rsidR="007924A6" w:rsidRPr="007769BC" w:rsidRDefault="007924A6" w:rsidP="001F21A8">
            <w:pPr>
              <w:rPr>
                <w:ins w:id="1289" w:author="Tang, Joyce" w:date="2024-05-21T15:55:00Z" w16du:dateUtc="2024-05-21T22:55:00Z"/>
                <w:rFonts w:ascii="Arial" w:hAnsi="Arial" w:cs="Arial"/>
                <w:sz w:val="22"/>
                <w:szCs w:val="22"/>
              </w:rPr>
            </w:pPr>
          </w:p>
          <w:p w14:paraId="3C3F8947" w14:textId="16656E69" w:rsidR="007924A6" w:rsidRPr="007769BC" w:rsidRDefault="007924A6" w:rsidP="001F21A8">
            <w:pPr>
              <w:tabs>
                <w:tab w:val="left" w:pos="1980"/>
                <w:tab w:val="left" w:pos="3240"/>
              </w:tabs>
              <w:rPr>
                <w:ins w:id="1290" w:author="Tang, Joyce" w:date="2024-05-21T15:55:00Z" w16du:dateUtc="2024-05-21T22:55:00Z"/>
                <w:rFonts w:ascii="Arial" w:hAnsi="Arial" w:cs="Arial"/>
                <w:sz w:val="22"/>
                <w:szCs w:val="22"/>
              </w:rPr>
            </w:pPr>
            <w:ins w:id="1291"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1292" w:author="Tang, Joyce" w:date="2024-05-21T19:34:00Z" w16du:dateUtc="2024-05-22T02:34:00Z">
              <w:r w:rsidR="00160CB1">
                <w:rPr>
                  <w:rFonts w:ascii="Arial" w:hAnsi="Arial" w:cs="Arial"/>
                  <w:sz w:val="22"/>
                  <w:szCs w:val="22"/>
                </w:rPr>
                <w:t>X</w:t>
              </w:r>
            </w:ins>
            <w:ins w:id="1293" w:author="Tang, Joyce" w:date="2024-05-21T15:55:00Z" w16du:dateUtc="2024-05-21T22:55:00Z">
              <w:r>
                <w:rPr>
                  <w:rFonts w:ascii="Arial" w:hAnsi="Arial" w:cs="Arial"/>
                  <w:sz w:val="22"/>
                  <w:szCs w:val="22"/>
                </w:rPr>
                <w:t xml:space="preserve">___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560139E3" w14:textId="77777777" w:rsidTr="001F21A8">
        <w:trPr>
          <w:ins w:id="1294" w:author="Tang, Joyce" w:date="2024-05-21T15:55:00Z"/>
        </w:trPr>
        <w:tc>
          <w:tcPr>
            <w:tcW w:w="9576" w:type="dxa"/>
            <w:gridSpan w:val="4"/>
            <w:shd w:val="clear" w:color="auto" w:fill="auto"/>
          </w:tcPr>
          <w:p w14:paraId="5C45F265" w14:textId="77777777" w:rsidR="007924A6" w:rsidRPr="007769BC" w:rsidRDefault="007924A6" w:rsidP="001F21A8">
            <w:pPr>
              <w:rPr>
                <w:ins w:id="1295" w:author="Tang, Joyce" w:date="2024-05-21T15:55:00Z" w16du:dateUtc="2024-05-21T22:55:00Z"/>
                <w:rFonts w:ascii="Arial" w:hAnsi="Arial" w:cs="Arial"/>
                <w:sz w:val="22"/>
                <w:szCs w:val="22"/>
              </w:rPr>
            </w:pPr>
            <w:ins w:id="1296"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0270E20A" w14:textId="599E52D0" w:rsidR="007924A6" w:rsidRPr="007769BC" w:rsidRDefault="007924A6" w:rsidP="001F21A8">
            <w:pPr>
              <w:tabs>
                <w:tab w:val="left" w:pos="720"/>
              </w:tabs>
              <w:rPr>
                <w:ins w:id="1297" w:author="Tang, Joyce" w:date="2024-05-21T15:55:00Z" w16du:dateUtc="2024-05-21T22:55:00Z"/>
                <w:rFonts w:ascii="Arial" w:hAnsi="Arial" w:cs="Arial"/>
                <w:sz w:val="22"/>
                <w:szCs w:val="22"/>
              </w:rPr>
            </w:pPr>
            <w:ins w:id="1298"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299" w:author="Tang, Joyce" w:date="2024-05-21T19:34:00Z" w16du:dateUtc="2024-05-22T02:34:00Z">
              <w:r w:rsidR="00160CB1">
                <w:rPr>
                  <w:rFonts w:ascii="Arial" w:hAnsi="Arial" w:cs="Arial"/>
                  <w:sz w:val="22"/>
                  <w:szCs w:val="22"/>
                </w:rPr>
                <w:t>Consumer/User</w:t>
              </w:r>
            </w:ins>
          </w:p>
          <w:p w14:paraId="3F9C48D7" w14:textId="79395DD8" w:rsidR="007924A6" w:rsidRPr="007769BC" w:rsidRDefault="007924A6" w:rsidP="001F21A8">
            <w:pPr>
              <w:tabs>
                <w:tab w:val="left" w:pos="720"/>
              </w:tabs>
              <w:rPr>
                <w:ins w:id="1300" w:author="Tang, Joyce" w:date="2024-05-21T15:55:00Z" w16du:dateUtc="2024-05-21T22:55:00Z"/>
                <w:rFonts w:ascii="Arial" w:hAnsi="Arial" w:cs="Arial"/>
                <w:sz w:val="22"/>
                <w:szCs w:val="22"/>
              </w:rPr>
            </w:pPr>
            <w:ins w:id="1301"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302" w:author="Tang, Joyce" w:date="2024-05-21T19:34:00Z" w16du:dateUtc="2024-05-22T02:34:00Z">
              <w:r w:rsidR="00160CB1">
                <w:rPr>
                  <w:rFonts w:ascii="Arial" w:hAnsi="Arial" w:cs="Arial"/>
                  <w:sz w:val="22"/>
                  <w:szCs w:val="22"/>
                </w:rPr>
                <w:t>None</w:t>
              </w:r>
            </w:ins>
          </w:p>
          <w:p w14:paraId="69A32437" w14:textId="4780241C" w:rsidR="007924A6" w:rsidRPr="007769BC" w:rsidRDefault="007924A6" w:rsidP="001F21A8">
            <w:pPr>
              <w:tabs>
                <w:tab w:val="left" w:pos="720"/>
              </w:tabs>
              <w:rPr>
                <w:ins w:id="1303" w:author="Tang, Joyce" w:date="2024-05-21T15:55:00Z" w16du:dateUtc="2024-05-21T22:55:00Z"/>
                <w:rFonts w:ascii="Arial" w:hAnsi="Arial" w:cs="Arial"/>
                <w:sz w:val="22"/>
                <w:szCs w:val="22"/>
              </w:rPr>
            </w:pPr>
            <w:ins w:id="1304"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305" w:author="Tang, Joyce" w:date="2024-05-21T19:34:00Z" w16du:dateUtc="2024-05-22T02:34:00Z">
              <w:r w:rsidR="00160CB1">
                <w:t>Monitor Transactions for Fraud</w:t>
              </w:r>
            </w:ins>
          </w:p>
          <w:p w14:paraId="32B14718" w14:textId="75811FAB" w:rsidR="007924A6" w:rsidRPr="007769BC" w:rsidRDefault="007924A6" w:rsidP="001F21A8">
            <w:pPr>
              <w:tabs>
                <w:tab w:val="left" w:pos="720"/>
              </w:tabs>
              <w:rPr>
                <w:ins w:id="1306" w:author="Tang, Joyce" w:date="2024-05-21T15:55:00Z" w16du:dateUtc="2024-05-21T22:55:00Z"/>
                <w:rFonts w:ascii="Arial" w:hAnsi="Arial" w:cs="Arial"/>
                <w:sz w:val="22"/>
                <w:szCs w:val="22"/>
              </w:rPr>
            </w:pPr>
            <w:ins w:id="1307"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308" w:author="Tang, Joyce" w:date="2024-05-21T19:34:00Z" w16du:dateUtc="2024-05-22T02:34:00Z">
              <w:r w:rsidR="00160CB1">
                <w:rPr>
                  <w:rFonts w:ascii="Arial" w:hAnsi="Arial" w:cs="Arial"/>
                  <w:sz w:val="22"/>
                  <w:szCs w:val="22"/>
                </w:rPr>
                <w:t xml:space="preserve"> None</w:t>
              </w:r>
            </w:ins>
            <w:ins w:id="1309" w:author="Tang, Joyce" w:date="2024-05-21T15:55:00Z" w16du:dateUtc="2024-05-21T22:55:00Z">
              <w:r w:rsidRPr="007769BC">
                <w:rPr>
                  <w:rFonts w:ascii="Arial" w:hAnsi="Arial" w:cs="Arial"/>
                  <w:sz w:val="22"/>
                  <w:szCs w:val="22"/>
                </w:rPr>
                <w:t xml:space="preserve"> </w:t>
              </w:r>
            </w:ins>
          </w:p>
        </w:tc>
      </w:tr>
      <w:tr w:rsidR="007924A6" w:rsidRPr="007769BC" w14:paraId="36E57869" w14:textId="77777777" w:rsidTr="001F21A8">
        <w:trPr>
          <w:ins w:id="1310" w:author="Tang, Joyce" w:date="2024-05-21T15:55:00Z"/>
        </w:trPr>
        <w:tc>
          <w:tcPr>
            <w:tcW w:w="9576" w:type="dxa"/>
            <w:gridSpan w:val="4"/>
            <w:shd w:val="clear" w:color="auto" w:fill="auto"/>
          </w:tcPr>
          <w:p w14:paraId="08168EF6" w14:textId="77777777" w:rsidR="007924A6" w:rsidRPr="007769BC" w:rsidRDefault="007924A6" w:rsidP="001F21A8">
            <w:pPr>
              <w:rPr>
                <w:ins w:id="1311" w:author="Tang, Joyce" w:date="2024-05-21T15:55:00Z" w16du:dateUtc="2024-05-21T22:55:00Z"/>
                <w:rFonts w:ascii="Arial" w:hAnsi="Arial" w:cs="Arial"/>
                <w:sz w:val="22"/>
                <w:szCs w:val="22"/>
              </w:rPr>
            </w:pPr>
            <w:ins w:id="1312"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64773082" w14:textId="77777777" w:rsidR="007924A6" w:rsidRPr="007769BC" w:rsidRDefault="007924A6" w:rsidP="001F21A8">
            <w:pPr>
              <w:rPr>
                <w:ins w:id="1313" w:author="Tang, Joyce" w:date="2024-05-21T15:55:00Z" w16du:dateUtc="2024-05-21T22:55:00Z"/>
                <w:rFonts w:ascii="Arial" w:hAnsi="Arial" w:cs="Arial"/>
                <w:sz w:val="22"/>
                <w:szCs w:val="22"/>
              </w:rPr>
            </w:pPr>
          </w:p>
          <w:p w14:paraId="72777CE2" w14:textId="77777777" w:rsidR="00160CB1" w:rsidRDefault="00160CB1" w:rsidP="00160CB1">
            <w:pPr>
              <w:numPr>
                <w:ilvl w:val="0"/>
                <w:numId w:val="41"/>
              </w:numPr>
              <w:spacing w:before="100" w:beforeAutospacing="1" w:after="100" w:afterAutospacing="1"/>
              <w:rPr>
                <w:ins w:id="1314" w:author="Tang, Joyce" w:date="2024-05-21T19:35:00Z" w16du:dateUtc="2024-05-22T02:35:00Z"/>
              </w:rPr>
            </w:pPr>
            <w:ins w:id="1315" w:author="Tang, Joyce" w:date="2024-05-21T19:35:00Z" w16du:dateUtc="2024-05-22T02:35:00Z">
              <w:r>
                <w:t>System detects suspicious activity in a transaction.</w:t>
              </w:r>
            </w:ins>
          </w:p>
          <w:p w14:paraId="6CFEDE2A" w14:textId="77777777" w:rsidR="00160CB1" w:rsidRDefault="00160CB1" w:rsidP="00160CB1">
            <w:pPr>
              <w:numPr>
                <w:ilvl w:val="0"/>
                <w:numId w:val="41"/>
              </w:numPr>
              <w:spacing w:before="100" w:beforeAutospacing="1" w:after="100" w:afterAutospacing="1"/>
              <w:rPr>
                <w:ins w:id="1316" w:author="Tang, Joyce" w:date="2024-05-21T19:35:00Z" w16du:dateUtc="2024-05-22T02:35:00Z"/>
              </w:rPr>
            </w:pPr>
            <w:ins w:id="1317" w:author="Tang, Joyce" w:date="2024-05-21T19:35:00Z" w16du:dateUtc="2024-05-22T02:35:00Z">
              <w:r>
                <w:t>System generates a fraud alert.</w:t>
              </w:r>
            </w:ins>
          </w:p>
          <w:p w14:paraId="089DD90A" w14:textId="77777777" w:rsidR="00160CB1" w:rsidRDefault="00160CB1" w:rsidP="00160CB1">
            <w:pPr>
              <w:numPr>
                <w:ilvl w:val="0"/>
                <w:numId w:val="41"/>
              </w:numPr>
              <w:spacing w:before="100" w:beforeAutospacing="1" w:after="100" w:afterAutospacing="1"/>
              <w:rPr>
                <w:ins w:id="1318" w:author="Tang, Joyce" w:date="2024-05-21T19:35:00Z" w16du:dateUtc="2024-05-22T02:35:00Z"/>
              </w:rPr>
            </w:pPr>
            <w:ins w:id="1319" w:author="Tang, Joyce" w:date="2024-05-21T19:35:00Z" w16du:dateUtc="2024-05-22T02:35:00Z">
              <w:r>
                <w:t>User receives a fraud alert via their chosen method (e.g., push notification, email).</w:t>
              </w:r>
            </w:ins>
          </w:p>
          <w:p w14:paraId="538A58B7" w14:textId="2CB97534" w:rsidR="007924A6" w:rsidRPr="00160CB1" w:rsidRDefault="00160CB1">
            <w:pPr>
              <w:numPr>
                <w:ilvl w:val="0"/>
                <w:numId w:val="41"/>
              </w:numPr>
              <w:spacing w:before="100" w:beforeAutospacing="1" w:after="100" w:afterAutospacing="1"/>
              <w:rPr>
                <w:ins w:id="1320" w:author="Tang, Joyce" w:date="2024-05-21T19:35:00Z" w16du:dateUtc="2024-05-22T02:35:00Z"/>
                <w:rPrChange w:id="1321" w:author="Tang, Joyce" w:date="2024-05-21T19:35:00Z" w16du:dateUtc="2024-05-22T02:35:00Z">
                  <w:rPr>
                    <w:ins w:id="1322" w:author="Tang, Joyce" w:date="2024-05-21T19:35:00Z" w16du:dateUtc="2024-05-22T02:35:00Z"/>
                    <w:rFonts w:ascii="Arial" w:hAnsi="Arial" w:cs="Arial"/>
                    <w:sz w:val="22"/>
                    <w:szCs w:val="22"/>
                  </w:rPr>
                </w:rPrChange>
              </w:rPr>
              <w:pPrChange w:id="1323" w:author="Tang, Joyce" w:date="2024-05-21T19:35:00Z" w16du:dateUtc="2024-05-22T02:35:00Z">
                <w:pPr/>
              </w:pPrChange>
            </w:pPr>
            <w:ins w:id="1324" w:author="Tang, Joyce" w:date="2024-05-21T19:35:00Z" w16du:dateUtc="2024-05-22T02:35:00Z">
              <w:r>
                <w:t>User reviews the alert and takes appropriate action (e.g., confirms or disputes the transaction).</w:t>
              </w:r>
            </w:ins>
          </w:p>
          <w:p w14:paraId="0CF89129" w14:textId="77777777" w:rsidR="00160CB1" w:rsidRPr="007769BC" w:rsidRDefault="00160CB1" w:rsidP="001F21A8">
            <w:pPr>
              <w:rPr>
                <w:ins w:id="1325" w:author="Tang, Joyce" w:date="2024-05-21T15:55:00Z" w16du:dateUtc="2024-05-21T22:55:00Z"/>
                <w:rFonts w:ascii="Arial" w:hAnsi="Arial" w:cs="Arial"/>
                <w:sz w:val="22"/>
                <w:szCs w:val="22"/>
              </w:rPr>
            </w:pPr>
          </w:p>
        </w:tc>
      </w:tr>
      <w:tr w:rsidR="007924A6" w:rsidRPr="007769BC" w14:paraId="052B8226" w14:textId="77777777" w:rsidTr="001F21A8">
        <w:trPr>
          <w:trHeight w:val="498"/>
          <w:ins w:id="1326" w:author="Tang, Joyce" w:date="2024-05-21T15:55:00Z"/>
        </w:trPr>
        <w:tc>
          <w:tcPr>
            <w:tcW w:w="9576" w:type="dxa"/>
            <w:gridSpan w:val="4"/>
            <w:shd w:val="clear" w:color="auto" w:fill="auto"/>
          </w:tcPr>
          <w:p w14:paraId="3ACCD861" w14:textId="3FB64810" w:rsidR="007924A6" w:rsidRDefault="007924A6" w:rsidP="001F21A8">
            <w:pPr>
              <w:rPr>
                <w:ins w:id="1327" w:author="Tang, Joyce" w:date="2024-05-21T15:55:00Z" w16du:dateUtc="2024-05-21T22:55:00Z"/>
                <w:rFonts w:ascii="Arial" w:hAnsi="Arial" w:cs="Arial"/>
                <w:sz w:val="22"/>
                <w:szCs w:val="22"/>
              </w:rPr>
            </w:pPr>
            <w:ins w:id="1328"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5BD49380" w14:textId="4EF76A59" w:rsidR="007924A6" w:rsidRPr="007769BC" w:rsidRDefault="00160CB1" w:rsidP="001F21A8">
            <w:pPr>
              <w:rPr>
                <w:ins w:id="1329" w:author="Tang, Joyce" w:date="2024-05-21T15:55:00Z" w16du:dateUtc="2024-05-21T22:55:00Z"/>
                <w:rFonts w:ascii="Arial" w:hAnsi="Arial" w:cs="Arial"/>
                <w:sz w:val="22"/>
                <w:szCs w:val="22"/>
              </w:rPr>
            </w:pPr>
            <w:ins w:id="1330" w:author="Tang, Joyce" w:date="2024-05-21T19:35:00Z" w16du:dateUtc="2024-05-22T02:35:00Z">
              <w:r>
                <w:rPr>
                  <w:rFonts w:ascii="Arial" w:hAnsi="Arial" w:cs="Arial"/>
                  <w:sz w:val="22"/>
                  <w:szCs w:val="22"/>
                </w:rPr>
                <w:t>None</w:t>
              </w:r>
            </w:ins>
          </w:p>
        </w:tc>
      </w:tr>
      <w:tr w:rsidR="007924A6" w:rsidRPr="007769BC" w14:paraId="3D478806" w14:textId="77777777" w:rsidTr="001F21A8">
        <w:trPr>
          <w:ins w:id="1331" w:author="Tang, Joyce" w:date="2024-05-21T15:55:00Z"/>
        </w:trPr>
        <w:tc>
          <w:tcPr>
            <w:tcW w:w="9576" w:type="dxa"/>
            <w:gridSpan w:val="4"/>
            <w:shd w:val="clear" w:color="auto" w:fill="auto"/>
          </w:tcPr>
          <w:p w14:paraId="712CADD0" w14:textId="77777777" w:rsidR="007924A6" w:rsidRDefault="007924A6" w:rsidP="001F21A8">
            <w:pPr>
              <w:rPr>
                <w:ins w:id="1332" w:author="Tang, Joyce" w:date="2024-05-21T15:55:00Z" w16du:dateUtc="2024-05-21T22:55:00Z"/>
                <w:rFonts w:ascii="Arial" w:hAnsi="Arial" w:cs="Arial"/>
                <w:sz w:val="22"/>
                <w:szCs w:val="22"/>
              </w:rPr>
            </w:pPr>
            <w:ins w:id="1333"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A1505BD" w14:textId="77777777" w:rsidR="007924A6" w:rsidRDefault="007924A6" w:rsidP="001F21A8">
            <w:pPr>
              <w:rPr>
                <w:ins w:id="1334" w:author="Tang, Joyce" w:date="2024-05-21T15:55:00Z" w16du:dateUtc="2024-05-21T22:55:00Z"/>
                <w:rFonts w:ascii="Arial" w:hAnsi="Arial" w:cs="Arial"/>
                <w:sz w:val="22"/>
                <w:szCs w:val="22"/>
              </w:rPr>
            </w:pPr>
          </w:p>
          <w:p w14:paraId="4CBB8637" w14:textId="62A9BA91" w:rsidR="007924A6" w:rsidRDefault="00160CB1" w:rsidP="001F21A8">
            <w:pPr>
              <w:rPr>
                <w:ins w:id="1335" w:author="Tang, Joyce" w:date="2024-05-21T15:55:00Z" w16du:dateUtc="2024-05-21T22:55:00Z"/>
                <w:rFonts w:ascii="Arial" w:hAnsi="Arial" w:cs="Arial"/>
                <w:sz w:val="22"/>
                <w:szCs w:val="22"/>
              </w:rPr>
            </w:pPr>
            <w:ins w:id="1336" w:author="Tang, Joyce" w:date="2024-05-21T19:35:00Z" w16du:dateUtc="2024-05-22T02:35:00Z">
              <w:r>
                <w:t>If the user does not respond to the alert, the system may take further protective actions (e.g., temporarily freeze the account).</w:t>
              </w:r>
            </w:ins>
          </w:p>
          <w:p w14:paraId="5118BE40" w14:textId="77777777" w:rsidR="007924A6" w:rsidRPr="007769BC" w:rsidRDefault="007924A6" w:rsidP="001F21A8">
            <w:pPr>
              <w:rPr>
                <w:ins w:id="1337" w:author="Tang, Joyce" w:date="2024-05-21T15:55:00Z" w16du:dateUtc="2024-05-21T22:55:00Z"/>
                <w:rFonts w:ascii="Arial" w:hAnsi="Arial" w:cs="Arial"/>
                <w:sz w:val="22"/>
                <w:szCs w:val="22"/>
              </w:rPr>
            </w:pPr>
          </w:p>
        </w:tc>
      </w:tr>
      <w:tr w:rsidR="007924A6" w:rsidRPr="007769BC" w14:paraId="58F7CABD" w14:textId="77777777" w:rsidTr="001F21A8">
        <w:trPr>
          <w:ins w:id="1338" w:author="Tang, Joyce" w:date="2024-05-21T15:55:00Z"/>
        </w:trPr>
        <w:tc>
          <w:tcPr>
            <w:tcW w:w="9576" w:type="dxa"/>
            <w:gridSpan w:val="4"/>
            <w:shd w:val="clear" w:color="auto" w:fill="auto"/>
          </w:tcPr>
          <w:p w14:paraId="7C3A21CC" w14:textId="77777777" w:rsidR="007924A6" w:rsidRDefault="007924A6" w:rsidP="001F21A8">
            <w:pPr>
              <w:rPr>
                <w:ins w:id="1339" w:author="Tang, Joyce" w:date="2024-05-21T15:55:00Z" w16du:dateUtc="2024-05-21T22:55:00Z"/>
                <w:rFonts w:ascii="Arial" w:hAnsi="Arial" w:cs="Arial"/>
                <w:b/>
                <w:sz w:val="22"/>
                <w:szCs w:val="22"/>
              </w:rPr>
            </w:pPr>
            <w:ins w:id="1340"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5D2F8439" w14:textId="77777777" w:rsidR="007924A6" w:rsidRDefault="007924A6" w:rsidP="001F21A8">
            <w:pPr>
              <w:rPr>
                <w:ins w:id="1341" w:author="Tang, Joyce" w:date="2024-05-21T15:55:00Z" w16du:dateUtc="2024-05-21T22:55:00Z"/>
                <w:rFonts w:ascii="Arial" w:hAnsi="Arial" w:cs="Arial"/>
                <w:b/>
                <w:sz w:val="22"/>
                <w:szCs w:val="22"/>
              </w:rPr>
            </w:pPr>
          </w:p>
          <w:p w14:paraId="1AF411C2" w14:textId="7977725B" w:rsidR="007924A6" w:rsidRDefault="00160CB1" w:rsidP="001F21A8">
            <w:pPr>
              <w:rPr>
                <w:ins w:id="1342" w:author="Tang, Joyce" w:date="2024-05-21T19:35:00Z" w16du:dateUtc="2024-05-22T02:35:00Z"/>
                <w:rFonts w:ascii="Arial" w:hAnsi="Arial" w:cs="Arial"/>
                <w:b/>
                <w:sz w:val="22"/>
                <w:szCs w:val="22"/>
              </w:rPr>
            </w:pPr>
            <w:ins w:id="1343" w:author="Tang, Joyce" w:date="2024-05-21T19:35:00Z" w16du:dateUtc="2024-05-22T02:35:00Z">
              <w:r>
                <w:t>The system must support multiple alert methods and ensure immediate delivery.</w:t>
              </w:r>
            </w:ins>
          </w:p>
          <w:p w14:paraId="02F054F4" w14:textId="77777777" w:rsidR="00160CB1" w:rsidRPr="007769BC" w:rsidRDefault="00160CB1" w:rsidP="001F21A8">
            <w:pPr>
              <w:rPr>
                <w:ins w:id="1344" w:author="Tang, Joyce" w:date="2024-05-21T15:55:00Z" w16du:dateUtc="2024-05-21T22:55:00Z"/>
                <w:rFonts w:ascii="Arial" w:hAnsi="Arial" w:cs="Arial"/>
                <w:b/>
                <w:sz w:val="22"/>
                <w:szCs w:val="22"/>
              </w:rPr>
            </w:pPr>
          </w:p>
        </w:tc>
      </w:tr>
      <w:tr w:rsidR="007924A6" w:rsidRPr="007769BC" w14:paraId="7D512F89" w14:textId="77777777" w:rsidTr="001F21A8">
        <w:trPr>
          <w:ins w:id="1345" w:author="Tang, Joyce" w:date="2024-05-21T15:55:00Z"/>
        </w:trPr>
        <w:tc>
          <w:tcPr>
            <w:tcW w:w="9576" w:type="dxa"/>
            <w:gridSpan w:val="4"/>
            <w:shd w:val="clear" w:color="auto" w:fill="auto"/>
          </w:tcPr>
          <w:p w14:paraId="3529940C" w14:textId="77777777" w:rsidR="007924A6" w:rsidRPr="00CC2AD7" w:rsidRDefault="007924A6" w:rsidP="001F21A8">
            <w:pPr>
              <w:rPr>
                <w:ins w:id="1346" w:author="Tang, Joyce" w:date="2024-05-21T15:55:00Z" w16du:dateUtc="2024-05-21T22:55:00Z"/>
                <w:rFonts w:ascii="Arial" w:hAnsi="Arial" w:cs="Arial"/>
                <w:b/>
                <w:sz w:val="22"/>
                <w:szCs w:val="22"/>
              </w:rPr>
            </w:pPr>
            <w:ins w:id="1347" w:author="Tang, Joyce" w:date="2024-05-21T15:55:00Z" w16du:dateUtc="2024-05-21T22:55:00Z">
              <w:r w:rsidRPr="00CC2AD7">
                <w:rPr>
                  <w:rFonts w:ascii="Arial" w:hAnsi="Arial" w:cs="Arial"/>
                  <w:b/>
                  <w:sz w:val="22"/>
                  <w:szCs w:val="22"/>
                </w:rPr>
                <w:t xml:space="preserve">To do/Issues: </w:t>
              </w:r>
            </w:ins>
          </w:p>
          <w:p w14:paraId="1721639C" w14:textId="46954FC7" w:rsidR="007924A6" w:rsidRDefault="00160CB1" w:rsidP="001F21A8">
            <w:pPr>
              <w:rPr>
                <w:ins w:id="1348" w:author="Tang, Joyce" w:date="2024-05-21T15:55:00Z" w16du:dateUtc="2024-05-21T22:55:00Z"/>
                <w:rFonts w:cs="Arial"/>
                <w:b/>
                <w:sz w:val="22"/>
                <w:szCs w:val="22"/>
              </w:rPr>
            </w:pPr>
            <w:ins w:id="1349" w:author="Tang, Joyce" w:date="2024-05-21T19:36:00Z" w16du:dateUtc="2024-05-22T02:36:00Z">
              <w:r>
                <w:t>Ensure reliable and timely delivery of fraud alerts.</w:t>
              </w:r>
            </w:ins>
          </w:p>
          <w:p w14:paraId="76F70394" w14:textId="77777777" w:rsidR="007924A6" w:rsidRPr="004D69D3" w:rsidRDefault="007924A6" w:rsidP="001F21A8">
            <w:pPr>
              <w:rPr>
                <w:ins w:id="1350" w:author="Tang, Joyce" w:date="2024-05-21T15:55:00Z" w16du:dateUtc="2024-05-21T22:55:00Z"/>
                <w:rFonts w:ascii="Arial" w:hAnsi="Arial" w:cs="Arial"/>
                <w:b/>
                <w:sz w:val="22"/>
                <w:szCs w:val="22"/>
              </w:rPr>
            </w:pPr>
          </w:p>
        </w:tc>
      </w:tr>
    </w:tbl>
    <w:p w14:paraId="2E9994D4" w14:textId="77777777" w:rsidR="007924A6" w:rsidRPr="00E77104" w:rsidRDefault="007924A6" w:rsidP="007924A6">
      <w:pPr>
        <w:rPr>
          <w:ins w:id="1351" w:author="Tang, Joyce" w:date="2024-05-21T15:55:00Z" w16du:dateUtc="2024-05-21T22:55:00Z"/>
          <w:rFonts w:ascii="Arial" w:hAnsi="Arial" w:cs="Arial"/>
        </w:rPr>
      </w:pPr>
    </w:p>
    <w:p w14:paraId="18D30945" w14:textId="77777777" w:rsidR="007924A6" w:rsidRDefault="007924A6" w:rsidP="007924A6">
      <w:pPr>
        <w:rPr>
          <w:ins w:id="1352"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34F20DAA" w14:textId="77777777" w:rsidTr="001F21A8">
        <w:trPr>
          <w:ins w:id="1353" w:author="Tang, Joyce" w:date="2024-05-21T15:55:00Z"/>
        </w:trPr>
        <w:tc>
          <w:tcPr>
            <w:tcW w:w="5958" w:type="dxa"/>
            <w:gridSpan w:val="2"/>
            <w:shd w:val="clear" w:color="auto" w:fill="auto"/>
          </w:tcPr>
          <w:p w14:paraId="73176006" w14:textId="0E5FD68A" w:rsidR="007924A6" w:rsidRPr="007769BC" w:rsidRDefault="007924A6" w:rsidP="001F21A8">
            <w:pPr>
              <w:rPr>
                <w:ins w:id="1354" w:author="Tang, Joyce" w:date="2024-05-21T15:55:00Z" w16du:dateUtc="2024-05-21T22:55:00Z"/>
                <w:rFonts w:ascii="Arial" w:hAnsi="Arial" w:cs="Arial"/>
                <w:sz w:val="22"/>
                <w:szCs w:val="22"/>
              </w:rPr>
            </w:pPr>
            <w:ins w:id="1355" w:author="Tang, Joyce" w:date="2024-05-21T15:55:00Z" w16du:dateUtc="2024-05-21T22:55: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356" w:author="Tang, Joyce" w:date="2024-05-21T19:36:00Z" w16du:dateUtc="2024-05-22T02:36:00Z">
              <w:r w:rsidR="00160CB1">
                <w:t>Update Legal Standards</w:t>
              </w:r>
            </w:ins>
          </w:p>
        </w:tc>
        <w:tc>
          <w:tcPr>
            <w:tcW w:w="900" w:type="dxa"/>
            <w:shd w:val="clear" w:color="auto" w:fill="auto"/>
          </w:tcPr>
          <w:p w14:paraId="62CBBCB7" w14:textId="307DA3A6" w:rsidR="007924A6" w:rsidRPr="007769BC" w:rsidRDefault="007924A6" w:rsidP="001F21A8">
            <w:pPr>
              <w:rPr>
                <w:ins w:id="1357" w:author="Tang, Joyce" w:date="2024-05-21T15:55:00Z" w16du:dateUtc="2024-05-21T22:55:00Z"/>
                <w:rFonts w:ascii="Arial" w:hAnsi="Arial" w:cs="Arial"/>
                <w:sz w:val="22"/>
                <w:szCs w:val="22"/>
              </w:rPr>
            </w:pPr>
            <w:ins w:id="1358" w:author="Tang, Joyce" w:date="2024-05-21T15:55:00Z" w16du:dateUtc="2024-05-21T22:55:00Z">
              <w:r w:rsidRPr="007769BC">
                <w:rPr>
                  <w:rFonts w:ascii="Arial" w:hAnsi="Arial" w:cs="Arial"/>
                  <w:b/>
                  <w:sz w:val="22"/>
                  <w:szCs w:val="22"/>
                </w:rPr>
                <w:t>ID</w:t>
              </w:r>
              <w:r w:rsidRPr="007769BC">
                <w:rPr>
                  <w:rFonts w:ascii="Arial" w:hAnsi="Arial" w:cs="Arial"/>
                  <w:sz w:val="22"/>
                  <w:szCs w:val="22"/>
                </w:rPr>
                <w:t xml:space="preserve">:  </w:t>
              </w:r>
            </w:ins>
            <w:ins w:id="1359" w:author="Tang, Joyce" w:date="2024-05-21T19:36:00Z" w16du:dateUtc="2024-05-22T02:36:00Z">
              <w:r w:rsidR="00160CB1">
                <w:rPr>
                  <w:rFonts w:ascii="Arial" w:hAnsi="Arial" w:cs="Arial"/>
                  <w:sz w:val="22"/>
                  <w:szCs w:val="22"/>
                </w:rPr>
                <w:t>UC_008</w:t>
              </w:r>
            </w:ins>
          </w:p>
        </w:tc>
        <w:tc>
          <w:tcPr>
            <w:tcW w:w="2718" w:type="dxa"/>
            <w:shd w:val="clear" w:color="auto" w:fill="auto"/>
          </w:tcPr>
          <w:p w14:paraId="3D13A01B" w14:textId="3561D2D1" w:rsidR="007924A6" w:rsidRPr="007769BC" w:rsidRDefault="007924A6" w:rsidP="001F21A8">
            <w:pPr>
              <w:rPr>
                <w:ins w:id="1360" w:author="Tang, Joyce" w:date="2024-05-21T15:55:00Z" w16du:dateUtc="2024-05-21T22:55:00Z"/>
                <w:rFonts w:ascii="Arial" w:hAnsi="Arial" w:cs="Arial"/>
                <w:sz w:val="22"/>
                <w:szCs w:val="22"/>
              </w:rPr>
            </w:pPr>
            <w:ins w:id="1361"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 xml:space="preserve">: </w:t>
              </w:r>
            </w:ins>
            <w:ins w:id="1362" w:author="Tang, Joyce" w:date="2024-05-21T19:36:00Z" w16du:dateUtc="2024-05-22T02:36:00Z">
              <w:r w:rsidR="00160CB1">
                <w:rPr>
                  <w:rFonts w:ascii="Arial" w:hAnsi="Arial" w:cs="Arial"/>
                  <w:sz w:val="22"/>
                  <w:szCs w:val="22"/>
                </w:rPr>
                <w:t>Medium</w:t>
              </w:r>
            </w:ins>
          </w:p>
        </w:tc>
      </w:tr>
      <w:tr w:rsidR="007924A6" w:rsidRPr="007769BC" w14:paraId="44088D8A" w14:textId="77777777" w:rsidTr="001F21A8">
        <w:trPr>
          <w:ins w:id="1363" w:author="Tang, Joyce" w:date="2024-05-21T15:55:00Z"/>
        </w:trPr>
        <w:tc>
          <w:tcPr>
            <w:tcW w:w="4788" w:type="dxa"/>
            <w:shd w:val="clear" w:color="auto" w:fill="auto"/>
          </w:tcPr>
          <w:p w14:paraId="45031524" w14:textId="325FB6B7" w:rsidR="007924A6" w:rsidRPr="007769BC" w:rsidRDefault="007924A6" w:rsidP="001F21A8">
            <w:pPr>
              <w:rPr>
                <w:ins w:id="1364" w:author="Tang, Joyce" w:date="2024-05-21T15:55:00Z" w16du:dateUtc="2024-05-21T22:55:00Z"/>
                <w:rFonts w:ascii="Arial" w:hAnsi="Arial" w:cs="Arial"/>
                <w:sz w:val="22"/>
                <w:szCs w:val="22"/>
              </w:rPr>
            </w:pPr>
            <w:ins w:id="1365" w:author="Tang, Joyce" w:date="2024-05-21T15:55:00Z" w16du:dateUtc="2024-05-21T22:55: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366" w:author="Tang, Joyce" w:date="2024-05-21T19:37:00Z" w16du:dateUtc="2024-05-22T02:37:00Z">
              <w:r w:rsidR="00160CB1">
                <w:rPr>
                  <w:rFonts w:ascii="Arial" w:hAnsi="Arial" w:cs="Arial"/>
                  <w:sz w:val="22"/>
                  <w:szCs w:val="22"/>
                </w:rPr>
                <w:t>Legal Department</w:t>
              </w:r>
            </w:ins>
          </w:p>
        </w:tc>
        <w:tc>
          <w:tcPr>
            <w:tcW w:w="4788" w:type="dxa"/>
            <w:gridSpan w:val="3"/>
            <w:shd w:val="clear" w:color="auto" w:fill="auto"/>
          </w:tcPr>
          <w:p w14:paraId="224ECC83" w14:textId="164CAC8D" w:rsidR="007924A6" w:rsidRPr="007769BC" w:rsidRDefault="007924A6" w:rsidP="001F21A8">
            <w:pPr>
              <w:rPr>
                <w:ins w:id="1367" w:author="Tang, Joyce" w:date="2024-05-21T15:55:00Z" w16du:dateUtc="2024-05-21T22:55:00Z"/>
                <w:rFonts w:ascii="Arial" w:hAnsi="Arial" w:cs="Arial"/>
                <w:sz w:val="22"/>
                <w:szCs w:val="22"/>
              </w:rPr>
            </w:pPr>
            <w:ins w:id="1368"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369" w:author="Tang, Joyce" w:date="2024-05-21T19:36:00Z" w16du:dateUtc="2024-05-22T02:36:00Z">
              <w:r w:rsidR="00160CB1">
                <w:rPr>
                  <w:rFonts w:ascii="Arial" w:hAnsi="Arial" w:cs="Arial"/>
                  <w:sz w:val="22"/>
                  <w:szCs w:val="22"/>
                </w:rPr>
                <w:t>Pr</w:t>
              </w:r>
            </w:ins>
            <w:ins w:id="1370" w:author="Tang, Joyce" w:date="2024-05-21T19:37:00Z" w16du:dateUtc="2024-05-22T02:37:00Z">
              <w:r w:rsidR="00160CB1">
                <w:rPr>
                  <w:rFonts w:ascii="Arial" w:hAnsi="Arial" w:cs="Arial"/>
                  <w:sz w:val="22"/>
                  <w:szCs w:val="22"/>
                </w:rPr>
                <w:t>imary</w:t>
              </w:r>
            </w:ins>
          </w:p>
        </w:tc>
      </w:tr>
      <w:tr w:rsidR="007924A6" w:rsidRPr="007769BC" w14:paraId="2A1624CC" w14:textId="77777777" w:rsidTr="001F21A8">
        <w:trPr>
          <w:ins w:id="1371" w:author="Tang, Joyce" w:date="2024-05-21T15:55:00Z"/>
        </w:trPr>
        <w:tc>
          <w:tcPr>
            <w:tcW w:w="9576" w:type="dxa"/>
            <w:gridSpan w:val="4"/>
            <w:shd w:val="clear" w:color="auto" w:fill="auto"/>
          </w:tcPr>
          <w:p w14:paraId="172AB9B5" w14:textId="77777777" w:rsidR="007924A6" w:rsidRDefault="007924A6" w:rsidP="001F21A8">
            <w:pPr>
              <w:rPr>
                <w:ins w:id="1372" w:author="Tang, Joyce" w:date="2024-05-21T15:55:00Z" w16du:dateUtc="2024-05-21T22:55:00Z"/>
                <w:rFonts w:ascii="Arial" w:hAnsi="Arial" w:cs="Arial"/>
                <w:b/>
                <w:sz w:val="22"/>
                <w:szCs w:val="22"/>
              </w:rPr>
            </w:pPr>
            <w:ins w:id="1373" w:author="Tang, Joyce" w:date="2024-05-21T15:55:00Z" w16du:dateUtc="2024-05-21T22:55:00Z">
              <w:r>
                <w:rPr>
                  <w:rFonts w:ascii="Arial" w:hAnsi="Arial" w:cs="Arial"/>
                  <w:b/>
                  <w:sz w:val="22"/>
                  <w:szCs w:val="22"/>
                </w:rPr>
                <w:t>Supporting Actors:</w:t>
              </w:r>
            </w:ins>
          </w:p>
          <w:p w14:paraId="5D230EAC" w14:textId="77777777" w:rsidR="007924A6" w:rsidRDefault="007924A6" w:rsidP="001F21A8">
            <w:pPr>
              <w:rPr>
                <w:ins w:id="1374" w:author="Tang, Joyce" w:date="2024-05-21T19:37:00Z" w16du:dateUtc="2024-05-22T02:37:00Z"/>
                <w:rFonts w:ascii="Arial" w:hAnsi="Arial" w:cs="Arial"/>
                <w:b/>
                <w:sz w:val="22"/>
                <w:szCs w:val="22"/>
              </w:rPr>
            </w:pPr>
          </w:p>
          <w:p w14:paraId="56F9F3FC" w14:textId="07824F1A" w:rsidR="00160CB1" w:rsidRPr="00160CB1" w:rsidRDefault="00160CB1" w:rsidP="001F21A8">
            <w:pPr>
              <w:rPr>
                <w:ins w:id="1375" w:author="Tang, Joyce" w:date="2024-05-21T15:55:00Z" w16du:dateUtc="2024-05-21T22:55:00Z"/>
                <w:rFonts w:ascii="Arial" w:hAnsi="Arial" w:cs="Arial"/>
                <w:bCs/>
                <w:sz w:val="22"/>
                <w:szCs w:val="22"/>
                <w:rPrChange w:id="1376" w:author="Tang, Joyce" w:date="2024-05-21T19:37:00Z" w16du:dateUtc="2024-05-22T02:37:00Z">
                  <w:rPr>
                    <w:ins w:id="1377" w:author="Tang, Joyce" w:date="2024-05-21T15:55:00Z" w16du:dateUtc="2024-05-21T22:55:00Z"/>
                    <w:rFonts w:ascii="Arial" w:hAnsi="Arial" w:cs="Arial"/>
                    <w:b/>
                    <w:sz w:val="22"/>
                    <w:szCs w:val="22"/>
                  </w:rPr>
                </w:rPrChange>
              </w:rPr>
            </w:pPr>
            <w:ins w:id="1378" w:author="Tang, Joyce" w:date="2024-05-21T19:37:00Z" w16du:dateUtc="2024-05-22T02:37:00Z">
              <w:r w:rsidRPr="00160CB1">
                <w:rPr>
                  <w:rFonts w:ascii="Arial" w:hAnsi="Arial" w:cs="Arial"/>
                  <w:bCs/>
                  <w:sz w:val="22"/>
                  <w:szCs w:val="22"/>
                  <w:rPrChange w:id="1379" w:author="Tang, Joyce" w:date="2024-05-21T19:37:00Z" w16du:dateUtc="2024-05-22T02:37:00Z">
                    <w:rPr>
                      <w:rFonts w:ascii="Arial" w:hAnsi="Arial" w:cs="Arial"/>
                      <w:b/>
                      <w:sz w:val="22"/>
                      <w:szCs w:val="22"/>
                    </w:rPr>
                  </w:rPrChange>
                </w:rPr>
                <w:t>IT Department</w:t>
              </w:r>
            </w:ins>
          </w:p>
          <w:p w14:paraId="24F6C5FC" w14:textId="77777777" w:rsidR="007924A6" w:rsidRPr="007769BC" w:rsidRDefault="007924A6" w:rsidP="001F21A8">
            <w:pPr>
              <w:rPr>
                <w:ins w:id="1380" w:author="Tang, Joyce" w:date="2024-05-21T15:55:00Z" w16du:dateUtc="2024-05-21T22:55:00Z"/>
                <w:rFonts w:ascii="Arial" w:hAnsi="Arial" w:cs="Arial"/>
                <w:b/>
                <w:sz w:val="22"/>
                <w:szCs w:val="22"/>
              </w:rPr>
            </w:pPr>
          </w:p>
        </w:tc>
      </w:tr>
      <w:tr w:rsidR="007924A6" w:rsidRPr="007769BC" w14:paraId="5E8E534A" w14:textId="77777777" w:rsidTr="001F21A8">
        <w:trPr>
          <w:ins w:id="1381" w:author="Tang, Joyce" w:date="2024-05-21T15:55:00Z"/>
        </w:trPr>
        <w:tc>
          <w:tcPr>
            <w:tcW w:w="9576" w:type="dxa"/>
            <w:gridSpan w:val="4"/>
            <w:shd w:val="clear" w:color="auto" w:fill="auto"/>
          </w:tcPr>
          <w:p w14:paraId="29261D9A" w14:textId="336AE6C3" w:rsidR="007924A6" w:rsidRDefault="007924A6" w:rsidP="001F21A8">
            <w:pPr>
              <w:rPr>
                <w:ins w:id="1382" w:author="Tang, Joyce" w:date="2024-05-21T19:37:00Z" w16du:dateUtc="2024-05-22T02:37:00Z"/>
                <w:rFonts w:ascii="Arial" w:hAnsi="Arial" w:cs="Arial"/>
                <w:sz w:val="22"/>
                <w:szCs w:val="22"/>
              </w:rPr>
            </w:pPr>
            <w:ins w:id="1383"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32A559BF" w14:textId="77777777" w:rsidR="00160CB1" w:rsidRDefault="00160CB1" w:rsidP="00160CB1">
            <w:pPr>
              <w:numPr>
                <w:ilvl w:val="0"/>
                <w:numId w:val="42"/>
              </w:numPr>
              <w:spacing w:before="100" w:beforeAutospacing="1" w:after="100" w:afterAutospacing="1"/>
              <w:rPr>
                <w:ins w:id="1384" w:author="Tang, Joyce" w:date="2024-05-21T19:37:00Z" w16du:dateUtc="2024-05-22T02:37:00Z"/>
              </w:rPr>
            </w:pPr>
            <w:ins w:id="1385" w:author="Tang, Joyce" w:date="2024-05-21T19:37:00Z" w16du:dateUtc="2024-05-22T02:37:00Z">
              <w:r>
                <w:t>Legal Department: Ensures the system complies with the latest regulations.</w:t>
              </w:r>
            </w:ins>
          </w:p>
          <w:p w14:paraId="364A6195" w14:textId="256CE066" w:rsidR="007924A6" w:rsidRPr="00160CB1" w:rsidRDefault="00160CB1">
            <w:pPr>
              <w:numPr>
                <w:ilvl w:val="0"/>
                <w:numId w:val="42"/>
              </w:numPr>
              <w:spacing w:before="100" w:beforeAutospacing="1" w:after="100" w:afterAutospacing="1"/>
              <w:rPr>
                <w:ins w:id="1386" w:author="Tang, Joyce" w:date="2024-05-21T15:55:00Z" w16du:dateUtc="2024-05-21T22:55:00Z"/>
                <w:rPrChange w:id="1387" w:author="Tang, Joyce" w:date="2024-05-21T19:37:00Z" w16du:dateUtc="2024-05-22T02:37:00Z">
                  <w:rPr>
                    <w:ins w:id="1388" w:author="Tang, Joyce" w:date="2024-05-21T15:55:00Z" w16du:dateUtc="2024-05-21T22:55:00Z"/>
                    <w:rFonts w:ascii="Arial" w:hAnsi="Arial" w:cs="Arial"/>
                    <w:sz w:val="22"/>
                    <w:szCs w:val="22"/>
                  </w:rPr>
                </w:rPrChange>
              </w:rPr>
              <w:pPrChange w:id="1389" w:author="Tang, Joyce" w:date="2024-05-21T19:37:00Z" w16du:dateUtc="2024-05-22T02:37:00Z">
                <w:pPr/>
              </w:pPrChange>
            </w:pPr>
            <w:ins w:id="1390" w:author="Tang, Joyce" w:date="2024-05-21T19:37:00Z" w16du:dateUtc="2024-05-22T02:37:00Z">
              <w:r>
                <w:t>ScamSafe: Needs to maintain compliance with legal standards to protect users and avoid penalties.</w:t>
              </w:r>
            </w:ins>
          </w:p>
        </w:tc>
      </w:tr>
      <w:tr w:rsidR="007924A6" w:rsidRPr="007769BC" w14:paraId="4C18862A" w14:textId="77777777" w:rsidTr="001F21A8">
        <w:trPr>
          <w:ins w:id="1391" w:author="Tang, Joyce" w:date="2024-05-21T15:55:00Z"/>
        </w:trPr>
        <w:tc>
          <w:tcPr>
            <w:tcW w:w="9576" w:type="dxa"/>
            <w:gridSpan w:val="4"/>
            <w:shd w:val="clear" w:color="auto" w:fill="auto"/>
          </w:tcPr>
          <w:p w14:paraId="40BCEC25" w14:textId="4FB4E1B1" w:rsidR="007924A6" w:rsidRDefault="007924A6" w:rsidP="001F21A8">
            <w:pPr>
              <w:rPr>
                <w:ins w:id="1392" w:author="Tang, Joyce" w:date="2024-05-21T19:38:00Z" w16du:dateUtc="2024-05-22T02:38:00Z"/>
                <w:rFonts w:ascii="Arial" w:hAnsi="Arial" w:cs="Arial"/>
                <w:sz w:val="22"/>
                <w:szCs w:val="22"/>
              </w:rPr>
            </w:pPr>
            <w:ins w:id="1393"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4D602FA8" w14:textId="77777777" w:rsidR="00160CB1" w:rsidRPr="007769BC" w:rsidRDefault="00160CB1" w:rsidP="001F21A8">
            <w:pPr>
              <w:rPr>
                <w:ins w:id="1394" w:author="Tang, Joyce" w:date="2024-05-21T15:55:00Z" w16du:dateUtc="2024-05-21T22:55:00Z"/>
                <w:rFonts w:ascii="Arial" w:hAnsi="Arial" w:cs="Arial"/>
                <w:sz w:val="22"/>
                <w:szCs w:val="22"/>
              </w:rPr>
            </w:pPr>
          </w:p>
          <w:p w14:paraId="2ABC125F" w14:textId="3414BBC7" w:rsidR="007924A6" w:rsidRPr="007769BC" w:rsidRDefault="00160CB1" w:rsidP="001F21A8">
            <w:pPr>
              <w:rPr>
                <w:ins w:id="1395" w:author="Tang, Joyce" w:date="2024-05-21T15:55:00Z" w16du:dateUtc="2024-05-21T22:55:00Z"/>
                <w:rFonts w:ascii="Arial" w:hAnsi="Arial" w:cs="Arial"/>
                <w:sz w:val="22"/>
                <w:szCs w:val="22"/>
              </w:rPr>
            </w:pPr>
            <w:ins w:id="1396" w:author="Tang, Joyce" w:date="2024-05-21T19:38:00Z" w16du:dateUtc="2024-05-22T02:38:00Z">
              <w:r>
                <w:t>Ensures the system is updated with the latest legal requirements and standards.</w:t>
              </w:r>
            </w:ins>
          </w:p>
          <w:p w14:paraId="0C199291" w14:textId="77777777" w:rsidR="007924A6" w:rsidRPr="007769BC" w:rsidRDefault="007924A6" w:rsidP="001F21A8">
            <w:pPr>
              <w:rPr>
                <w:ins w:id="1397" w:author="Tang, Joyce" w:date="2024-05-21T15:55:00Z" w16du:dateUtc="2024-05-21T22:55:00Z"/>
                <w:rFonts w:ascii="Arial" w:hAnsi="Arial" w:cs="Arial"/>
                <w:sz w:val="22"/>
                <w:szCs w:val="22"/>
              </w:rPr>
            </w:pPr>
          </w:p>
        </w:tc>
      </w:tr>
      <w:tr w:rsidR="007924A6" w:rsidRPr="007769BC" w14:paraId="3083698B" w14:textId="77777777" w:rsidTr="001F21A8">
        <w:trPr>
          <w:ins w:id="1398" w:author="Tang, Joyce" w:date="2024-05-21T15:55:00Z"/>
        </w:trPr>
        <w:tc>
          <w:tcPr>
            <w:tcW w:w="9576" w:type="dxa"/>
            <w:gridSpan w:val="4"/>
            <w:shd w:val="clear" w:color="auto" w:fill="auto"/>
          </w:tcPr>
          <w:p w14:paraId="63DFC9A7" w14:textId="3E7E2E77" w:rsidR="007924A6" w:rsidRPr="007769BC" w:rsidRDefault="007924A6" w:rsidP="001F21A8">
            <w:pPr>
              <w:rPr>
                <w:ins w:id="1399" w:author="Tang, Joyce" w:date="2024-05-21T15:55:00Z" w16du:dateUtc="2024-05-21T22:55:00Z"/>
                <w:rFonts w:ascii="Arial" w:hAnsi="Arial" w:cs="Arial"/>
                <w:sz w:val="22"/>
                <w:szCs w:val="22"/>
              </w:rPr>
            </w:pPr>
            <w:ins w:id="1400"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1401" w:author="Tang, Joyce" w:date="2024-05-21T19:38:00Z" w16du:dateUtc="2024-05-22T02:38:00Z">
              <w:r w:rsidR="00160CB1">
                <w:t>New legal regulations or standards are introduced.</w:t>
              </w:r>
            </w:ins>
          </w:p>
          <w:p w14:paraId="1B48080D" w14:textId="77777777" w:rsidR="007924A6" w:rsidRPr="007769BC" w:rsidRDefault="007924A6" w:rsidP="001F21A8">
            <w:pPr>
              <w:rPr>
                <w:ins w:id="1402" w:author="Tang, Joyce" w:date="2024-05-21T15:55:00Z" w16du:dateUtc="2024-05-21T22:55:00Z"/>
                <w:rFonts w:ascii="Arial" w:hAnsi="Arial" w:cs="Arial"/>
                <w:sz w:val="22"/>
                <w:szCs w:val="22"/>
              </w:rPr>
            </w:pPr>
          </w:p>
          <w:p w14:paraId="3569A248" w14:textId="1E2EF188" w:rsidR="007924A6" w:rsidRPr="007769BC" w:rsidRDefault="007924A6" w:rsidP="001F21A8">
            <w:pPr>
              <w:tabs>
                <w:tab w:val="left" w:pos="1980"/>
                <w:tab w:val="left" w:pos="3240"/>
              </w:tabs>
              <w:rPr>
                <w:ins w:id="1403" w:author="Tang, Joyce" w:date="2024-05-21T15:55:00Z" w16du:dateUtc="2024-05-21T22:55:00Z"/>
                <w:rFonts w:ascii="Arial" w:hAnsi="Arial" w:cs="Arial"/>
                <w:sz w:val="22"/>
                <w:szCs w:val="22"/>
              </w:rPr>
            </w:pPr>
            <w:ins w:id="1404"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1405" w:author="Tang, Joyce" w:date="2024-05-21T19:38:00Z" w16du:dateUtc="2024-05-22T02:38:00Z">
              <w:r w:rsidR="00160CB1">
                <w:rPr>
                  <w:rFonts w:ascii="Arial" w:hAnsi="Arial" w:cs="Arial"/>
                  <w:sz w:val="22"/>
                  <w:szCs w:val="22"/>
                </w:rPr>
                <w:t>X</w:t>
              </w:r>
            </w:ins>
            <w:ins w:id="1406" w:author="Tang, Joyce" w:date="2024-05-21T15:55:00Z" w16du:dateUtc="2024-05-21T22:55:00Z">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27639BFC" w14:textId="77777777" w:rsidTr="001F21A8">
        <w:trPr>
          <w:ins w:id="1407" w:author="Tang, Joyce" w:date="2024-05-21T15:55:00Z"/>
        </w:trPr>
        <w:tc>
          <w:tcPr>
            <w:tcW w:w="9576" w:type="dxa"/>
            <w:gridSpan w:val="4"/>
            <w:shd w:val="clear" w:color="auto" w:fill="auto"/>
          </w:tcPr>
          <w:p w14:paraId="3C74B49D" w14:textId="77777777" w:rsidR="007924A6" w:rsidRPr="007769BC" w:rsidRDefault="007924A6" w:rsidP="001F21A8">
            <w:pPr>
              <w:rPr>
                <w:ins w:id="1408" w:author="Tang, Joyce" w:date="2024-05-21T15:55:00Z" w16du:dateUtc="2024-05-21T22:55:00Z"/>
                <w:rFonts w:ascii="Arial" w:hAnsi="Arial" w:cs="Arial"/>
                <w:sz w:val="22"/>
                <w:szCs w:val="22"/>
              </w:rPr>
            </w:pPr>
            <w:ins w:id="1409"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6441D0F0" w14:textId="27260845" w:rsidR="007924A6" w:rsidRPr="007769BC" w:rsidRDefault="007924A6" w:rsidP="001F21A8">
            <w:pPr>
              <w:tabs>
                <w:tab w:val="left" w:pos="720"/>
              </w:tabs>
              <w:rPr>
                <w:ins w:id="1410" w:author="Tang, Joyce" w:date="2024-05-21T15:55:00Z" w16du:dateUtc="2024-05-21T22:55:00Z"/>
                <w:rFonts w:ascii="Arial" w:hAnsi="Arial" w:cs="Arial"/>
                <w:sz w:val="22"/>
                <w:szCs w:val="22"/>
              </w:rPr>
            </w:pPr>
            <w:ins w:id="1411"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412" w:author="Tang, Joyce" w:date="2024-05-21T19:38:00Z" w16du:dateUtc="2024-05-22T02:38:00Z">
              <w:r w:rsidR="00160CB1">
                <w:rPr>
                  <w:rFonts w:ascii="Arial" w:hAnsi="Arial" w:cs="Arial"/>
                  <w:sz w:val="22"/>
                  <w:szCs w:val="22"/>
                </w:rPr>
                <w:t>Legal Department</w:t>
              </w:r>
            </w:ins>
          </w:p>
          <w:p w14:paraId="4BF9623A" w14:textId="0BB80361" w:rsidR="007924A6" w:rsidRPr="007769BC" w:rsidRDefault="007924A6" w:rsidP="001F21A8">
            <w:pPr>
              <w:tabs>
                <w:tab w:val="left" w:pos="720"/>
              </w:tabs>
              <w:rPr>
                <w:ins w:id="1413" w:author="Tang, Joyce" w:date="2024-05-21T15:55:00Z" w16du:dateUtc="2024-05-21T22:55:00Z"/>
                <w:rFonts w:ascii="Arial" w:hAnsi="Arial" w:cs="Arial"/>
                <w:sz w:val="22"/>
                <w:szCs w:val="22"/>
              </w:rPr>
            </w:pPr>
            <w:ins w:id="1414"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415" w:author="Tang, Joyce" w:date="2024-05-21T19:38:00Z" w16du:dateUtc="2024-05-22T02:38:00Z">
              <w:r w:rsidR="00160CB1">
                <w:rPr>
                  <w:rFonts w:ascii="Arial" w:hAnsi="Arial" w:cs="Arial"/>
                  <w:sz w:val="22"/>
                  <w:szCs w:val="22"/>
                </w:rPr>
                <w:t>None</w:t>
              </w:r>
            </w:ins>
          </w:p>
          <w:p w14:paraId="393A1925" w14:textId="45017694" w:rsidR="007924A6" w:rsidRPr="007769BC" w:rsidRDefault="007924A6" w:rsidP="001F21A8">
            <w:pPr>
              <w:tabs>
                <w:tab w:val="left" w:pos="720"/>
              </w:tabs>
              <w:rPr>
                <w:ins w:id="1416" w:author="Tang, Joyce" w:date="2024-05-21T15:55:00Z" w16du:dateUtc="2024-05-21T22:55:00Z"/>
                <w:rFonts w:ascii="Arial" w:hAnsi="Arial" w:cs="Arial"/>
                <w:sz w:val="22"/>
                <w:szCs w:val="22"/>
              </w:rPr>
            </w:pPr>
            <w:ins w:id="1417"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418" w:author="Tang, Joyce" w:date="2024-05-21T19:38:00Z" w16du:dateUtc="2024-05-22T02:38:00Z">
              <w:r w:rsidR="00160CB1">
                <w:rPr>
                  <w:rFonts w:ascii="Arial" w:hAnsi="Arial" w:cs="Arial"/>
                  <w:sz w:val="22"/>
                  <w:szCs w:val="22"/>
                </w:rPr>
                <w:t>None</w:t>
              </w:r>
            </w:ins>
          </w:p>
          <w:p w14:paraId="04E384A0" w14:textId="53A52CB8" w:rsidR="007924A6" w:rsidRPr="007769BC" w:rsidRDefault="007924A6" w:rsidP="001F21A8">
            <w:pPr>
              <w:tabs>
                <w:tab w:val="left" w:pos="720"/>
              </w:tabs>
              <w:rPr>
                <w:ins w:id="1419" w:author="Tang, Joyce" w:date="2024-05-21T15:55:00Z" w16du:dateUtc="2024-05-21T22:55:00Z"/>
                <w:rFonts w:ascii="Arial" w:hAnsi="Arial" w:cs="Arial"/>
                <w:sz w:val="22"/>
                <w:szCs w:val="22"/>
              </w:rPr>
            </w:pPr>
            <w:ins w:id="1420"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421" w:author="Tang, Joyce" w:date="2024-05-21T19:38:00Z" w16du:dateUtc="2024-05-22T02:38:00Z">
              <w:r w:rsidR="00160CB1">
                <w:rPr>
                  <w:rFonts w:ascii="Arial" w:hAnsi="Arial" w:cs="Arial"/>
                  <w:sz w:val="22"/>
                  <w:szCs w:val="22"/>
                </w:rPr>
                <w:t xml:space="preserve"> None</w:t>
              </w:r>
            </w:ins>
            <w:ins w:id="1422" w:author="Tang, Joyce" w:date="2024-05-21T15:55:00Z" w16du:dateUtc="2024-05-21T22:55:00Z">
              <w:r w:rsidRPr="007769BC">
                <w:rPr>
                  <w:rFonts w:ascii="Arial" w:hAnsi="Arial" w:cs="Arial"/>
                  <w:sz w:val="22"/>
                  <w:szCs w:val="22"/>
                </w:rPr>
                <w:t xml:space="preserve"> </w:t>
              </w:r>
            </w:ins>
          </w:p>
        </w:tc>
      </w:tr>
      <w:tr w:rsidR="007924A6" w:rsidRPr="007769BC" w14:paraId="7F70C536" w14:textId="77777777" w:rsidTr="001F21A8">
        <w:trPr>
          <w:ins w:id="1423" w:author="Tang, Joyce" w:date="2024-05-21T15:55:00Z"/>
        </w:trPr>
        <w:tc>
          <w:tcPr>
            <w:tcW w:w="9576" w:type="dxa"/>
            <w:gridSpan w:val="4"/>
            <w:shd w:val="clear" w:color="auto" w:fill="auto"/>
          </w:tcPr>
          <w:p w14:paraId="6432BC7B" w14:textId="20128D49" w:rsidR="007924A6" w:rsidRDefault="007924A6" w:rsidP="001F21A8">
            <w:pPr>
              <w:rPr>
                <w:ins w:id="1424" w:author="Tang, Joyce" w:date="2024-05-21T19:39:00Z" w16du:dateUtc="2024-05-22T02:39:00Z"/>
                <w:rFonts w:ascii="Arial" w:hAnsi="Arial" w:cs="Arial"/>
                <w:sz w:val="22"/>
                <w:szCs w:val="22"/>
              </w:rPr>
            </w:pPr>
            <w:ins w:id="1425"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795892FC" w14:textId="77777777" w:rsidR="00160CB1" w:rsidRDefault="00160CB1" w:rsidP="00160CB1">
            <w:pPr>
              <w:numPr>
                <w:ilvl w:val="0"/>
                <w:numId w:val="43"/>
              </w:numPr>
              <w:spacing w:before="100" w:beforeAutospacing="1" w:after="100" w:afterAutospacing="1"/>
              <w:rPr>
                <w:ins w:id="1426" w:author="Tang, Joyce" w:date="2024-05-21T19:39:00Z" w16du:dateUtc="2024-05-22T02:39:00Z"/>
              </w:rPr>
            </w:pPr>
            <w:ins w:id="1427" w:author="Tang, Joyce" w:date="2024-05-21T19:39:00Z" w16du:dateUtc="2024-05-22T02:39:00Z">
              <w:r>
                <w:t>Legal department identifies new legal requirements.</w:t>
              </w:r>
            </w:ins>
          </w:p>
          <w:p w14:paraId="560BC32F" w14:textId="77777777" w:rsidR="00160CB1" w:rsidRDefault="00160CB1" w:rsidP="00160CB1">
            <w:pPr>
              <w:numPr>
                <w:ilvl w:val="0"/>
                <w:numId w:val="43"/>
              </w:numPr>
              <w:spacing w:before="100" w:beforeAutospacing="1" w:after="100" w:afterAutospacing="1"/>
              <w:rPr>
                <w:ins w:id="1428" w:author="Tang, Joyce" w:date="2024-05-21T19:39:00Z" w16du:dateUtc="2024-05-22T02:39:00Z"/>
              </w:rPr>
            </w:pPr>
            <w:ins w:id="1429" w:author="Tang, Joyce" w:date="2024-05-21T19:39:00Z" w16du:dateUtc="2024-05-22T02:39:00Z">
              <w:r>
                <w:t>Legal department updates the system with the new standards.</w:t>
              </w:r>
            </w:ins>
          </w:p>
          <w:p w14:paraId="1C4BC2CF" w14:textId="77777777" w:rsidR="00160CB1" w:rsidRDefault="00160CB1" w:rsidP="00160CB1">
            <w:pPr>
              <w:numPr>
                <w:ilvl w:val="0"/>
                <w:numId w:val="43"/>
              </w:numPr>
              <w:spacing w:before="100" w:beforeAutospacing="1" w:after="100" w:afterAutospacing="1"/>
              <w:rPr>
                <w:ins w:id="1430" w:author="Tang, Joyce" w:date="2024-05-21T19:39:00Z" w16du:dateUtc="2024-05-22T02:39:00Z"/>
              </w:rPr>
            </w:pPr>
            <w:ins w:id="1431" w:author="Tang, Joyce" w:date="2024-05-21T19:39:00Z" w16du:dateUtc="2024-05-22T02:39:00Z">
              <w:r>
                <w:t>IT department implements the updates.</w:t>
              </w:r>
            </w:ins>
          </w:p>
          <w:p w14:paraId="75600370" w14:textId="0A6988DE" w:rsidR="00160CB1" w:rsidRPr="00160CB1" w:rsidRDefault="00160CB1">
            <w:pPr>
              <w:numPr>
                <w:ilvl w:val="0"/>
                <w:numId w:val="43"/>
              </w:numPr>
              <w:spacing w:before="100" w:beforeAutospacing="1" w:after="100" w:afterAutospacing="1"/>
              <w:rPr>
                <w:ins w:id="1432" w:author="Tang, Joyce" w:date="2024-05-21T15:55:00Z" w16du:dateUtc="2024-05-21T22:55:00Z"/>
                <w:rPrChange w:id="1433" w:author="Tang, Joyce" w:date="2024-05-21T19:39:00Z" w16du:dateUtc="2024-05-22T02:39:00Z">
                  <w:rPr>
                    <w:ins w:id="1434" w:author="Tang, Joyce" w:date="2024-05-21T15:55:00Z" w16du:dateUtc="2024-05-21T22:55:00Z"/>
                    <w:rFonts w:ascii="Arial" w:hAnsi="Arial" w:cs="Arial"/>
                    <w:sz w:val="22"/>
                    <w:szCs w:val="22"/>
                  </w:rPr>
                </w:rPrChange>
              </w:rPr>
              <w:pPrChange w:id="1435" w:author="Tang, Joyce" w:date="2024-05-21T19:39:00Z" w16du:dateUtc="2024-05-22T02:39:00Z">
                <w:pPr/>
              </w:pPrChange>
            </w:pPr>
            <w:ins w:id="1436" w:author="Tang, Joyce" w:date="2024-05-21T19:39:00Z" w16du:dateUtc="2024-05-22T02:39:00Z">
              <w:r>
                <w:t>System ensures compliance with the new standards.</w:t>
              </w:r>
            </w:ins>
          </w:p>
        </w:tc>
      </w:tr>
      <w:tr w:rsidR="007924A6" w:rsidRPr="007769BC" w14:paraId="2828D004" w14:textId="77777777" w:rsidTr="001F21A8">
        <w:trPr>
          <w:trHeight w:val="498"/>
          <w:ins w:id="1437" w:author="Tang, Joyce" w:date="2024-05-21T15:55:00Z"/>
        </w:trPr>
        <w:tc>
          <w:tcPr>
            <w:tcW w:w="9576" w:type="dxa"/>
            <w:gridSpan w:val="4"/>
            <w:shd w:val="clear" w:color="auto" w:fill="auto"/>
          </w:tcPr>
          <w:p w14:paraId="244AAD9E" w14:textId="77777777" w:rsidR="007924A6" w:rsidRDefault="007924A6" w:rsidP="001F21A8">
            <w:pPr>
              <w:rPr>
                <w:ins w:id="1438" w:author="Tang, Joyce" w:date="2024-05-21T15:55:00Z" w16du:dateUtc="2024-05-21T22:55:00Z"/>
                <w:rFonts w:ascii="Arial" w:hAnsi="Arial" w:cs="Arial"/>
                <w:sz w:val="22"/>
                <w:szCs w:val="22"/>
              </w:rPr>
            </w:pPr>
            <w:ins w:id="1439"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5FF349C2" w14:textId="77777777" w:rsidR="007924A6" w:rsidRDefault="007924A6" w:rsidP="001F21A8">
            <w:pPr>
              <w:rPr>
                <w:ins w:id="1440" w:author="Tang, Joyce" w:date="2024-05-21T15:55:00Z" w16du:dateUtc="2024-05-21T22:55:00Z"/>
                <w:rFonts w:ascii="Arial" w:hAnsi="Arial" w:cs="Arial"/>
                <w:sz w:val="22"/>
                <w:szCs w:val="22"/>
              </w:rPr>
            </w:pPr>
          </w:p>
          <w:p w14:paraId="7B6208CC" w14:textId="48F1725F" w:rsidR="007924A6" w:rsidRPr="007769BC" w:rsidRDefault="00160CB1" w:rsidP="001F21A8">
            <w:pPr>
              <w:rPr>
                <w:ins w:id="1441" w:author="Tang, Joyce" w:date="2024-05-21T15:55:00Z" w16du:dateUtc="2024-05-21T22:55:00Z"/>
                <w:rFonts w:ascii="Arial" w:hAnsi="Arial" w:cs="Arial"/>
                <w:sz w:val="22"/>
                <w:szCs w:val="22"/>
              </w:rPr>
            </w:pPr>
            <w:ins w:id="1442" w:author="Tang, Joyce" w:date="2024-05-21T19:39:00Z" w16du:dateUtc="2024-05-22T02:39:00Z">
              <w:r>
                <w:rPr>
                  <w:rFonts w:ascii="Arial" w:hAnsi="Arial" w:cs="Arial"/>
                  <w:sz w:val="22"/>
                  <w:szCs w:val="22"/>
                </w:rPr>
                <w:t>None</w:t>
              </w:r>
            </w:ins>
          </w:p>
          <w:p w14:paraId="7AF8718B" w14:textId="77777777" w:rsidR="007924A6" w:rsidRPr="007769BC" w:rsidRDefault="007924A6" w:rsidP="001F21A8">
            <w:pPr>
              <w:rPr>
                <w:ins w:id="1443" w:author="Tang, Joyce" w:date="2024-05-21T15:55:00Z" w16du:dateUtc="2024-05-21T22:55:00Z"/>
                <w:rFonts w:ascii="Arial" w:hAnsi="Arial" w:cs="Arial"/>
                <w:sz w:val="22"/>
                <w:szCs w:val="22"/>
              </w:rPr>
            </w:pPr>
          </w:p>
        </w:tc>
      </w:tr>
      <w:tr w:rsidR="007924A6" w:rsidRPr="007769BC" w14:paraId="10124465" w14:textId="77777777" w:rsidTr="001F21A8">
        <w:trPr>
          <w:ins w:id="1444" w:author="Tang, Joyce" w:date="2024-05-21T15:55:00Z"/>
        </w:trPr>
        <w:tc>
          <w:tcPr>
            <w:tcW w:w="9576" w:type="dxa"/>
            <w:gridSpan w:val="4"/>
            <w:shd w:val="clear" w:color="auto" w:fill="auto"/>
          </w:tcPr>
          <w:p w14:paraId="40C1004C" w14:textId="77777777" w:rsidR="007924A6" w:rsidRDefault="007924A6" w:rsidP="001F21A8">
            <w:pPr>
              <w:rPr>
                <w:ins w:id="1445" w:author="Tang, Joyce" w:date="2024-05-21T15:55:00Z" w16du:dateUtc="2024-05-21T22:55:00Z"/>
                <w:rFonts w:ascii="Arial" w:hAnsi="Arial" w:cs="Arial"/>
                <w:sz w:val="22"/>
                <w:szCs w:val="22"/>
              </w:rPr>
            </w:pPr>
            <w:ins w:id="1446"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47352B17" w14:textId="77777777" w:rsidR="007924A6" w:rsidRDefault="007924A6" w:rsidP="001F21A8">
            <w:pPr>
              <w:rPr>
                <w:ins w:id="1447" w:author="Tang, Joyce" w:date="2024-05-21T15:55:00Z" w16du:dateUtc="2024-05-21T22:55:00Z"/>
                <w:rFonts w:ascii="Arial" w:hAnsi="Arial" w:cs="Arial"/>
                <w:sz w:val="22"/>
                <w:szCs w:val="22"/>
              </w:rPr>
            </w:pPr>
          </w:p>
          <w:p w14:paraId="5DC2F622" w14:textId="6141DD2D" w:rsidR="007924A6" w:rsidRDefault="00160CB1" w:rsidP="001F21A8">
            <w:pPr>
              <w:rPr>
                <w:ins w:id="1448" w:author="Tang, Joyce" w:date="2024-05-21T15:55:00Z" w16du:dateUtc="2024-05-21T22:55:00Z"/>
                <w:rFonts w:ascii="Arial" w:hAnsi="Arial" w:cs="Arial"/>
                <w:sz w:val="22"/>
                <w:szCs w:val="22"/>
              </w:rPr>
            </w:pPr>
            <w:ins w:id="1449" w:author="Tang, Joyce" w:date="2024-05-21T19:39:00Z" w16du:dateUtc="2024-05-22T02:39:00Z">
              <w:r>
                <w:t>If the updates fail, the IT department troubleshoots and resolves issues.</w:t>
              </w:r>
            </w:ins>
          </w:p>
          <w:p w14:paraId="0676A12F" w14:textId="77777777" w:rsidR="007924A6" w:rsidRPr="007769BC" w:rsidRDefault="007924A6" w:rsidP="001F21A8">
            <w:pPr>
              <w:rPr>
                <w:ins w:id="1450" w:author="Tang, Joyce" w:date="2024-05-21T15:55:00Z" w16du:dateUtc="2024-05-21T22:55:00Z"/>
                <w:rFonts w:ascii="Arial" w:hAnsi="Arial" w:cs="Arial"/>
                <w:sz w:val="22"/>
                <w:szCs w:val="22"/>
              </w:rPr>
            </w:pPr>
          </w:p>
        </w:tc>
      </w:tr>
      <w:tr w:rsidR="007924A6" w:rsidRPr="007769BC" w14:paraId="136FED81" w14:textId="77777777" w:rsidTr="001F21A8">
        <w:trPr>
          <w:ins w:id="1451" w:author="Tang, Joyce" w:date="2024-05-21T15:55:00Z"/>
        </w:trPr>
        <w:tc>
          <w:tcPr>
            <w:tcW w:w="9576" w:type="dxa"/>
            <w:gridSpan w:val="4"/>
            <w:shd w:val="clear" w:color="auto" w:fill="auto"/>
          </w:tcPr>
          <w:p w14:paraId="27D692A3" w14:textId="77777777" w:rsidR="007924A6" w:rsidRDefault="007924A6" w:rsidP="001F21A8">
            <w:pPr>
              <w:rPr>
                <w:ins w:id="1452" w:author="Tang, Joyce" w:date="2024-05-21T15:55:00Z" w16du:dateUtc="2024-05-21T22:55:00Z"/>
                <w:rFonts w:ascii="Arial" w:hAnsi="Arial" w:cs="Arial"/>
                <w:b/>
                <w:sz w:val="22"/>
                <w:szCs w:val="22"/>
              </w:rPr>
            </w:pPr>
            <w:ins w:id="1453"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6DC436AD" w14:textId="77777777" w:rsidR="007924A6" w:rsidRDefault="007924A6" w:rsidP="001F21A8">
            <w:pPr>
              <w:rPr>
                <w:ins w:id="1454" w:author="Tang, Joyce" w:date="2024-05-21T15:55:00Z" w16du:dateUtc="2024-05-21T22:55:00Z"/>
                <w:rFonts w:ascii="Arial" w:hAnsi="Arial" w:cs="Arial"/>
                <w:b/>
                <w:sz w:val="22"/>
                <w:szCs w:val="22"/>
              </w:rPr>
            </w:pPr>
          </w:p>
          <w:p w14:paraId="4E8E90DE" w14:textId="474A639D" w:rsidR="007924A6" w:rsidRDefault="00160CB1" w:rsidP="001F21A8">
            <w:pPr>
              <w:rPr>
                <w:ins w:id="1455" w:author="Tang, Joyce" w:date="2024-05-21T19:40:00Z" w16du:dateUtc="2024-05-22T02:40:00Z"/>
                <w:rFonts w:ascii="Arial" w:hAnsi="Arial" w:cs="Arial"/>
                <w:b/>
                <w:sz w:val="22"/>
                <w:szCs w:val="22"/>
              </w:rPr>
            </w:pPr>
            <w:ins w:id="1456" w:author="Tang, Joyce" w:date="2024-05-21T19:40:00Z" w16du:dateUtc="2024-05-22T02:40:00Z">
              <w:r>
                <w:t>The system must allow for quick and easy updates to legal standards.</w:t>
              </w:r>
            </w:ins>
          </w:p>
          <w:p w14:paraId="1B728548" w14:textId="77777777" w:rsidR="00160CB1" w:rsidRPr="007769BC" w:rsidRDefault="00160CB1" w:rsidP="001F21A8">
            <w:pPr>
              <w:rPr>
                <w:ins w:id="1457" w:author="Tang, Joyce" w:date="2024-05-21T15:55:00Z" w16du:dateUtc="2024-05-21T22:55:00Z"/>
                <w:rFonts w:ascii="Arial" w:hAnsi="Arial" w:cs="Arial"/>
                <w:b/>
                <w:sz w:val="22"/>
                <w:szCs w:val="22"/>
              </w:rPr>
            </w:pPr>
          </w:p>
        </w:tc>
      </w:tr>
      <w:tr w:rsidR="007924A6" w:rsidRPr="007769BC" w14:paraId="7AD9CAFB" w14:textId="77777777" w:rsidTr="001F21A8">
        <w:trPr>
          <w:ins w:id="1458" w:author="Tang, Joyce" w:date="2024-05-21T15:55:00Z"/>
        </w:trPr>
        <w:tc>
          <w:tcPr>
            <w:tcW w:w="9576" w:type="dxa"/>
            <w:gridSpan w:val="4"/>
            <w:shd w:val="clear" w:color="auto" w:fill="auto"/>
          </w:tcPr>
          <w:p w14:paraId="47F7393E" w14:textId="77777777" w:rsidR="007924A6" w:rsidRPr="00CC2AD7" w:rsidRDefault="007924A6" w:rsidP="001F21A8">
            <w:pPr>
              <w:rPr>
                <w:ins w:id="1459" w:author="Tang, Joyce" w:date="2024-05-21T15:55:00Z" w16du:dateUtc="2024-05-21T22:55:00Z"/>
                <w:rFonts w:ascii="Arial" w:hAnsi="Arial" w:cs="Arial"/>
                <w:b/>
                <w:sz w:val="22"/>
                <w:szCs w:val="22"/>
              </w:rPr>
            </w:pPr>
            <w:ins w:id="1460" w:author="Tang, Joyce" w:date="2024-05-21T15:55:00Z" w16du:dateUtc="2024-05-21T22:55:00Z">
              <w:r w:rsidRPr="00CC2AD7">
                <w:rPr>
                  <w:rFonts w:ascii="Arial" w:hAnsi="Arial" w:cs="Arial"/>
                  <w:b/>
                  <w:sz w:val="22"/>
                  <w:szCs w:val="22"/>
                </w:rPr>
                <w:t xml:space="preserve">To do/Issues: </w:t>
              </w:r>
            </w:ins>
          </w:p>
          <w:p w14:paraId="725BCF05" w14:textId="77777777" w:rsidR="007924A6" w:rsidRDefault="007924A6" w:rsidP="001F21A8">
            <w:pPr>
              <w:rPr>
                <w:ins w:id="1461" w:author="Tang, Joyce" w:date="2024-05-21T19:40:00Z" w16du:dateUtc="2024-05-22T02:40:00Z"/>
                <w:rFonts w:cs="Arial"/>
                <w:b/>
                <w:sz w:val="22"/>
                <w:szCs w:val="22"/>
              </w:rPr>
            </w:pPr>
          </w:p>
          <w:p w14:paraId="4721E84E" w14:textId="45DC2C1F" w:rsidR="007924A6" w:rsidRPr="00160CB1" w:rsidRDefault="00160CB1" w:rsidP="001F21A8">
            <w:pPr>
              <w:rPr>
                <w:ins w:id="1462" w:author="Tang, Joyce" w:date="2024-05-21T15:55:00Z" w16du:dateUtc="2024-05-21T22:55:00Z"/>
                <w:rFonts w:cs="Arial"/>
                <w:b/>
                <w:sz w:val="22"/>
                <w:szCs w:val="22"/>
                <w:rPrChange w:id="1463" w:author="Tang, Joyce" w:date="2024-05-21T19:40:00Z" w16du:dateUtc="2024-05-22T02:40:00Z">
                  <w:rPr>
                    <w:ins w:id="1464" w:author="Tang, Joyce" w:date="2024-05-21T15:55:00Z" w16du:dateUtc="2024-05-21T22:55:00Z"/>
                    <w:rFonts w:ascii="Arial" w:hAnsi="Arial" w:cs="Arial"/>
                    <w:b/>
                    <w:sz w:val="22"/>
                    <w:szCs w:val="22"/>
                  </w:rPr>
                </w:rPrChange>
              </w:rPr>
            </w:pPr>
            <w:ins w:id="1465" w:author="Tang, Joyce" w:date="2024-05-21T19:40:00Z" w16du:dateUtc="2024-05-22T02:40:00Z">
              <w:r>
                <w:t>Ensure timely updates to comply with changing legal requirements.</w:t>
              </w:r>
            </w:ins>
          </w:p>
        </w:tc>
      </w:tr>
    </w:tbl>
    <w:p w14:paraId="104CE670" w14:textId="77777777" w:rsidR="007924A6" w:rsidRPr="00E77104" w:rsidRDefault="007924A6" w:rsidP="007924A6">
      <w:pPr>
        <w:rPr>
          <w:ins w:id="1466" w:author="Tang, Joyce" w:date="2024-05-21T15:55:00Z" w16du:dateUtc="2024-05-21T22:55:00Z"/>
          <w:rFonts w:ascii="Arial" w:hAnsi="Arial" w:cs="Arial"/>
        </w:rPr>
      </w:pPr>
    </w:p>
    <w:p w14:paraId="2FB67369" w14:textId="77777777" w:rsidR="007924A6" w:rsidRDefault="007924A6" w:rsidP="007924A6">
      <w:pPr>
        <w:rPr>
          <w:ins w:id="1467" w:author="Tang, Joyce" w:date="2024-05-21T15:55:00Z" w16du:dateUtc="2024-05-21T22:55: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378299E8" w14:textId="77777777" w:rsidTr="001F21A8">
        <w:trPr>
          <w:ins w:id="1468" w:author="Tang, Joyce" w:date="2024-05-21T15:55:00Z"/>
        </w:trPr>
        <w:tc>
          <w:tcPr>
            <w:tcW w:w="5958" w:type="dxa"/>
            <w:gridSpan w:val="2"/>
            <w:shd w:val="clear" w:color="auto" w:fill="auto"/>
          </w:tcPr>
          <w:p w14:paraId="057661EF" w14:textId="3560544D" w:rsidR="007924A6" w:rsidRPr="007769BC" w:rsidRDefault="007924A6" w:rsidP="001F21A8">
            <w:pPr>
              <w:rPr>
                <w:ins w:id="1469" w:author="Tang, Joyce" w:date="2024-05-21T15:55:00Z" w16du:dateUtc="2024-05-21T22:55:00Z"/>
                <w:rFonts w:ascii="Arial" w:hAnsi="Arial" w:cs="Arial"/>
                <w:sz w:val="22"/>
                <w:szCs w:val="22"/>
              </w:rPr>
            </w:pPr>
            <w:ins w:id="1470" w:author="Tang, Joyce" w:date="2024-05-21T15:55:00Z" w16du:dateUtc="2024-05-21T22:55: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471" w:author="Tang, Joyce" w:date="2024-05-21T19:41:00Z" w16du:dateUtc="2024-05-22T02:41:00Z">
              <w:r w:rsidR="00160CB1">
                <w:rPr>
                  <w:rFonts w:ascii="Arial" w:hAnsi="Arial" w:cs="Arial"/>
                  <w:sz w:val="22"/>
                  <w:szCs w:val="22"/>
                </w:rPr>
                <w:t>Generate Reports</w:t>
              </w:r>
            </w:ins>
          </w:p>
        </w:tc>
        <w:tc>
          <w:tcPr>
            <w:tcW w:w="900" w:type="dxa"/>
            <w:shd w:val="clear" w:color="auto" w:fill="auto"/>
          </w:tcPr>
          <w:p w14:paraId="2997B8AF" w14:textId="115CA8A6" w:rsidR="007924A6" w:rsidRPr="007769BC" w:rsidRDefault="007924A6" w:rsidP="001F21A8">
            <w:pPr>
              <w:rPr>
                <w:ins w:id="1472" w:author="Tang, Joyce" w:date="2024-05-21T15:55:00Z" w16du:dateUtc="2024-05-21T22:55:00Z"/>
                <w:rFonts w:ascii="Arial" w:hAnsi="Arial" w:cs="Arial"/>
                <w:sz w:val="22"/>
                <w:szCs w:val="22"/>
              </w:rPr>
            </w:pPr>
            <w:ins w:id="1473" w:author="Tang, Joyce" w:date="2024-05-21T15:55:00Z" w16du:dateUtc="2024-05-21T22:55:00Z">
              <w:r w:rsidRPr="007769BC">
                <w:rPr>
                  <w:rFonts w:ascii="Arial" w:hAnsi="Arial" w:cs="Arial"/>
                  <w:b/>
                  <w:sz w:val="22"/>
                  <w:szCs w:val="22"/>
                </w:rPr>
                <w:t>ID</w:t>
              </w:r>
              <w:r w:rsidRPr="007769BC">
                <w:rPr>
                  <w:rFonts w:ascii="Arial" w:hAnsi="Arial" w:cs="Arial"/>
                  <w:sz w:val="22"/>
                  <w:szCs w:val="22"/>
                </w:rPr>
                <w:t>:</w:t>
              </w:r>
            </w:ins>
            <w:ins w:id="1474" w:author="Tang, Joyce" w:date="2024-05-21T19:41:00Z" w16du:dateUtc="2024-05-22T02:41:00Z">
              <w:r w:rsidR="00160CB1">
                <w:rPr>
                  <w:rFonts w:ascii="Arial" w:hAnsi="Arial" w:cs="Arial"/>
                  <w:sz w:val="22"/>
                  <w:szCs w:val="22"/>
                </w:rPr>
                <w:t xml:space="preserve"> UC_009</w:t>
              </w:r>
            </w:ins>
            <w:ins w:id="1475" w:author="Tang, Joyce" w:date="2024-05-21T15:55:00Z" w16du:dateUtc="2024-05-21T22:55:00Z">
              <w:r w:rsidRPr="007769BC">
                <w:rPr>
                  <w:rFonts w:ascii="Arial" w:hAnsi="Arial" w:cs="Arial"/>
                  <w:sz w:val="22"/>
                  <w:szCs w:val="22"/>
                </w:rPr>
                <w:t xml:space="preserve">  </w:t>
              </w:r>
            </w:ins>
          </w:p>
        </w:tc>
        <w:tc>
          <w:tcPr>
            <w:tcW w:w="2718" w:type="dxa"/>
            <w:shd w:val="clear" w:color="auto" w:fill="auto"/>
          </w:tcPr>
          <w:p w14:paraId="3C94E784" w14:textId="3320CEBF" w:rsidR="007924A6" w:rsidRPr="007769BC" w:rsidRDefault="007924A6" w:rsidP="001F21A8">
            <w:pPr>
              <w:rPr>
                <w:ins w:id="1476" w:author="Tang, Joyce" w:date="2024-05-21T15:55:00Z" w16du:dateUtc="2024-05-21T22:55:00Z"/>
                <w:rFonts w:ascii="Arial" w:hAnsi="Arial" w:cs="Arial"/>
                <w:sz w:val="22"/>
                <w:szCs w:val="22"/>
              </w:rPr>
            </w:pPr>
            <w:ins w:id="1477" w:author="Tang, Joyce" w:date="2024-05-21T15:55:00Z" w16du:dateUtc="2024-05-21T22:55:00Z">
              <w:r w:rsidRPr="007769BC">
                <w:rPr>
                  <w:rFonts w:ascii="Arial" w:hAnsi="Arial" w:cs="Arial"/>
                  <w:b/>
                  <w:sz w:val="22"/>
                  <w:szCs w:val="22"/>
                </w:rPr>
                <w:t>Importance</w:t>
              </w:r>
              <w:r w:rsidRPr="007769BC">
                <w:rPr>
                  <w:rFonts w:ascii="Arial" w:hAnsi="Arial" w:cs="Arial"/>
                  <w:sz w:val="22"/>
                  <w:szCs w:val="22"/>
                </w:rPr>
                <w:t>:</w:t>
              </w:r>
            </w:ins>
            <w:ins w:id="1478" w:author="Tang, Joyce" w:date="2024-05-21T19:41:00Z" w16du:dateUtc="2024-05-22T02:41:00Z">
              <w:r w:rsidR="00160CB1">
                <w:rPr>
                  <w:rFonts w:ascii="Arial" w:hAnsi="Arial" w:cs="Arial"/>
                  <w:sz w:val="22"/>
                  <w:szCs w:val="22"/>
                </w:rPr>
                <w:t xml:space="preserve"> Medium</w:t>
              </w:r>
            </w:ins>
            <w:ins w:id="1479" w:author="Tang, Joyce" w:date="2024-05-21T15:55:00Z" w16du:dateUtc="2024-05-21T22:55:00Z">
              <w:r w:rsidRPr="007769BC">
                <w:rPr>
                  <w:rFonts w:ascii="Arial" w:hAnsi="Arial" w:cs="Arial"/>
                  <w:sz w:val="22"/>
                  <w:szCs w:val="22"/>
                </w:rPr>
                <w:t xml:space="preserve"> </w:t>
              </w:r>
            </w:ins>
          </w:p>
        </w:tc>
      </w:tr>
      <w:tr w:rsidR="007924A6" w:rsidRPr="007769BC" w14:paraId="3A34670D" w14:textId="77777777" w:rsidTr="001F21A8">
        <w:trPr>
          <w:ins w:id="1480" w:author="Tang, Joyce" w:date="2024-05-21T15:55:00Z"/>
        </w:trPr>
        <w:tc>
          <w:tcPr>
            <w:tcW w:w="4788" w:type="dxa"/>
            <w:shd w:val="clear" w:color="auto" w:fill="auto"/>
          </w:tcPr>
          <w:p w14:paraId="285722CA" w14:textId="0614E168" w:rsidR="007924A6" w:rsidRPr="007769BC" w:rsidRDefault="007924A6" w:rsidP="001F21A8">
            <w:pPr>
              <w:rPr>
                <w:ins w:id="1481" w:author="Tang, Joyce" w:date="2024-05-21T15:55:00Z" w16du:dateUtc="2024-05-21T22:55:00Z"/>
                <w:rFonts w:ascii="Arial" w:hAnsi="Arial" w:cs="Arial"/>
                <w:sz w:val="22"/>
                <w:szCs w:val="22"/>
              </w:rPr>
            </w:pPr>
            <w:ins w:id="1482" w:author="Tang, Joyce" w:date="2024-05-21T15:55:00Z" w16du:dateUtc="2024-05-21T22:55: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483" w:author="Tang, Joyce" w:date="2024-05-21T19:41:00Z" w16du:dateUtc="2024-05-22T02:41:00Z">
              <w:r w:rsidR="00160CB1">
                <w:rPr>
                  <w:rFonts w:ascii="Arial" w:hAnsi="Arial" w:cs="Arial"/>
                  <w:sz w:val="22"/>
                  <w:szCs w:val="22"/>
                </w:rPr>
                <w:t xml:space="preserve">Financial </w:t>
              </w:r>
              <w:proofErr w:type="spellStart"/>
              <w:r w:rsidR="00160CB1">
                <w:rPr>
                  <w:rFonts w:ascii="Arial" w:hAnsi="Arial" w:cs="Arial"/>
                  <w:sz w:val="22"/>
                  <w:szCs w:val="22"/>
                </w:rPr>
                <w:t>Instittutions</w:t>
              </w:r>
              <w:proofErr w:type="spellEnd"/>
              <w:r w:rsidR="00160CB1">
                <w:rPr>
                  <w:rFonts w:ascii="Arial" w:hAnsi="Arial" w:cs="Arial"/>
                  <w:sz w:val="22"/>
                  <w:szCs w:val="22"/>
                </w:rPr>
                <w:t>, IT Departmen</w:t>
              </w:r>
            </w:ins>
            <w:ins w:id="1484" w:author="Tang, Joyce" w:date="2024-05-21T19:42:00Z" w16du:dateUtc="2024-05-22T02:42:00Z">
              <w:r w:rsidR="00160CB1">
                <w:rPr>
                  <w:rFonts w:ascii="Arial" w:hAnsi="Arial" w:cs="Arial"/>
                  <w:sz w:val="22"/>
                  <w:szCs w:val="22"/>
                </w:rPr>
                <w:t>t</w:t>
              </w:r>
            </w:ins>
          </w:p>
        </w:tc>
        <w:tc>
          <w:tcPr>
            <w:tcW w:w="4788" w:type="dxa"/>
            <w:gridSpan w:val="3"/>
            <w:shd w:val="clear" w:color="auto" w:fill="auto"/>
          </w:tcPr>
          <w:p w14:paraId="31DE5A21" w14:textId="17C6AAAB" w:rsidR="007924A6" w:rsidRPr="007769BC" w:rsidRDefault="007924A6" w:rsidP="001F21A8">
            <w:pPr>
              <w:rPr>
                <w:ins w:id="1485" w:author="Tang, Joyce" w:date="2024-05-21T15:55:00Z" w16du:dateUtc="2024-05-21T22:55:00Z"/>
                <w:rFonts w:ascii="Arial" w:hAnsi="Arial" w:cs="Arial"/>
                <w:sz w:val="22"/>
                <w:szCs w:val="22"/>
              </w:rPr>
            </w:pPr>
            <w:ins w:id="1486" w:author="Tang, Joyce" w:date="2024-05-21T15:55:00Z" w16du:dateUtc="2024-05-21T22: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487" w:author="Tang, Joyce" w:date="2024-05-21T19:41:00Z" w16du:dateUtc="2024-05-22T02:41:00Z">
              <w:r w:rsidR="00160CB1">
                <w:rPr>
                  <w:rFonts w:ascii="Arial" w:hAnsi="Arial" w:cs="Arial"/>
                  <w:sz w:val="22"/>
                  <w:szCs w:val="22"/>
                </w:rPr>
                <w:t>Primary</w:t>
              </w:r>
            </w:ins>
          </w:p>
        </w:tc>
      </w:tr>
      <w:tr w:rsidR="007924A6" w:rsidRPr="007769BC" w14:paraId="694F9499" w14:textId="77777777" w:rsidTr="001F21A8">
        <w:trPr>
          <w:ins w:id="1488" w:author="Tang, Joyce" w:date="2024-05-21T15:55:00Z"/>
        </w:trPr>
        <w:tc>
          <w:tcPr>
            <w:tcW w:w="9576" w:type="dxa"/>
            <w:gridSpan w:val="4"/>
            <w:shd w:val="clear" w:color="auto" w:fill="auto"/>
          </w:tcPr>
          <w:p w14:paraId="07622702" w14:textId="77777777" w:rsidR="007924A6" w:rsidRDefault="007924A6" w:rsidP="001F21A8">
            <w:pPr>
              <w:rPr>
                <w:ins w:id="1489" w:author="Tang, Joyce" w:date="2024-05-21T15:55:00Z" w16du:dateUtc="2024-05-21T22:55:00Z"/>
                <w:rFonts w:ascii="Arial" w:hAnsi="Arial" w:cs="Arial"/>
                <w:b/>
                <w:sz w:val="22"/>
                <w:szCs w:val="22"/>
              </w:rPr>
            </w:pPr>
            <w:ins w:id="1490" w:author="Tang, Joyce" w:date="2024-05-21T15:55:00Z" w16du:dateUtc="2024-05-21T22:55:00Z">
              <w:r>
                <w:rPr>
                  <w:rFonts w:ascii="Arial" w:hAnsi="Arial" w:cs="Arial"/>
                  <w:b/>
                  <w:sz w:val="22"/>
                  <w:szCs w:val="22"/>
                </w:rPr>
                <w:t>Supporting Actors:</w:t>
              </w:r>
            </w:ins>
          </w:p>
          <w:p w14:paraId="5B7F1D90" w14:textId="5EA877C3" w:rsidR="007924A6" w:rsidRPr="00160CB1" w:rsidRDefault="00160CB1" w:rsidP="001F21A8">
            <w:pPr>
              <w:rPr>
                <w:ins w:id="1491" w:author="Tang, Joyce" w:date="2024-05-21T15:55:00Z" w16du:dateUtc="2024-05-21T22:55:00Z"/>
                <w:rFonts w:ascii="Arial" w:hAnsi="Arial" w:cs="Arial"/>
                <w:bCs/>
                <w:sz w:val="22"/>
                <w:szCs w:val="22"/>
                <w:rPrChange w:id="1492" w:author="Tang, Joyce" w:date="2024-05-21T19:42:00Z" w16du:dateUtc="2024-05-22T02:42:00Z">
                  <w:rPr>
                    <w:ins w:id="1493" w:author="Tang, Joyce" w:date="2024-05-21T15:55:00Z" w16du:dateUtc="2024-05-21T22:55:00Z"/>
                    <w:rFonts w:ascii="Arial" w:hAnsi="Arial" w:cs="Arial"/>
                    <w:b/>
                    <w:sz w:val="22"/>
                    <w:szCs w:val="22"/>
                  </w:rPr>
                </w:rPrChange>
              </w:rPr>
            </w:pPr>
            <w:ins w:id="1494" w:author="Tang, Joyce" w:date="2024-05-21T19:42:00Z" w16du:dateUtc="2024-05-22T02:42:00Z">
              <w:r w:rsidRPr="00160CB1">
                <w:rPr>
                  <w:rFonts w:ascii="Arial" w:hAnsi="Arial" w:cs="Arial"/>
                  <w:bCs/>
                  <w:sz w:val="22"/>
                  <w:szCs w:val="22"/>
                  <w:rPrChange w:id="1495" w:author="Tang, Joyce" w:date="2024-05-21T19:42:00Z" w16du:dateUtc="2024-05-22T02:42:00Z">
                    <w:rPr>
                      <w:rFonts w:ascii="Arial" w:hAnsi="Arial" w:cs="Arial"/>
                      <w:b/>
                      <w:sz w:val="22"/>
                      <w:szCs w:val="22"/>
                    </w:rPr>
                  </w:rPrChange>
                </w:rPr>
                <w:t>None</w:t>
              </w:r>
            </w:ins>
          </w:p>
          <w:p w14:paraId="369E131A" w14:textId="77777777" w:rsidR="007924A6" w:rsidRPr="007769BC" w:rsidRDefault="007924A6" w:rsidP="001F21A8">
            <w:pPr>
              <w:rPr>
                <w:ins w:id="1496" w:author="Tang, Joyce" w:date="2024-05-21T15:55:00Z" w16du:dateUtc="2024-05-21T22:55:00Z"/>
                <w:rFonts w:ascii="Arial" w:hAnsi="Arial" w:cs="Arial"/>
                <w:b/>
                <w:sz w:val="22"/>
                <w:szCs w:val="22"/>
              </w:rPr>
            </w:pPr>
          </w:p>
        </w:tc>
      </w:tr>
      <w:tr w:rsidR="007924A6" w:rsidRPr="007769BC" w14:paraId="4F9BE436" w14:textId="77777777" w:rsidTr="001F21A8">
        <w:trPr>
          <w:ins w:id="1497" w:author="Tang, Joyce" w:date="2024-05-21T15:55:00Z"/>
        </w:trPr>
        <w:tc>
          <w:tcPr>
            <w:tcW w:w="9576" w:type="dxa"/>
            <w:gridSpan w:val="4"/>
            <w:shd w:val="clear" w:color="auto" w:fill="auto"/>
          </w:tcPr>
          <w:p w14:paraId="27AF62FF" w14:textId="0C991209" w:rsidR="007924A6" w:rsidRPr="007769BC" w:rsidRDefault="007924A6" w:rsidP="001F21A8">
            <w:pPr>
              <w:rPr>
                <w:ins w:id="1498" w:author="Tang, Joyce" w:date="2024-05-21T15:55:00Z" w16du:dateUtc="2024-05-21T22:55:00Z"/>
                <w:rFonts w:ascii="Arial" w:hAnsi="Arial" w:cs="Arial"/>
                <w:sz w:val="22"/>
                <w:szCs w:val="22"/>
              </w:rPr>
            </w:pPr>
            <w:ins w:id="1499" w:author="Tang, Joyce" w:date="2024-05-21T15:55:00Z" w16du:dateUtc="2024-05-21T22: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1D0827E8" w14:textId="77777777" w:rsidR="00160CB1" w:rsidRDefault="00160CB1" w:rsidP="00160CB1">
            <w:pPr>
              <w:numPr>
                <w:ilvl w:val="0"/>
                <w:numId w:val="44"/>
              </w:numPr>
              <w:spacing w:before="100" w:beforeAutospacing="1" w:after="100" w:afterAutospacing="1"/>
              <w:rPr>
                <w:ins w:id="1500" w:author="Tang, Joyce" w:date="2024-05-21T19:42:00Z" w16du:dateUtc="2024-05-22T02:42:00Z"/>
              </w:rPr>
            </w:pPr>
            <w:ins w:id="1501" w:author="Tang, Joyce" w:date="2024-05-21T19:42:00Z" w16du:dateUtc="2024-05-22T02:42:00Z">
              <w:r>
                <w:t>Financial Institutions: Need detailed reports on system usage and fraud detection.</w:t>
              </w:r>
            </w:ins>
          </w:p>
          <w:p w14:paraId="0E75932D" w14:textId="14082E4A" w:rsidR="00160CB1" w:rsidRPr="00160CB1" w:rsidRDefault="00160CB1">
            <w:pPr>
              <w:numPr>
                <w:ilvl w:val="0"/>
                <w:numId w:val="44"/>
              </w:numPr>
              <w:spacing w:before="100" w:beforeAutospacing="1" w:after="100" w:afterAutospacing="1"/>
              <w:rPr>
                <w:ins w:id="1502" w:author="Tang, Joyce" w:date="2024-05-21T15:55:00Z" w16du:dateUtc="2024-05-21T22:55:00Z"/>
                <w:rPrChange w:id="1503" w:author="Tang, Joyce" w:date="2024-05-21T19:42:00Z" w16du:dateUtc="2024-05-22T02:42:00Z">
                  <w:rPr>
                    <w:ins w:id="1504" w:author="Tang, Joyce" w:date="2024-05-21T15:55:00Z" w16du:dateUtc="2024-05-21T22:55:00Z"/>
                    <w:rFonts w:ascii="Arial" w:hAnsi="Arial" w:cs="Arial"/>
                    <w:sz w:val="22"/>
                    <w:szCs w:val="22"/>
                  </w:rPr>
                </w:rPrChange>
              </w:rPr>
              <w:pPrChange w:id="1505" w:author="Tang, Joyce" w:date="2024-05-21T19:42:00Z" w16du:dateUtc="2024-05-22T02:42:00Z">
                <w:pPr/>
              </w:pPrChange>
            </w:pPr>
            <w:ins w:id="1506" w:author="Tang, Joyce" w:date="2024-05-21T19:42:00Z" w16du:dateUtc="2024-05-22T02:42:00Z">
              <w:r>
                <w:t>IT Department: Uses reports to monitor system performance and compliance.</w:t>
              </w:r>
            </w:ins>
          </w:p>
        </w:tc>
      </w:tr>
      <w:tr w:rsidR="007924A6" w:rsidRPr="007769BC" w14:paraId="73005E1F" w14:textId="77777777" w:rsidTr="001F21A8">
        <w:trPr>
          <w:ins w:id="1507" w:author="Tang, Joyce" w:date="2024-05-21T15:55:00Z"/>
        </w:trPr>
        <w:tc>
          <w:tcPr>
            <w:tcW w:w="9576" w:type="dxa"/>
            <w:gridSpan w:val="4"/>
            <w:shd w:val="clear" w:color="auto" w:fill="auto"/>
          </w:tcPr>
          <w:p w14:paraId="2A8ED4AB" w14:textId="77777777" w:rsidR="007924A6" w:rsidRPr="007769BC" w:rsidRDefault="007924A6" w:rsidP="001F21A8">
            <w:pPr>
              <w:rPr>
                <w:ins w:id="1508" w:author="Tang, Joyce" w:date="2024-05-21T15:55:00Z" w16du:dateUtc="2024-05-21T22:55:00Z"/>
                <w:rFonts w:ascii="Arial" w:hAnsi="Arial" w:cs="Arial"/>
                <w:sz w:val="22"/>
                <w:szCs w:val="22"/>
              </w:rPr>
            </w:pPr>
            <w:ins w:id="1509" w:author="Tang, Joyce" w:date="2024-05-21T15:55:00Z" w16du:dateUtc="2024-05-21T22: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448170EC" w14:textId="77777777" w:rsidR="007924A6" w:rsidRPr="007769BC" w:rsidRDefault="007924A6" w:rsidP="001F21A8">
            <w:pPr>
              <w:rPr>
                <w:ins w:id="1510" w:author="Tang, Joyce" w:date="2024-05-21T15:55:00Z" w16du:dateUtc="2024-05-21T22:55:00Z"/>
                <w:rFonts w:ascii="Arial" w:hAnsi="Arial" w:cs="Arial"/>
                <w:sz w:val="22"/>
                <w:szCs w:val="22"/>
              </w:rPr>
            </w:pPr>
          </w:p>
          <w:p w14:paraId="34D5EE8B" w14:textId="700F637B" w:rsidR="007924A6" w:rsidRPr="007769BC" w:rsidRDefault="00160CB1" w:rsidP="001F21A8">
            <w:pPr>
              <w:rPr>
                <w:ins w:id="1511" w:author="Tang, Joyce" w:date="2024-05-21T15:55:00Z" w16du:dateUtc="2024-05-21T22:55:00Z"/>
                <w:rFonts w:ascii="Arial" w:hAnsi="Arial" w:cs="Arial"/>
                <w:sz w:val="22"/>
                <w:szCs w:val="22"/>
              </w:rPr>
            </w:pPr>
            <w:ins w:id="1512" w:author="Tang, Joyce" w:date="2024-05-21T19:42:00Z" w16du:dateUtc="2024-05-22T02:42:00Z">
              <w:r>
                <w:t>Generates detailed reports on system usage, fraud detection, and compliance with legal standards.</w:t>
              </w:r>
            </w:ins>
          </w:p>
          <w:p w14:paraId="0E2D180D" w14:textId="77777777" w:rsidR="007924A6" w:rsidRPr="007769BC" w:rsidRDefault="007924A6" w:rsidP="001F21A8">
            <w:pPr>
              <w:rPr>
                <w:ins w:id="1513" w:author="Tang, Joyce" w:date="2024-05-21T15:55:00Z" w16du:dateUtc="2024-05-21T22:55:00Z"/>
                <w:rFonts w:ascii="Arial" w:hAnsi="Arial" w:cs="Arial"/>
                <w:sz w:val="22"/>
                <w:szCs w:val="22"/>
              </w:rPr>
            </w:pPr>
          </w:p>
        </w:tc>
      </w:tr>
      <w:tr w:rsidR="007924A6" w:rsidRPr="007769BC" w14:paraId="39102DBA" w14:textId="77777777" w:rsidTr="001F21A8">
        <w:trPr>
          <w:ins w:id="1514" w:author="Tang, Joyce" w:date="2024-05-21T15:55:00Z"/>
        </w:trPr>
        <w:tc>
          <w:tcPr>
            <w:tcW w:w="9576" w:type="dxa"/>
            <w:gridSpan w:val="4"/>
            <w:shd w:val="clear" w:color="auto" w:fill="auto"/>
          </w:tcPr>
          <w:p w14:paraId="7027BC53" w14:textId="5C4A28DA" w:rsidR="007924A6" w:rsidRPr="007769BC" w:rsidRDefault="007924A6" w:rsidP="001F21A8">
            <w:pPr>
              <w:rPr>
                <w:ins w:id="1515" w:author="Tang, Joyce" w:date="2024-05-21T15:55:00Z" w16du:dateUtc="2024-05-21T22:55:00Z"/>
                <w:rFonts w:ascii="Arial" w:hAnsi="Arial" w:cs="Arial"/>
                <w:sz w:val="22"/>
                <w:szCs w:val="22"/>
              </w:rPr>
            </w:pPr>
            <w:ins w:id="1516" w:author="Tang, Joyce" w:date="2024-05-21T15:55:00Z" w16du:dateUtc="2024-05-21T22:55:00Z">
              <w:r w:rsidRPr="007769BC">
                <w:rPr>
                  <w:rFonts w:ascii="Arial" w:hAnsi="Arial" w:cs="Arial"/>
                  <w:b/>
                  <w:sz w:val="22"/>
                  <w:szCs w:val="22"/>
                </w:rPr>
                <w:t>Trigger</w:t>
              </w:r>
              <w:r w:rsidRPr="007769BC">
                <w:rPr>
                  <w:rFonts w:ascii="Arial" w:hAnsi="Arial" w:cs="Arial"/>
                  <w:sz w:val="22"/>
                  <w:szCs w:val="22"/>
                </w:rPr>
                <w:t xml:space="preserve">: </w:t>
              </w:r>
            </w:ins>
            <w:ins w:id="1517" w:author="Tang, Joyce" w:date="2024-05-21T19:43:00Z" w16du:dateUtc="2024-05-22T02:43:00Z">
              <w:r w:rsidR="00160CB1">
                <w:t>Scheduled reporting period or ad-hoc request from stakeholders.</w:t>
              </w:r>
            </w:ins>
          </w:p>
          <w:p w14:paraId="3F70C01A" w14:textId="77777777" w:rsidR="007924A6" w:rsidRPr="007769BC" w:rsidRDefault="007924A6" w:rsidP="001F21A8">
            <w:pPr>
              <w:rPr>
                <w:ins w:id="1518" w:author="Tang, Joyce" w:date="2024-05-21T15:55:00Z" w16du:dateUtc="2024-05-21T22:55:00Z"/>
                <w:rFonts w:ascii="Arial" w:hAnsi="Arial" w:cs="Arial"/>
                <w:sz w:val="22"/>
                <w:szCs w:val="22"/>
              </w:rPr>
            </w:pPr>
          </w:p>
          <w:p w14:paraId="63867A56" w14:textId="193BC034" w:rsidR="007924A6" w:rsidRPr="007769BC" w:rsidRDefault="007924A6" w:rsidP="001F21A8">
            <w:pPr>
              <w:tabs>
                <w:tab w:val="left" w:pos="1980"/>
                <w:tab w:val="left" w:pos="3240"/>
              </w:tabs>
              <w:rPr>
                <w:ins w:id="1519" w:author="Tang, Joyce" w:date="2024-05-21T15:55:00Z" w16du:dateUtc="2024-05-21T22:55:00Z"/>
                <w:rFonts w:ascii="Arial" w:hAnsi="Arial" w:cs="Arial"/>
                <w:sz w:val="22"/>
                <w:szCs w:val="22"/>
              </w:rPr>
            </w:pPr>
            <w:ins w:id="1520" w:author="Tang, Joyce" w:date="2024-05-21T15:55:00Z" w16du:dateUtc="2024-05-21T22:55: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1521" w:author="Tang, Joyce" w:date="2024-05-21T19:43:00Z" w16du:dateUtc="2024-05-22T02:43:00Z">
              <w:r w:rsidR="00160CB1">
                <w:rPr>
                  <w:rFonts w:ascii="Arial" w:hAnsi="Arial" w:cs="Arial"/>
                  <w:sz w:val="22"/>
                  <w:szCs w:val="22"/>
                </w:rPr>
                <w:t>X</w:t>
              </w:r>
            </w:ins>
            <w:ins w:id="1522" w:author="Tang, Joyce" w:date="2024-05-21T15:55:00Z" w16du:dateUtc="2024-05-21T22:55: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00B59079" w14:textId="77777777" w:rsidTr="001F21A8">
        <w:trPr>
          <w:ins w:id="1523" w:author="Tang, Joyce" w:date="2024-05-21T15:55:00Z"/>
        </w:trPr>
        <w:tc>
          <w:tcPr>
            <w:tcW w:w="9576" w:type="dxa"/>
            <w:gridSpan w:val="4"/>
            <w:shd w:val="clear" w:color="auto" w:fill="auto"/>
          </w:tcPr>
          <w:p w14:paraId="3CB71568" w14:textId="77777777" w:rsidR="007924A6" w:rsidRPr="007769BC" w:rsidRDefault="007924A6" w:rsidP="001F21A8">
            <w:pPr>
              <w:rPr>
                <w:ins w:id="1524" w:author="Tang, Joyce" w:date="2024-05-21T15:55:00Z" w16du:dateUtc="2024-05-21T22:55:00Z"/>
                <w:rFonts w:ascii="Arial" w:hAnsi="Arial" w:cs="Arial"/>
                <w:sz w:val="22"/>
                <w:szCs w:val="22"/>
              </w:rPr>
            </w:pPr>
            <w:ins w:id="1525" w:author="Tang, Joyce" w:date="2024-05-21T15:55:00Z" w16du:dateUtc="2024-05-21T22:55:00Z">
              <w:r w:rsidRPr="007769BC">
                <w:rPr>
                  <w:rFonts w:ascii="Arial" w:hAnsi="Arial" w:cs="Arial"/>
                  <w:b/>
                  <w:sz w:val="22"/>
                  <w:szCs w:val="22"/>
                </w:rPr>
                <w:t>Relationships</w:t>
              </w:r>
              <w:r w:rsidRPr="007769BC">
                <w:rPr>
                  <w:rFonts w:ascii="Arial" w:hAnsi="Arial" w:cs="Arial"/>
                  <w:sz w:val="22"/>
                  <w:szCs w:val="22"/>
                </w:rPr>
                <w:t xml:space="preserve">: </w:t>
              </w:r>
            </w:ins>
          </w:p>
          <w:p w14:paraId="56BD12A4" w14:textId="7F01F1D2" w:rsidR="007924A6" w:rsidRPr="007769BC" w:rsidRDefault="007924A6" w:rsidP="001F21A8">
            <w:pPr>
              <w:tabs>
                <w:tab w:val="left" w:pos="720"/>
              </w:tabs>
              <w:rPr>
                <w:ins w:id="1526" w:author="Tang, Joyce" w:date="2024-05-21T15:55:00Z" w16du:dateUtc="2024-05-21T22:55:00Z"/>
                <w:rFonts w:ascii="Arial" w:hAnsi="Arial" w:cs="Arial"/>
                <w:sz w:val="22"/>
                <w:szCs w:val="22"/>
              </w:rPr>
            </w:pPr>
            <w:ins w:id="1527" w:author="Tang, Joyce" w:date="2024-05-21T15:55:00Z" w16du:dateUtc="2024-05-21T22:55: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528" w:author="Tang, Joyce" w:date="2024-05-21T19:43:00Z" w16du:dateUtc="2024-05-22T02:43:00Z">
              <w:r w:rsidR="00160CB1">
                <w:rPr>
                  <w:rFonts w:ascii="Arial" w:hAnsi="Arial" w:cs="Arial"/>
                  <w:sz w:val="22"/>
                  <w:szCs w:val="22"/>
                </w:rPr>
                <w:t xml:space="preserve">Financial Institutions, IT </w:t>
              </w:r>
              <w:proofErr w:type="spellStart"/>
              <w:r w:rsidR="00160CB1">
                <w:rPr>
                  <w:rFonts w:ascii="Arial" w:hAnsi="Arial" w:cs="Arial"/>
                  <w:sz w:val="22"/>
                  <w:szCs w:val="22"/>
                </w:rPr>
                <w:t>Deparment</w:t>
              </w:r>
            </w:ins>
            <w:proofErr w:type="spellEnd"/>
          </w:p>
          <w:p w14:paraId="2E8111F1" w14:textId="75A2B6E8" w:rsidR="007924A6" w:rsidRPr="007769BC" w:rsidRDefault="007924A6" w:rsidP="001F21A8">
            <w:pPr>
              <w:tabs>
                <w:tab w:val="left" w:pos="720"/>
              </w:tabs>
              <w:rPr>
                <w:ins w:id="1529" w:author="Tang, Joyce" w:date="2024-05-21T15:55:00Z" w16du:dateUtc="2024-05-21T22:55:00Z"/>
                <w:rFonts w:ascii="Arial" w:hAnsi="Arial" w:cs="Arial"/>
                <w:sz w:val="22"/>
                <w:szCs w:val="22"/>
              </w:rPr>
            </w:pPr>
            <w:ins w:id="1530" w:author="Tang, Joyce" w:date="2024-05-21T15:55:00Z" w16du:dateUtc="2024-05-21T22:55: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531" w:author="Tang, Joyce" w:date="2024-05-21T19:43:00Z" w16du:dateUtc="2024-05-22T02:43:00Z">
              <w:r w:rsidR="00160CB1">
                <w:rPr>
                  <w:rFonts w:ascii="Arial" w:hAnsi="Arial" w:cs="Arial"/>
                  <w:sz w:val="22"/>
                  <w:szCs w:val="22"/>
                </w:rPr>
                <w:t>None</w:t>
              </w:r>
            </w:ins>
          </w:p>
          <w:p w14:paraId="289A27C3" w14:textId="6DD17704" w:rsidR="007924A6" w:rsidRPr="007769BC" w:rsidRDefault="007924A6" w:rsidP="001F21A8">
            <w:pPr>
              <w:tabs>
                <w:tab w:val="left" w:pos="720"/>
              </w:tabs>
              <w:rPr>
                <w:ins w:id="1532" w:author="Tang, Joyce" w:date="2024-05-21T15:55:00Z" w16du:dateUtc="2024-05-21T22:55:00Z"/>
                <w:rFonts w:ascii="Arial" w:hAnsi="Arial" w:cs="Arial"/>
                <w:sz w:val="22"/>
                <w:szCs w:val="22"/>
              </w:rPr>
            </w:pPr>
            <w:ins w:id="1533" w:author="Tang, Joyce" w:date="2024-05-21T15:55:00Z" w16du:dateUtc="2024-05-21T22:55: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534" w:author="Tang, Joyce" w:date="2024-05-21T19:43:00Z" w16du:dateUtc="2024-05-22T02:43:00Z">
              <w:r w:rsidR="00160CB1">
                <w:rPr>
                  <w:rFonts w:ascii="Arial" w:hAnsi="Arial" w:cs="Arial"/>
                  <w:sz w:val="22"/>
                  <w:szCs w:val="22"/>
                </w:rPr>
                <w:t>None</w:t>
              </w:r>
            </w:ins>
          </w:p>
          <w:p w14:paraId="3CF43C2E" w14:textId="40071460" w:rsidR="007924A6" w:rsidRPr="007769BC" w:rsidRDefault="007924A6" w:rsidP="001F21A8">
            <w:pPr>
              <w:tabs>
                <w:tab w:val="left" w:pos="720"/>
              </w:tabs>
              <w:rPr>
                <w:ins w:id="1535" w:author="Tang, Joyce" w:date="2024-05-21T15:55:00Z" w16du:dateUtc="2024-05-21T22:55:00Z"/>
                <w:rFonts w:ascii="Arial" w:hAnsi="Arial" w:cs="Arial"/>
                <w:sz w:val="22"/>
                <w:szCs w:val="22"/>
              </w:rPr>
            </w:pPr>
            <w:ins w:id="1536" w:author="Tang, Joyce" w:date="2024-05-21T15:55:00Z" w16du:dateUtc="2024-05-21T22:55: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537" w:author="Tang, Joyce" w:date="2024-05-21T19:43:00Z" w16du:dateUtc="2024-05-22T02:43:00Z">
              <w:r w:rsidR="00160CB1">
                <w:rPr>
                  <w:rFonts w:ascii="Arial" w:hAnsi="Arial" w:cs="Arial"/>
                  <w:sz w:val="22"/>
                  <w:szCs w:val="22"/>
                </w:rPr>
                <w:t xml:space="preserve"> None</w:t>
              </w:r>
            </w:ins>
            <w:ins w:id="1538" w:author="Tang, Joyce" w:date="2024-05-21T15:55:00Z" w16du:dateUtc="2024-05-21T22:55:00Z">
              <w:r w:rsidRPr="007769BC">
                <w:rPr>
                  <w:rFonts w:ascii="Arial" w:hAnsi="Arial" w:cs="Arial"/>
                  <w:sz w:val="22"/>
                  <w:szCs w:val="22"/>
                </w:rPr>
                <w:t xml:space="preserve"> </w:t>
              </w:r>
            </w:ins>
          </w:p>
        </w:tc>
      </w:tr>
      <w:tr w:rsidR="007924A6" w:rsidRPr="007769BC" w14:paraId="6E52BBF3" w14:textId="77777777" w:rsidTr="001F21A8">
        <w:trPr>
          <w:ins w:id="1539" w:author="Tang, Joyce" w:date="2024-05-21T15:55:00Z"/>
        </w:trPr>
        <w:tc>
          <w:tcPr>
            <w:tcW w:w="9576" w:type="dxa"/>
            <w:gridSpan w:val="4"/>
            <w:shd w:val="clear" w:color="auto" w:fill="auto"/>
          </w:tcPr>
          <w:p w14:paraId="13961BF3" w14:textId="06C45DC3" w:rsidR="007924A6" w:rsidRPr="007769BC" w:rsidRDefault="007924A6" w:rsidP="001F21A8">
            <w:pPr>
              <w:rPr>
                <w:ins w:id="1540" w:author="Tang, Joyce" w:date="2024-05-21T15:55:00Z" w16du:dateUtc="2024-05-21T22:55:00Z"/>
                <w:rFonts w:ascii="Arial" w:hAnsi="Arial" w:cs="Arial"/>
                <w:sz w:val="22"/>
                <w:szCs w:val="22"/>
              </w:rPr>
            </w:pPr>
            <w:ins w:id="1541" w:author="Tang, Joyce" w:date="2024-05-21T15:55:00Z" w16du:dateUtc="2024-05-21T22: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46BFDBB2" w14:textId="5AB8C4A3" w:rsidR="00160CB1" w:rsidRDefault="00160CB1" w:rsidP="00160CB1">
            <w:pPr>
              <w:numPr>
                <w:ilvl w:val="0"/>
                <w:numId w:val="45"/>
              </w:numPr>
              <w:spacing w:before="100" w:beforeAutospacing="1" w:after="100" w:afterAutospacing="1"/>
              <w:rPr>
                <w:ins w:id="1542" w:author="Tang, Joyce" w:date="2024-05-21T19:44:00Z" w16du:dateUtc="2024-05-22T02:44:00Z"/>
              </w:rPr>
            </w:pPr>
            <w:ins w:id="1543" w:author="Tang, Joyce" w:date="2024-05-21T19:44:00Z" w16du:dateUtc="2024-05-22T02:44:00Z">
              <w:r>
                <w:t>User requests a report or a scheduled report is due.</w:t>
              </w:r>
            </w:ins>
          </w:p>
          <w:p w14:paraId="495C14C1" w14:textId="77777777" w:rsidR="00160CB1" w:rsidRDefault="00160CB1" w:rsidP="00160CB1">
            <w:pPr>
              <w:numPr>
                <w:ilvl w:val="0"/>
                <w:numId w:val="45"/>
              </w:numPr>
              <w:spacing w:before="100" w:beforeAutospacing="1" w:after="100" w:afterAutospacing="1"/>
              <w:rPr>
                <w:ins w:id="1544" w:author="Tang, Joyce" w:date="2024-05-21T19:44:00Z" w16du:dateUtc="2024-05-22T02:44:00Z"/>
              </w:rPr>
            </w:pPr>
            <w:ins w:id="1545" w:author="Tang, Joyce" w:date="2024-05-21T19:44:00Z" w16du:dateUtc="2024-05-22T02:44:00Z">
              <w:r>
                <w:t>System gathers relevant data.</w:t>
              </w:r>
            </w:ins>
          </w:p>
          <w:p w14:paraId="6C9508D3" w14:textId="77777777" w:rsidR="00160CB1" w:rsidRDefault="00160CB1" w:rsidP="00160CB1">
            <w:pPr>
              <w:numPr>
                <w:ilvl w:val="0"/>
                <w:numId w:val="45"/>
              </w:numPr>
              <w:spacing w:before="100" w:beforeAutospacing="1" w:after="100" w:afterAutospacing="1"/>
              <w:rPr>
                <w:ins w:id="1546" w:author="Tang, Joyce" w:date="2024-05-21T19:44:00Z" w16du:dateUtc="2024-05-22T02:44:00Z"/>
              </w:rPr>
            </w:pPr>
            <w:ins w:id="1547" w:author="Tang, Joyce" w:date="2024-05-21T19:44:00Z" w16du:dateUtc="2024-05-22T02:44:00Z">
              <w:r>
                <w:t>System generates the report.</w:t>
              </w:r>
            </w:ins>
          </w:p>
          <w:p w14:paraId="6BC65E80" w14:textId="72E3FA7B" w:rsidR="007924A6" w:rsidRPr="00160CB1" w:rsidRDefault="00160CB1">
            <w:pPr>
              <w:numPr>
                <w:ilvl w:val="0"/>
                <w:numId w:val="45"/>
              </w:numPr>
              <w:spacing w:before="100" w:beforeAutospacing="1" w:after="100" w:afterAutospacing="1"/>
              <w:rPr>
                <w:ins w:id="1548" w:author="Tang, Joyce" w:date="2024-05-21T15:55:00Z" w16du:dateUtc="2024-05-21T22:55:00Z"/>
                <w:rPrChange w:id="1549" w:author="Tang, Joyce" w:date="2024-05-21T19:44:00Z" w16du:dateUtc="2024-05-22T02:44:00Z">
                  <w:rPr>
                    <w:ins w:id="1550" w:author="Tang, Joyce" w:date="2024-05-21T15:55:00Z" w16du:dateUtc="2024-05-21T22:55:00Z"/>
                    <w:rFonts w:ascii="Arial" w:hAnsi="Arial" w:cs="Arial"/>
                    <w:sz w:val="22"/>
                    <w:szCs w:val="22"/>
                  </w:rPr>
                </w:rPrChange>
              </w:rPr>
              <w:pPrChange w:id="1551" w:author="Tang, Joyce" w:date="2024-05-21T19:44:00Z" w16du:dateUtc="2024-05-22T02:44:00Z">
                <w:pPr/>
              </w:pPrChange>
            </w:pPr>
            <w:ins w:id="1552" w:author="Tang, Joyce" w:date="2024-05-21T19:44:00Z" w16du:dateUtc="2024-05-22T02:44:00Z">
              <w:r>
                <w:t>System delivers the report to the requesting party.</w:t>
              </w:r>
            </w:ins>
          </w:p>
          <w:p w14:paraId="34244408" w14:textId="77777777" w:rsidR="007924A6" w:rsidRPr="007769BC" w:rsidRDefault="007924A6" w:rsidP="001F21A8">
            <w:pPr>
              <w:rPr>
                <w:ins w:id="1553" w:author="Tang, Joyce" w:date="2024-05-21T15:55:00Z" w16du:dateUtc="2024-05-21T22:55:00Z"/>
                <w:rFonts w:ascii="Arial" w:hAnsi="Arial" w:cs="Arial"/>
                <w:sz w:val="22"/>
                <w:szCs w:val="22"/>
              </w:rPr>
            </w:pPr>
          </w:p>
        </w:tc>
      </w:tr>
      <w:tr w:rsidR="007924A6" w:rsidRPr="007769BC" w14:paraId="6D7474B2" w14:textId="77777777" w:rsidTr="001F21A8">
        <w:trPr>
          <w:trHeight w:val="498"/>
          <w:ins w:id="1554" w:author="Tang, Joyce" w:date="2024-05-21T15:55:00Z"/>
        </w:trPr>
        <w:tc>
          <w:tcPr>
            <w:tcW w:w="9576" w:type="dxa"/>
            <w:gridSpan w:val="4"/>
            <w:shd w:val="clear" w:color="auto" w:fill="auto"/>
          </w:tcPr>
          <w:p w14:paraId="77013955" w14:textId="77777777" w:rsidR="007924A6" w:rsidRDefault="007924A6" w:rsidP="001F21A8">
            <w:pPr>
              <w:rPr>
                <w:ins w:id="1555" w:author="Tang, Joyce" w:date="2024-05-21T15:55:00Z" w16du:dateUtc="2024-05-21T22:55:00Z"/>
                <w:rFonts w:ascii="Arial" w:hAnsi="Arial" w:cs="Arial"/>
                <w:sz w:val="22"/>
                <w:szCs w:val="22"/>
              </w:rPr>
            </w:pPr>
            <w:ins w:id="1556" w:author="Tang, Joyce" w:date="2024-05-21T15:55:00Z" w16du:dateUtc="2024-05-21T22:55: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05016CFD" w14:textId="77777777" w:rsidR="007924A6" w:rsidRDefault="007924A6" w:rsidP="001F21A8">
            <w:pPr>
              <w:rPr>
                <w:ins w:id="1557" w:author="Tang, Joyce" w:date="2024-05-21T15:55:00Z" w16du:dateUtc="2024-05-21T22:55:00Z"/>
                <w:rFonts w:ascii="Arial" w:hAnsi="Arial" w:cs="Arial"/>
                <w:sz w:val="22"/>
                <w:szCs w:val="22"/>
              </w:rPr>
            </w:pPr>
          </w:p>
          <w:p w14:paraId="511BFFF4" w14:textId="4699EFE0" w:rsidR="007924A6" w:rsidRPr="007769BC" w:rsidRDefault="00160CB1" w:rsidP="001F21A8">
            <w:pPr>
              <w:rPr>
                <w:ins w:id="1558" w:author="Tang, Joyce" w:date="2024-05-21T15:55:00Z" w16du:dateUtc="2024-05-21T22:55:00Z"/>
                <w:rFonts w:ascii="Arial" w:hAnsi="Arial" w:cs="Arial"/>
                <w:sz w:val="22"/>
                <w:szCs w:val="22"/>
              </w:rPr>
            </w:pPr>
            <w:ins w:id="1559" w:author="Tang, Joyce" w:date="2024-05-21T19:44:00Z" w16du:dateUtc="2024-05-22T02:44:00Z">
              <w:r>
                <w:rPr>
                  <w:rFonts w:ascii="Arial" w:hAnsi="Arial" w:cs="Arial"/>
                  <w:sz w:val="22"/>
                  <w:szCs w:val="22"/>
                </w:rPr>
                <w:t>None</w:t>
              </w:r>
            </w:ins>
          </w:p>
          <w:p w14:paraId="3A37102E" w14:textId="77777777" w:rsidR="007924A6" w:rsidRPr="007769BC" w:rsidRDefault="007924A6" w:rsidP="001F21A8">
            <w:pPr>
              <w:rPr>
                <w:ins w:id="1560" w:author="Tang, Joyce" w:date="2024-05-21T15:55:00Z" w16du:dateUtc="2024-05-21T22:55:00Z"/>
                <w:rFonts w:ascii="Arial" w:hAnsi="Arial" w:cs="Arial"/>
                <w:sz w:val="22"/>
                <w:szCs w:val="22"/>
              </w:rPr>
            </w:pPr>
          </w:p>
        </w:tc>
      </w:tr>
      <w:tr w:rsidR="007924A6" w:rsidRPr="007769BC" w14:paraId="48439A7C" w14:textId="77777777" w:rsidTr="001F21A8">
        <w:trPr>
          <w:ins w:id="1561" w:author="Tang, Joyce" w:date="2024-05-21T15:55:00Z"/>
        </w:trPr>
        <w:tc>
          <w:tcPr>
            <w:tcW w:w="9576" w:type="dxa"/>
            <w:gridSpan w:val="4"/>
            <w:shd w:val="clear" w:color="auto" w:fill="auto"/>
          </w:tcPr>
          <w:p w14:paraId="27ADD584" w14:textId="77777777" w:rsidR="007924A6" w:rsidRDefault="007924A6" w:rsidP="001F21A8">
            <w:pPr>
              <w:rPr>
                <w:ins w:id="1562" w:author="Tang, Joyce" w:date="2024-05-21T15:55:00Z" w16du:dateUtc="2024-05-21T22:55:00Z"/>
                <w:rFonts w:ascii="Arial" w:hAnsi="Arial" w:cs="Arial"/>
                <w:sz w:val="22"/>
                <w:szCs w:val="22"/>
              </w:rPr>
            </w:pPr>
            <w:ins w:id="1563" w:author="Tang, Joyce" w:date="2024-05-21T15:55:00Z" w16du:dateUtc="2024-05-21T22: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2E4DE60" w14:textId="77777777" w:rsidR="007924A6" w:rsidRDefault="007924A6" w:rsidP="001F21A8">
            <w:pPr>
              <w:rPr>
                <w:ins w:id="1564" w:author="Tang, Joyce" w:date="2024-05-21T15:55:00Z" w16du:dateUtc="2024-05-21T22:55:00Z"/>
                <w:rFonts w:ascii="Arial" w:hAnsi="Arial" w:cs="Arial"/>
                <w:sz w:val="22"/>
                <w:szCs w:val="22"/>
              </w:rPr>
            </w:pPr>
          </w:p>
          <w:p w14:paraId="6D459F05" w14:textId="56EB8A7E" w:rsidR="007924A6" w:rsidRDefault="00160CB1" w:rsidP="001F21A8">
            <w:pPr>
              <w:rPr>
                <w:ins w:id="1565" w:author="Tang, Joyce" w:date="2024-05-21T15:55:00Z" w16du:dateUtc="2024-05-21T22:55:00Z"/>
                <w:rFonts w:ascii="Arial" w:hAnsi="Arial" w:cs="Arial"/>
                <w:sz w:val="22"/>
                <w:szCs w:val="22"/>
              </w:rPr>
            </w:pPr>
            <w:ins w:id="1566" w:author="Tang, Joyce" w:date="2024-05-21T19:44:00Z" w16du:dateUtc="2024-05-22T02:44:00Z">
              <w:r>
                <w:t>If the report generation fails, the system logs the error and notifies the IT department.</w:t>
              </w:r>
            </w:ins>
          </w:p>
          <w:p w14:paraId="22F26619" w14:textId="77777777" w:rsidR="007924A6" w:rsidRPr="007769BC" w:rsidRDefault="007924A6" w:rsidP="001F21A8">
            <w:pPr>
              <w:rPr>
                <w:ins w:id="1567" w:author="Tang, Joyce" w:date="2024-05-21T15:55:00Z" w16du:dateUtc="2024-05-21T22:55:00Z"/>
                <w:rFonts w:ascii="Arial" w:hAnsi="Arial" w:cs="Arial"/>
                <w:sz w:val="22"/>
                <w:szCs w:val="22"/>
              </w:rPr>
            </w:pPr>
          </w:p>
        </w:tc>
      </w:tr>
      <w:tr w:rsidR="007924A6" w:rsidRPr="007769BC" w14:paraId="7EECE21D" w14:textId="77777777" w:rsidTr="001F21A8">
        <w:trPr>
          <w:ins w:id="1568" w:author="Tang, Joyce" w:date="2024-05-21T15:55:00Z"/>
        </w:trPr>
        <w:tc>
          <w:tcPr>
            <w:tcW w:w="9576" w:type="dxa"/>
            <w:gridSpan w:val="4"/>
            <w:shd w:val="clear" w:color="auto" w:fill="auto"/>
          </w:tcPr>
          <w:p w14:paraId="648A52DF" w14:textId="77777777" w:rsidR="007924A6" w:rsidRDefault="007924A6" w:rsidP="001F21A8">
            <w:pPr>
              <w:rPr>
                <w:ins w:id="1569" w:author="Tang, Joyce" w:date="2024-05-21T15:55:00Z" w16du:dateUtc="2024-05-21T22:55:00Z"/>
                <w:rFonts w:ascii="Arial" w:hAnsi="Arial" w:cs="Arial"/>
                <w:b/>
                <w:sz w:val="22"/>
                <w:szCs w:val="22"/>
              </w:rPr>
            </w:pPr>
            <w:ins w:id="1570" w:author="Tang, Joyce" w:date="2024-05-21T15:55:00Z" w16du:dateUtc="2024-05-21T22:55:00Z">
              <w:r w:rsidRPr="004D69D3">
                <w:rPr>
                  <w:rFonts w:ascii="Arial" w:hAnsi="Arial" w:cs="Arial"/>
                  <w:b/>
                  <w:sz w:val="22"/>
                  <w:szCs w:val="22"/>
                </w:rPr>
                <w:t>Special Requirements:</w:t>
              </w:r>
              <w:r w:rsidRPr="009D6144">
                <w:rPr>
                  <w:rFonts w:ascii="Arial" w:hAnsi="Arial" w:cs="Arial"/>
                  <w:b/>
                  <w:sz w:val="22"/>
                  <w:szCs w:val="22"/>
                </w:rPr>
                <w:t xml:space="preserve"> </w:t>
              </w:r>
            </w:ins>
          </w:p>
          <w:p w14:paraId="299A2E53" w14:textId="77777777" w:rsidR="007924A6" w:rsidRDefault="007924A6" w:rsidP="001F21A8">
            <w:pPr>
              <w:rPr>
                <w:ins w:id="1571" w:author="Tang, Joyce" w:date="2024-05-21T19:45:00Z" w16du:dateUtc="2024-05-22T02:45:00Z"/>
                <w:rFonts w:ascii="Arial" w:hAnsi="Arial" w:cs="Arial"/>
                <w:b/>
                <w:sz w:val="22"/>
                <w:szCs w:val="22"/>
              </w:rPr>
            </w:pPr>
          </w:p>
          <w:p w14:paraId="2BA208DE" w14:textId="21343250" w:rsidR="00160CB1" w:rsidRDefault="00160CB1" w:rsidP="001F21A8">
            <w:pPr>
              <w:rPr>
                <w:ins w:id="1572" w:author="Tang, Joyce" w:date="2024-05-21T15:55:00Z" w16du:dateUtc="2024-05-21T22:55:00Z"/>
                <w:rFonts w:ascii="Arial" w:hAnsi="Arial" w:cs="Arial"/>
                <w:b/>
                <w:sz w:val="22"/>
                <w:szCs w:val="22"/>
              </w:rPr>
            </w:pPr>
            <w:ins w:id="1573" w:author="Tang, Joyce" w:date="2024-05-21T19:45:00Z" w16du:dateUtc="2024-05-22T02:45:00Z">
              <w:r>
                <w:t>Reports must be accurate, timely, and comply with relevant standards.</w:t>
              </w:r>
            </w:ins>
          </w:p>
          <w:p w14:paraId="1AEFDC8E" w14:textId="77777777" w:rsidR="007924A6" w:rsidRPr="007769BC" w:rsidRDefault="007924A6" w:rsidP="001F21A8">
            <w:pPr>
              <w:rPr>
                <w:ins w:id="1574" w:author="Tang, Joyce" w:date="2024-05-21T15:55:00Z" w16du:dateUtc="2024-05-21T22:55:00Z"/>
                <w:rFonts w:ascii="Arial" w:hAnsi="Arial" w:cs="Arial"/>
                <w:b/>
                <w:sz w:val="22"/>
                <w:szCs w:val="22"/>
              </w:rPr>
            </w:pPr>
          </w:p>
        </w:tc>
      </w:tr>
      <w:tr w:rsidR="007924A6" w:rsidRPr="007769BC" w14:paraId="453CDC68" w14:textId="77777777" w:rsidTr="001F21A8">
        <w:trPr>
          <w:ins w:id="1575" w:author="Tang, Joyce" w:date="2024-05-21T15:55:00Z"/>
        </w:trPr>
        <w:tc>
          <w:tcPr>
            <w:tcW w:w="9576" w:type="dxa"/>
            <w:gridSpan w:val="4"/>
            <w:shd w:val="clear" w:color="auto" w:fill="auto"/>
          </w:tcPr>
          <w:p w14:paraId="60AB6B05" w14:textId="77777777" w:rsidR="007924A6" w:rsidRPr="00CC2AD7" w:rsidRDefault="007924A6" w:rsidP="001F21A8">
            <w:pPr>
              <w:rPr>
                <w:ins w:id="1576" w:author="Tang, Joyce" w:date="2024-05-21T15:55:00Z" w16du:dateUtc="2024-05-21T22:55:00Z"/>
                <w:rFonts w:ascii="Arial" w:hAnsi="Arial" w:cs="Arial"/>
                <w:b/>
                <w:sz w:val="22"/>
                <w:szCs w:val="22"/>
              </w:rPr>
            </w:pPr>
            <w:ins w:id="1577" w:author="Tang, Joyce" w:date="2024-05-21T15:55:00Z" w16du:dateUtc="2024-05-21T22:55:00Z">
              <w:r w:rsidRPr="00CC2AD7">
                <w:rPr>
                  <w:rFonts w:ascii="Arial" w:hAnsi="Arial" w:cs="Arial"/>
                  <w:b/>
                  <w:sz w:val="22"/>
                  <w:szCs w:val="22"/>
                </w:rPr>
                <w:t xml:space="preserve">To do/Issues: </w:t>
              </w:r>
            </w:ins>
          </w:p>
          <w:p w14:paraId="2B357BA7" w14:textId="4EB93033" w:rsidR="007924A6" w:rsidRDefault="00160CB1" w:rsidP="001F21A8">
            <w:pPr>
              <w:rPr>
                <w:ins w:id="1578" w:author="Tang, Joyce" w:date="2024-05-21T15:55:00Z" w16du:dateUtc="2024-05-21T22:55:00Z"/>
                <w:rFonts w:cs="Arial"/>
                <w:b/>
                <w:sz w:val="22"/>
                <w:szCs w:val="22"/>
              </w:rPr>
            </w:pPr>
            <w:ins w:id="1579" w:author="Tang, Joyce" w:date="2024-05-21T19:45:00Z" w16du:dateUtc="2024-05-22T02:45:00Z">
              <w:r>
                <w:t>Ensure data integrity and reliability in reporting.</w:t>
              </w:r>
            </w:ins>
          </w:p>
          <w:p w14:paraId="3DD59188" w14:textId="77777777" w:rsidR="007924A6" w:rsidRPr="004D69D3" w:rsidRDefault="007924A6" w:rsidP="001F21A8">
            <w:pPr>
              <w:rPr>
                <w:ins w:id="1580" w:author="Tang, Joyce" w:date="2024-05-21T15:55:00Z" w16du:dateUtc="2024-05-21T22:55:00Z"/>
                <w:rFonts w:ascii="Arial" w:hAnsi="Arial" w:cs="Arial"/>
                <w:b/>
                <w:sz w:val="22"/>
                <w:szCs w:val="22"/>
              </w:rPr>
            </w:pPr>
          </w:p>
        </w:tc>
      </w:tr>
    </w:tbl>
    <w:p w14:paraId="4AE05EFE" w14:textId="77777777" w:rsidR="007924A6" w:rsidRPr="00E77104" w:rsidRDefault="007924A6" w:rsidP="007924A6">
      <w:pPr>
        <w:rPr>
          <w:ins w:id="1581" w:author="Tang, Joyce" w:date="2024-05-21T15:55:00Z" w16du:dateUtc="2024-05-21T22:55:00Z"/>
          <w:rFonts w:ascii="Arial" w:hAnsi="Arial" w:cs="Arial"/>
        </w:rPr>
      </w:pPr>
    </w:p>
    <w:p w14:paraId="42E43FD9" w14:textId="77777777" w:rsidR="007924A6" w:rsidRDefault="007924A6" w:rsidP="007924A6">
      <w:pPr>
        <w:rPr>
          <w:ins w:id="1582" w:author="Tang, Joyce" w:date="2024-05-21T15:56:00Z" w16du:dateUtc="2024-05-21T22:56: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1F186257" w14:textId="77777777" w:rsidTr="001F21A8">
        <w:trPr>
          <w:ins w:id="1583" w:author="Tang, Joyce" w:date="2024-05-21T15:56:00Z"/>
        </w:trPr>
        <w:tc>
          <w:tcPr>
            <w:tcW w:w="5958" w:type="dxa"/>
            <w:gridSpan w:val="2"/>
            <w:shd w:val="clear" w:color="auto" w:fill="auto"/>
          </w:tcPr>
          <w:p w14:paraId="49724112" w14:textId="3E3C8149" w:rsidR="007924A6" w:rsidRPr="007769BC" w:rsidRDefault="007924A6" w:rsidP="001F21A8">
            <w:pPr>
              <w:rPr>
                <w:ins w:id="1584" w:author="Tang, Joyce" w:date="2024-05-21T15:56:00Z" w16du:dateUtc="2024-05-21T22:56:00Z"/>
                <w:rFonts w:ascii="Arial" w:hAnsi="Arial" w:cs="Arial"/>
                <w:sz w:val="22"/>
                <w:szCs w:val="22"/>
              </w:rPr>
            </w:pPr>
            <w:ins w:id="1585" w:author="Tang, Joyce" w:date="2024-05-21T15:56:00Z" w16du:dateUtc="2024-05-21T22:56: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586" w:author="Tang, Joyce" w:date="2024-05-21T19:45:00Z" w16du:dateUtc="2024-05-22T02:45:00Z">
              <w:r w:rsidR="00160CB1">
                <w:t>Conduct Regular Security Updates</w:t>
              </w:r>
            </w:ins>
          </w:p>
        </w:tc>
        <w:tc>
          <w:tcPr>
            <w:tcW w:w="900" w:type="dxa"/>
            <w:shd w:val="clear" w:color="auto" w:fill="auto"/>
          </w:tcPr>
          <w:p w14:paraId="3F373631" w14:textId="0101EB4A" w:rsidR="007924A6" w:rsidRPr="007769BC" w:rsidRDefault="007924A6" w:rsidP="001F21A8">
            <w:pPr>
              <w:rPr>
                <w:ins w:id="1587" w:author="Tang, Joyce" w:date="2024-05-21T15:56:00Z" w16du:dateUtc="2024-05-21T22:56:00Z"/>
                <w:rFonts w:ascii="Arial" w:hAnsi="Arial" w:cs="Arial"/>
                <w:sz w:val="22"/>
                <w:szCs w:val="22"/>
              </w:rPr>
            </w:pPr>
            <w:ins w:id="1588" w:author="Tang, Joyce" w:date="2024-05-21T15:56:00Z" w16du:dateUtc="2024-05-21T22:56:00Z">
              <w:r w:rsidRPr="007769BC">
                <w:rPr>
                  <w:rFonts w:ascii="Arial" w:hAnsi="Arial" w:cs="Arial"/>
                  <w:b/>
                  <w:sz w:val="22"/>
                  <w:szCs w:val="22"/>
                </w:rPr>
                <w:t>ID</w:t>
              </w:r>
              <w:r w:rsidRPr="007769BC">
                <w:rPr>
                  <w:rFonts w:ascii="Arial" w:hAnsi="Arial" w:cs="Arial"/>
                  <w:sz w:val="22"/>
                  <w:szCs w:val="22"/>
                </w:rPr>
                <w:t xml:space="preserve">:  </w:t>
              </w:r>
            </w:ins>
            <w:ins w:id="1589" w:author="Tang, Joyce" w:date="2024-05-21T19:45:00Z" w16du:dateUtc="2024-05-22T02:45:00Z">
              <w:r w:rsidR="00160CB1">
                <w:rPr>
                  <w:rFonts w:ascii="Arial" w:hAnsi="Arial" w:cs="Arial"/>
                  <w:sz w:val="22"/>
                  <w:szCs w:val="22"/>
                </w:rPr>
                <w:t>UC_</w:t>
              </w:r>
            </w:ins>
            <w:ins w:id="1590" w:author="Tang, Joyce" w:date="2024-05-21T19:46:00Z" w16du:dateUtc="2024-05-22T02:46:00Z">
              <w:r w:rsidR="00160CB1">
                <w:rPr>
                  <w:rFonts w:ascii="Arial" w:hAnsi="Arial" w:cs="Arial"/>
                  <w:sz w:val="22"/>
                  <w:szCs w:val="22"/>
                </w:rPr>
                <w:t>010</w:t>
              </w:r>
            </w:ins>
          </w:p>
        </w:tc>
        <w:tc>
          <w:tcPr>
            <w:tcW w:w="2718" w:type="dxa"/>
            <w:shd w:val="clear" w:color="auto" w:fill="auto"/>
          </w:tcPr>
          <w:p w14:paraId="4426C9CC" w14:textId="51EAF07F" w:rsidR="007924A6" w:rsidRPr="007769BC" w:rsidRDefault="007924A6" w:rsidP="001F21A8">
            <w:pPr>
              <w:rPr>
                <w:ins w:id="1591" w:author="Tang, Joyce" w:date="2024-05-21T15:56:00Z" w16du:dateUtc="2024-05-21T22:56:00Z"/>
                <w:rFonts w:ascii="Arial" w:hAnsi="Arial" w:cs="Arial"/>
                <w:sz w:val="22"/>
                <w:szCs w:val="22"/>
              </w:rPr>
            </w:pPr>
            <w:ins w:id="1592" w:author="Tang, Joyce" w:date="2024-05-21T15:56:00Z" w16du:dateUtc="2024-05-21T22:56:00Z">
              <w:r w:rsidRPr="007769BC">
                <w:rPr>
                  <w:rFonts w:ascii="Arial" w:hAnsi="Arial" w:cs="Arial"/>
                  <w:b/>
                  <w:sz w:val="22"/>
                  <w:szCs w:val="22"/>
                </w:rPr>
                <w:t>Importance</w:t>
              </w:r>
              <w:r w:rsidRPr="007769BC">
                <w:rPr>
                  <w:rFonts w:ascii="Arial" w:hAnsi="Arial" w:cs="Arial"/>
                  <w:sz w:val="22"/>
                  <w:szCs w:val="22"/>
                </w:rPr>
                <w:t xml:space="preserve">: </w:t>
              </w:r>
            </w:ins>
            <w:ins w:id="1593" w:author="Tang, Joyce" w:date="2024-05-21T19:46:00Z" w16du:dateUtc="2024-05-22T02:46:00Z">
              <w:r w:rsidR="00160CB1">
                <w:rPr>
                  <w:rFonts w:ascii="Arial" w:hAnsi="Arial" w:cs="Arial"/>
                  <w:sz w:val="22"/>
                  <w:szCs w:val="22"/>
                </w:rPr>
                <w:t>High</w:t>
              </w:r>
            </w:ins>
          </w:p>
        </w:tc>
      </w:tr>
      <w:tr w:rsidR="007924A6" w:rsidRPr="007769BC" w14:paraId="030D30D0" w14:textId="77777777" w:rsidTr="001F21A8">
        <w:trPr>
          <w:ins w:id="1594" w:author="Tang, Joyce" w:date="2024-05-21T15:56:00Z"/>
        </w:trPr>
        <w:tc>
          <w:tcPr>
            <w:tcW w:w="4788" w:type="dxa"/>
            <w:shd w:val="clear" w:color="auto" w:fill="auto"/>
          </w:tcPr>
          <w:p w14:paraId="0581652C" w14:textId="154FAC2D" w:rsidR="007924A6" w:rsidRPr="007769BC" w:rsidRDefault="007924A6" w:rsidP="001F21A8">
            <w:pPr>
              <w:rPr>
                <w:ins w:id="1595" w:author="Tang, Joyce" w:date="2024-05-21T15:56:00Z" w16du:dateUtc="2024-05-21T22:56:00Z"/>
                <w:rFonts w:ascii="Arial" w:hAnsi="Arial" w:cs="Arial"/>
                <w:sz w:val="22"/>
                <w:szCs w:val="22"/>
              </w:rPr>
            </w:pPr>
            <w:ins w:id="1596" w:author="Tang, Joyce" w:date="2024-05-21T15:56:00Z" w16du:dateUtc="2024-05-21T22:56: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597" w:author="Tang, Joyce" w:date="2024-05-21T19:46:00Z" w16du:dateUtc="2024-05-22T02:46:00Z">
              <w:r w:rsidR="00160CB1">
                <w:rPr>
                  <w:rFonts w:ascii="Arial" w:hAnsi="Arial" w:cs="Arial"/>
                  <w:sz w:val="22"/>
                  <w:szCs w:val="22"/>
                </w:rPr>
                <w:t>IT Department</w:t>
              </w:r>
            </w:ins>
          </w:p>
        </w:tc>
        <w:tc>
          <w:tcPr>
            <w:tcW w:w="4788" w:type="dxa"/>
            <w:gridSpan w:val="3"/>
            <w:shd w:val="clear" w:color="auto" w:fill="auto"/>
          </w:tcPr>
          <w:p w14:paraId="5012F9FD" w14:textId="7D3090B3" w:rsidR="007924A6" w:rsidRPr="007769BC" w:rsidRDefault="007924A6" w:rsidP="001F21A8">
            <w:pPr>
              <w:rPr>
                <w:ins w:id="1598" w:author="Tang, Joyce" w:date="2024-05-21T15:56:00Z" w16du:dateUtc="2024-05-21T22:56:00Z"/>
                <w:rFonts w:ascii="Arial" w:hAnsi="Arial" w:cs="Arial"/>
                <w:sz w:val="22"/>
                <w:szCs w:val="22"/>
              </w:rPr>
            </w:pPr>
            <w:ins w:id="1599" w:author="Tang, Joyce" w:date="2024-05-21T15:56:00Z" w16du:dateUtc="2024-05-21T22:56: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600" w:author="Tang, Joyce" w:date="2024-05-21T19:46:00Z" w16du:dateUtc="2024-05-22T02:46:00Z">
              <w:r w:rsidR="00160CB1">
                <w:rPr>
                  <w:rFonts w:ascii="Arial" w:hAnsi="Arial" w:cs="Arial"/>
                  <w:sz w:val="22"/>
                  <w:szCs w:val="22"/>
                </w:rPr>
                <w:t>Primary</w:t>
              </w:r>
            </w:ins>
          </w:p>
        </w:tc>
      </w:tr>
      <w:tr w:rsidR="007924A6" w:rsidRPr="007769BC" w14:paraId="2CCE2EB5" w14:textId="77777777" w:rsidTr="001F21A8">
        <w:trPr>
          <w:ins w:id="1601" w:author="Tang, Joyce" w:date="2024-05-21T15:56:00Z"/>
        </w:trPr>
        <w:tc>
          <w:tcPr>
            <w:tcW w:w="9576" w:type="dxa"/>
            <w:gridSpan w:val="4"/>
            <w:shd w:val="clear" w:color="auto" w:fill="auto"/>
          </w:tcPr>
          <w:p w14:paraId="2C163D22" w14:textId="77777777" w:rsidR="007924A6" w:rsidRDefault="007924A6" w:rsidP="001F21A8">
            <w:pPr>
              <w:rPr>
                <w:ins w:id="1602" w:author="Tang, Joyce" w:date="2024-05-21T15:56:00Z" w16du:dateUtc="2024-05-21T22:56:00Z"/>
                <w:rFonts w:ascii="Arial" w:hAnsi="Arial" w:cs="Arial"/>
                <w:b/>
                <w:sz w:val="22"/>
                <w:szCs w:val="22"/>
              </w:rPr>
            </w:pPr>
            <w:ins w:id="1603" w:author="Tang, Joyce" w:date="2024-05-21T15:56:00Z" w16du:dateUtc="2024-05-21T22:56:00Z">
              <w:r>
                <w:rPr>
                  <w:rFonts w:ascii="Arial" w:hAnsi="Arial" w:cs="Arial"/>
                  <w:b/>
                  <w:sz w:val="22"/>
                  <w:szCs w:val="22"/>
                </w:rPr>
                <w:t>Supporting Actors:</w:t>
              </w:r>
            </w:ins>
          </w:p>
          <w:p w14:paraId="6C340337" w14:textId="77777777" w:rsidR="007924A6" w:rsidRDefault="007924A6" w:rsidP="001F21A8">
            <w:pPr>
              <w:rPr>
                <w:ins w:id="1604" w:author="Tang, Joyce" w:date="2024-05-21T19:46:00Z" w16du:dateUtc="2024-05-22T02:46:00Z"/>
                <w:rFonts w:ascii="Arial" w:hAnsi="Arial" w:cs="Arial"/>
                <w:b/>
                <w:sz w:val="22"/>
                <w:szCs w:val="22"/>
              </w:rPr>
            </w:pPr>
          </w:p>
          <w:p w14:paraId="32F33879" w14:textId="3A356522" w:rsidR="00160CB1" w:rsidRPr="00160CB1" w:rsidRDefault="00160CB1" w:rsidP="001F21A8">
            <w:pPr>
              <w:rPr>
                <w:ins w:id="1605" w:author="Tang, Joyce" w:date="2024-05-21T15:56:00Z" w16du:dateUtc="2024-05-21T22:56:00Z"/>
                <w:rFonts w:ascii="Arial" w:hAnsi="Arial" w:cs="Arial"/>
                <w:bCs/>
                <w:sz w:val="22"/>
                <w:szCs w:val="22"/>
                <w:rPrChange w:id="1606" w:author="Tang, Joyce" w:date="2024-05-21T19:46:00Z" w16du:dateUtc="2024-05-22T02:46:00Z">
                  <w:rPr>
                    <w:ins w:id="1607" w:author="Tang, Joyce" w:date="2024-05-21T15:56:00Z" w16du:dateUtc="2024-05-21T22:56:00Z"/>
                    <w:rFonts w:ascii="Arial" w:hAnsi="Arial" w:cs="Arial"/>
                    <w:b/>
                    <w:sz w:val="22"/>
                    <w:szCs w:val="22"/>
                  </w:rPr>
                </w:rPrChange>
              </w:rPr>
            </w:pPr>
            <w:ins w:id="1608" w:author="Tang, Joyce" w:date="2024-05-21T19:46:00Z" w16du:dateUtc="2024-05-22T02:46:00Z">
              <w:r w:rsidRPr="00160CB1">
                <w:rPr>
                  <w:rFonts w:ascii="Arial" w:hAnsi="Arial" w:cs="Arial"/>
                  <w:bCs/>
                  <w:sz w:val="22"/>
                  <w:szCs w:val="22"/>
                  <w:rPrChange w:id="1609" w:author="Tang, Joyce" w:date="2024-05-21T19:46:00Z" w16du:dateUtc="2024-05-22T02:46:00Z">
                    <w:rPr>
                      <w:rFonts w:ascii="Arial" w:hAnsi="Arial" w:cs="Arial"/>
                      <w:b/>
                      <w:sz w:val="22"/>
                      <w:szCs w:val="22"/>
                    </w:rPr>
                  </w:rPrChange>
                </w:rPr>
                <w:t>None</w:t>
              </w:r>
            </w:ins>
          </w:p>
          <w:p w14:paraId="226C38DD" w14:textId="77777777" w:rsidR="007924A6" w:rsidRPr="007769BC" w:rsidRDefault="007924A6" w:rsidP="001F21A8">
            <w:pPr>
              <w:rPr>
                <w:ins w:id="1610" w:author="Tang, Joyce" w:date="2024-05-21T15:56:00Z" w16du:dateUtc="2024-05-21T22:56:00Z"/>
                <w:rFonts w:ascii="Arial" w:hAnsi="Arial" w:cs="Arial"/>
                <w:b/>
                <w:sz w:val="22"/>
                <w:szCs w:val="22"/>
              </w:rPr>
            </w:pPr>
          </w:p>
        </w:tc>
      </w:tr>
      <w:tr w:rsidR="007924A6" w:rsidRPr="007769BC" w14:paraId="3ECC421F" w14:textId="77777777" w:rsidTr="001F21A8">
        <w:trPr>
          <w:ins w:id="1611" w:author="Tang, Joyce" w:date="2024-05-21T15:56:00Z"/>
        </w:trPr>
        <w:tc>
          <w:tcPr>
            <w:tcW w:w="9576" w:type="dxa"/>
            <w:gridSpan w:val="4"/>
            <w:shd w:val="clear" w:color="auto" w:fill="auto"/>
          </w:tcPr>
          <w:p w14:paraId="1E2C9AC4" w14:textId="17209D09" w:rsidR="007924A6" w:rsidRPr="007769BC" w:rsidRDefault="007924A6" w:rsidP="001F21A8">
            <w:pPr>
              <w:rPr>
                <w:ins w:id="1612" w:author="Tang, Joyce" w:date="2024-05-21T15:56:00Z" w16du:dateUtc="2024-05-21T22:56:00Z"/>
                <w:rFonts w:ascii="Arial" w:hAnsi="Arial" w:cs="Arial"/>
                <w:sz w:val="22"/>
                <w:szCs w:val="22"/>
              </w:rPr>
            </w:pPr>
            <w:ins w:id="1613" w:author="Tang, Joyce" w:date="2024-05-21T15:56:00Z" w16du:dateUtc="2024-05-21T22:56: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4EE87A9E" w14:textId="77777777" w:rsidR="00160CB1" w:rsidRDefault="00160CB1" w:rsidP="00160CB1">
            <w:pPr>
              <w:numPr>
                <w:ilvl w:val="0"/>
                <w:numId w:val="46"/>
              </w:numPr>
              <w:spacing w:before="100" w:beforeAutospacing="1" w:after="100" w:afterAutospacing="1"/>
              <w:rPr>
                <w:ins w:id="1614" w:author="Tang, Joyce" w:date="2024-05-21T19:46:00Z" w16du:dateUtc="2024-05-22T02:46:00Z"/>
              </w:rPr>
            </w:pPr>
            <w:ins w:id="1615" w:author="Tang, Joyce" w:date="2024-05-21T19:46:00Z" w16du:dateUtc="2024-05-22T02:46:00Z">
              <w:r>
                <w:t>IT Department: Ensures the system remains secure against emerging threats.</w:t>
              </w:r>
            </w:ins>
          </w:p>
          <w:p w14:paraId="303A11DE" w14:textId="207AAB2C" w:rsidR="00160CB1" w:rsidRPr="00160CB1" w:rsidRDefault="00160CB1">
            <w:pPr>
              <w:numPr>
                <w:ilvl w:val="0"/>
                <w:numId w:val="46"/>
              </w:numPr>
              <w:spacing w:before="100" w:beforeAutospacing="1" w:after="100" w:afterAutospacing="1"/>
              <w:rPr>
                <w:ins w:id="1616" w:author="Tang, Joyce" w:date="2024-05-21T15:56:00Z" w16du:dateUtc="2024-05-21T22:56:00Z"/>
                <w:rPrChange w:id="1617" w:author="Tang, Joyce" w:date="2024-05-21T19:47:00Z" w16du:dateUtc="2024-05-22T02:47:00Z">
                  <w:rPr>
                    <w:ins w:id="1618" w:author="Tang, Joyce" w:date="2024-05-21T15:56:00Z" w16du:dateUtc="2024-05-21T22:56:00Z"/>
                    <w:rFonts w:ascii="Arial" w:hAnsi="Arial" w:cs="Arial"/>
                    <w:sz w:val="22"/>
                    <w:szCs w:val="22"/>
                  </w:rPr>
                </w:rPrChange>
              </w:rPr>
              <w:pPrChange w:id="1619" w:author="Tang, Joyce" w:date="2024-05-21T19:47:00Z" w16du:dateUtc="2024-05-22T02:47:00Z">
                <w:pPr/>
              </w:pPrChange>
            </w:pPr>
            <w:ins w:id="1620" w:author="Tang, Joyce" w:date="2024-05-21T19:46:00Z" w16du:dateUtc="2024-05-22T02:46:00Z">
              <w:r>
                <w:t>Consumers/Users: Expect their data to be protected by up-to-date security measures.</w:t>
              </w:r>
            </w:ins>
          </w:p>
        </w:tc>
      </w:tr>
      <w:tr w:rsidR="007924A6" w:rsidRPr="007769BC" w14:paraId="39F4F86C" w14:textId="77777777" w:rsidTr="001F21A8">
        <w:trPr>
          <w:ins w:id="1621" w:author="Tang, Joyce" w:date="2024-05-21T15:56:00Z"/>
        </w:trPr>
        <w:tc>
          <w:tcPr>
            <w:tcW w:w="9576" w:type="dxa"/>
            <w:gridSpan w:val="4"/>
            <w:shd w:val="clear" w:color="auto" w:fill="auto"/>
          </w:tcPr>
          <w:p w14:paraId="3D117C40" w14:textId="77777777" w:rsidR="007924A6" w:rsidRPr="007769BC" w:rsidRDefault="007924A6" w:rsidP="001F21A8">
            <w:pPr>
              <w:rPr>
                <w:ins w:id="1622" w:author="Tang, Joyce" w:date="2024-05-21T15:56:00Z" w16du:dateUtc="2024-05-21T22:56:00Z"/>
                <w:rFonts w:ascii="Arial" w:hAnsi="Arial" w:cs="Arial"/>
                <w:sz w:val="22"/>
                <w:szCs w:val="22"/>
              </w:rPr>
            </w:pPr>
            <w:ins w:id="1623" w:author="Tang, Joyce" w:date="2024-05-21T15:56:00Z" w16du:dateUtc="2024-05-21T22:56: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62D866AF" w14:textId="77777777" w:rsidR="007924A6" w:rsidRPr="007769BC" w:rsidRDefault="007924A6" w:rsidP="001F21A8">
            <w:pPr>
              <w:rPr>
                <w:ins w:id="1624" w:author="Tang, Joyce" w:date="2024-05-21T15:56:00Z" w16du:dateUtc="2024-05-21T22:56:00Z"/>
                <w:rFonts w:ascii="Arial" w:hAnsi="Arial" w:cs="Arial"/>
                <w:sz w:val="22"/>
                <w:szCs w:val="22"/>
              </w:rPr>
            </w:pPr>
          </w:p>
          <w:p w14:paraId="22E833B3" w14:textId="4C2F7BAF" w:rsidR="007924A6" w:rsidRPr="007769BC" w:rsidRDefault="00160CB1" w:rsidP="001F21A8">
            <w:pPr>
              <w:rPr>
                <w:ins w:id="1625" w:author="Tang, Joyce" w:date="2024-05-21T15:56:00Z" w16du:dateUtc="2024-05-21T22:56:00Z"/>
                <w:rFonts w:ascii="Arial" w:hAnsi="Arial" w:cs="Arial"/>
                <w:sz w:val="22"/>
                <w:szCs w:val="22"/>
              </w:rPr>
            </w:pPr>
            <w:ins w:id="1626" w:author="Tang, Joyce" w:date="2024-05-21T19:47:00Z" w16du:dateUtc="2024-05-22T02:47:00Z">
              <w:r>
                <w:t>Regularly updates the system to protect against new cyber threats and vulnerabilities.</w:t>
              </w:r>
            </w:ins>
          </w:p>
          <w:p w14:paraId="411411A0" w14:textId="77777777" w:rsidR="007924A6" w:rsidRPr="007769BC" w:rsidRDefault="007924A6" w:rsidP="001F21A8">
            <w:pPr>
              <w:rPr>
                <w:ins w:id="1627" w:author="Tang, Joyce" w:date="2024-05-21T15:56:00Z" w16du:dateUtc="2024-05-21T22:56:00Z"/>
                <w:rFonts w:ascii="Arial" w:hAnsi="Arial" w:cs="Arial"/>
                <w:sz w:val="22"/>
                <w:szCs w:val="22"/>
              </w:rPr>
            </w:pPr>
          </w:p>
        </w:tc>
      </w:tr>
      <w:tr w:rsidR="007924A6" w:rsidRPr="007769BC" w14:paraId="537D9149" w14:textId="77777777" w:rsidTr="001F21A8">
        <w:trPr>
          <w:ins w:id="1628" w:author="Tang, Joyce" w:date="2024-05-21T15:56:00Z"/>
        </w:trPr>
        <w:tc>
          <w:tcPr>
            <w:tcW w:w="9576" w:type="dxa"/>
            <w:gridSpan w:val="4"/>
            <w:shd w:val="clear" w:color="auto" w:fill="auto"/>
          </w:tcPr>
          <w:p w14:paraId="05EB2426" w14:textId="132AC0B6" w:rsidR="007924A6" w:rsidRPr="007769BC" w:rsidRDefault="007924A6" w:rsidP="001F21A8">
            <w:pPr>
              <w:rPr>
                <w:ins w:id="1629" w:author="Tang, Joyce" w:date="2024-05-21T15:56:00Z" w16du:dateUtc="2024-05-21T22:56:00Z"/>
                <w:rFonts w:ascii="Arial" w:hAnsi="Arial" w:cs="Arial"/>
                <w:sz w:val="22"/>
                <w:szCs w:val="22"/>
              </w:rPr>
            </w:pPr>
            <w:ins w:id="1630" w:author="Tang, Joyce" w:date="2024-05-21T15:56:00Z" w16du:dateUtc="2024-05-21T22:56:00Z">
              <w:r w:rsidRPr="007769BC">
                <w:rPr>
                  <w:rFonts w:ascii="Arial" w:hAnsi="Arial" w:cs="Arial"/>
                  <w:b/>
                  <w:sz w:val="22"/>
                  <w:szCs w:val="22"/>
                </w:rPr>
                <w:t>Trigger</w:t>
              </w:r>
              <w:r w:rsidRPr="007769BC">
                <w:rPr>
                  <w:rFonts w:ascii="Arial" w:hAnsi="Arial" w:cs="Arial"/>
                  <w:sz w:val="22"/>
                  <w:szCs w:val="22"/>
                </w:rPr>
                <w:t xml:space="preserve">: </w:t>
              </w:r>
            </w:ins>
            <w:ins w:id="1631" w:author="Tang, Joyce" w:date="2024-05-21T19:47:00Z" w16du:dateUtc="2024-05-22T02:47:00Z">
              <w:r w:rsidR="00160CB1">
                <w:t>Scheduled maintenance or discovery of a new threat.</w:t>
              </w:r>
            </w:ins>
          </w:p>
          <w:p w14:paraId="28D68246" w14:textId="77777777" w:rsidR="007924A6" w:rsidRPr="007769BC" w:rsidRDefault="007924A6" w:rsidP="001F21A8">
            <w:pPr>
              <w:rPr>
                <w:ins w:id="1632" w:author="Tang, Joyce" w:date="2024-05-21T15:56:00Z" w16du:dateUtc="2024-05-21T22:56:00Z"/>
                <w:rFonts w:ascii="Arial" w:hAnsi="Arial" w:cs="Arial"/>
                <w:sz w:val="22"/>
                <w:szCs w:val="22"/>
              </w:rPr>
            </w:pPr>
          </w:p>
          <w:p w14:paraId="4850814F" w14:textId="3D48A788" w:rsidR="007924A6" w:rsidRPr="007769BC" w:rsidRDefault="007924A6" w:rsidP="001F21A8">
            <w:pPr>
              <w:tabs>
                <w:tab w:val="left" w:pos="1980"/>
                <w:tab w:val="left" w:pos="3240"/>
              </w:tabs>
              <w:rPr>
                <w:ins w:id="1633" w:author="Tang, Joyce" w:date="2024-05-21T15:56:00Z" w16du:dateUtc="2024-05-21T22:56:00Z"/>
                <w:rFonts w:ascii="Arial" w:hAnsi="Arial" w:cs="Arial"/>
                <w:sz w:val="22"/>
                <w:szCs w:val="22"/>
              </w:rPr>
            </w:pPr>
            <w:ins w:id="1634" w:author="Tang, Joyce" w:date="2024-05-21T15:56:00Z" w16du:dateUtc="2024-05-21T22:56: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1635" w:author="Tang, Joyce" w:date="2024-05-21T19:47:00Z" w16du:dateUtc="2024-05-22T02:47:00Z">
              <w:r w:rsidR="00160CB1">
                <w:rPr>
                  <w:rFonts w:ascii="Arial" w:hAnsi="Arial" w:cs="Arial"/>
                  <w:sz w:val="22"/>
                  <w:szCs w:val="22"/>
                </w:rPr>
                <w:t>X</w:t>
              </w:r>
            </w:ins>
            <w:ins w:id="1636" w:author="Tang, Joyce" w:date="2024-05-21T15:56:00Z" w16du:dateUtc="2024-05-21T22:56: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60D58271" w14:textId="77777777" w:rsidTr="001F21A8">
        <w:trPr>
          <w:ins w:id="1637" w:author="Tang, Joyce" w:date="2024-05-21T15:56:00Z"/>
        </w:trPr>
        <w:tc>
          <w:tcPr>
            <w:tcW w:w="9576" w:type="dxa"/>
            <w:gridSpan w:val="4"/>
            <w:shd w:val="clear" w:color="auto" w:fill="auto"/>
          </w:tcPr>
          <w:p w14:paraId="133B7257" w14:textId="77777777" w:rsidR="007924A6" w:rsidRPr="007769BC" w:rsidRDefault="007924A6" w:rsidP="001F21A8">
            <w:pPr>
              <w:rPr>
                <w:ins w:id="1638" w:author="Tang, Joyce" w:date="2024-05-21T15:56:00Z" w16du:dateUtc="2024-05-21T22:56:00Z"/>
                <w:rFonts w:ascii="Arial" w:hAnsi="Arial" w:cs="Arial"/>
                <w:sz w:val="22"/>
                <w:szCs w:val="22"/>
              </w:rPr>
            </w:pPr>
            <w:ins w:id="1639" w:author="Tang, Joyce" w:date="2024-05-21T15:56:00Z" w16du:dateUtc="2024-05-21T22:56:00Z">
              <w:r w:rsidRPr="007769BC">
                <w:rPr>
                  <w:rFonts w:ascii="Arial" w:hAnsi="Arial" w:cs="Arial"/>
                  <w:b/>
                  <w:sz w:val="22"/>
                  <w:szCs w:val="22"/>
                </w:rPr>
                <w:t>Relationships</w:t>
              </w:r>
              <w:r w:rsidRPr="007769BC">
                <w:rPr>
                  <w:rFonts w:ascii="Arial" w:hAnsi="Arial" w:cs="Arial"/>
                  <w:sz w:val="22"/>
                  <w:szCs w:val="22"/>
                </w:rPr>
                <w:t xml:space="preserve">: </w:t>
              </w:r>
            </w:ins>
          </w:p>
          <w:p w14:paraId="6A9E3EC2" w14:textId="69E35400" w:rsidR="007924A6" w:rsidRPr="007769BC" w:rsidRDefault="007924A6" w:rsidP="001F21A8">
            <w:pPr>
              <w:tabs>
                <w:tab w:val="left" w:pos="720"/>
              </w:tabs>
              <w:rPr>
                <w:ins w:id="1640" w:author="Tang, Joyce" w:date="2024-05-21T15:56:00Z" w16du:dateUtc="2024-05-21T22:56:00Z"/>
                <w:rFonts w:ascii="Arial" w:hAnsi="Arial" w:cs="Arial"/>
                <w:sz w:val="22"/>
                <w:szCs w:val="22"/>
              </w:rPr>
            </w:pPr>
            <w:ins w:id="1641" w:author="Tang, Joyce" w:date="2024-05-21T15:56:00Z" w16du:dateUtc="2024-05-21T22:56: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642" w:author="Tang, Joyce" w:date="2024-05-21T19:48:00Z" w16du:dateUtc="2024-05-22T02:48:00Z">
              <w:r w:rsidR="00160CB1">
                <w:rPr>
                  <w:rFonts w:ascii="Arial" w:hAnsi="Arial" w:cs="Arial"/>
                  <w:sz w:val="22"/>
                  <w:szCs w:val="22"/>
                </w:rPr>
                <w:t xml:space="preserve">IT </w:t>
              </w:r>
              <w:proofErr w:type="spellStart"/>
              <w:r w:rsidR="00160CB1">
                <w:rPr>
                  <w:rFonts w:ascii="Arial" w:hAnsi="Arial" w:cs="Arial"/>
                  <w:sz w:val="22"/>
                  <w:szCs w:val="22"/>
                </w:rPr>
                <w:t>Deparment</w:t>
              </w:r>
            </w:ins>
            <w:proofErr w:type="spellEnd"/>
          </w:p>
          <w:p w14:paraId="53DA796F" w14:textId="405E7640" w:rsidR="007924A6" w:rsidRPr="007769BC" w:rsidRDefault="007924A6" w:rsidP="001F21A8">
            <w:pPr>
              <w:tabs>
                <w:tab w:val="left" w:pos="720"/>
              </w:tabs>
              <w:rPr>
                <w:ins w:id="1643" w:author="Tang, Joyce" w:date="2024-05-21T15:56:00Z" w16du:dateUtc="2024-05-21T22:56:00Z"/>
                <w:rFonts w:ascii="Arial" w:hAnsi="Arial" w:cs="Arial"/>
                <w:sz w:val="22"/>
                <w:szCs w:val="22"/>
              </w:rPr>
            </w:pPr>
            <w:ins w:id="1644" w:author="Tang, Joyce" w:date="2024-05-21T15:56:00Z" w16du:dateUtc="2024-05-21T22:56: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645" w:author="Tang, Joyce" w:date="2024-05-21T19:48:00Z" w16du:dateUtc="2024-05-22T02:48:00Z">
              <w:r w:rsidR="00160CB1">
                <w:rPr>
                  <w:rFonts w:ascii="Arial" w:hAnsi="Arial" w:cs="Arial"/>
                  <w:sz w:val="22"/>
                  <w:szCs w:val="22"/>
                </w:rPr>
                <w:t>None</w:t>
              </w:r>
            </w:ins>
          </w:p>
          <w:p w14:paraId="7F7172CF" w14:textId="3F561E7E" w:rsidR="007924A6" w:rsidRPr="007769BC" w:rsidRDefault="007924A6" w:rsidP="001F21A8">
            <w:pPr>
              <w:tabs>
                <w:tab w:val="left" w:pos="720"/>
              </w:tabs>
              <w:rPr>
                <w:ins w:id="1646" w:author="Tang, Joyce" w:date="2024-05-21T15:56:00Z" w16du:dateUtc="2024-05-21T22:56:00Z"/>
                <w:rFonts w:ascii="Arial" w:hAnsi="Arial" w:cs="Arial"/>
                <w:sz w:val="22"/>
                <w:szCs w:val="22"/>
              </w:rPr>
            </w:pPr>
            <w:ins w:id="1647" w:author="Tang, Joyce" w:date="2024-05-21T15:56:00Z" w16du:dateUtc="2024-05-21T22:56: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648" w:author="Tang, Joyce" w:date="2024-05-21T19:48:00Z" w16du:dateUtc="2024-05-22T02:48:00Z">
              <w:r w:rsidR="00160CB1">
                <w:rPr>
                  <w:rFonts w:ascii="Arial" w:hAnsi="Arial" w:cs="Arial"/>
                  <w:sz w:val="22"/>
                  <w:szCs w:val="22"/>
                </w:rPr>
                <w:t>None</w:t>
              </w:r>
            </w:ins>
          </w:p>
          <w:p w14:paraId="3E4E6716" w14:textId="5DCF532F" w:rsidR="007924A6" w:rsidRPr="007769BC" w:rsidRDefault="007924A6" w:rsidP="001F21A8">
            <w:pPr>
              <w:tabs>
                <w:tab w:val="left" w:pos="720"/>
              </w:tabs>
              <w:rPr>
                <w:ins w:id="1649" w:author="Tang, Joyce" w:date="2024-05-21T15:56:00Z" w16du:dateUtc="2024-05-21T22:56:00Z"/>
                <w:rFonts w:ascii="Arial" w:hAnsi="Arial" w:cs="Arial"/>
                <w:sz w:val="22"/>
                <w:szCs w:val="22"/>
              </w:rPr>
            </w:pPr>
            <w:ins w:id="1650" w:author="Tang, Joyce" w:date="2024-05-21T15:56:00Z" w16du:dateUtc="2024-05-21T22:56: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651" w:author="Tang, Joyce" w:date="2024-05-21T19:48:00Z" w16du:dateUtc="2024-05-22T02:48:00Z">
              <w:r w:rsidR="00160CB1">
                <w:rPr>
                  <w:rFonts w:ascii="Arial" w:hAnsi="Arial" w:cs="Arial"/>
                  <w:sz w:val="22"/>
                  <w:szCs w:val="22"/>
                </w:rPr>
                <w:t xml:space="preserve"> None</w:t>
              </w:r>
            </w:ins>
            <w:ins w:id="1652" w:author="Tang, Joyce" w:date="2024-05-21T15:56:00Z" w16du:dateUtc="2024-05-21T22:56:00Z">
              <w:r w:rsidRPr="007769BC">
                <w:rPr>
                  <w:rFonts w:ascii="Arial" w:hAnsi="Arial" w:cs="Arial"/>
                  <w:sz w:val="22"/>
                  <w:szCs w:val="22"/>
                </w:rPr>
                <w:t xml:space="preserve"> </w:t>
              </w:r>
            </w:ins>
          </w:p>
        </w:tc>
      </w:tr>
      <w:tr w:rsidR="007924A6" w:rsidRPr="007769BC" w14:paraId="223EB5D8" w14:textId="77777777" w:rsidTr="001F21A8">
        <w:trPr>
          <w:ins w:id="1653" w:author="Tang, Joyce" w:date="2024-05-21T15:56:00Z"/>
        </w:trPr>
        <w:tc>
          <w:tcPr>
            <w:tcW w:w="9576" w:type="dxa"/>
            <w:gridSpan w:val="4"/>
            <w:shd w:val="clear" w:color="auto" w:fill="auto"/>
          </w:tcPr>
          <w:p w14:paraId="79FA25E1" w14:textId="77777777" w:rsidR="007924A6" w:rsidRPr="007769BC" w:rsidRDefault="007924A6" w:rsidP="001F21A8">
            <w:pPr>
              <w:rPr>
                <w:ins w:id="1654" w:author="Tang, Joyce" w:date="2024-05-21T15:56:00Z" w16du:dateUtc="2024-05-21T22:56:00Z"/>
                <w:rFonts w:ascii="Arial" w:hAnsi="Arial" w:cs="Arial"/>
                <w:sz w:val="22"/>
                <w:szCs w:val="22"/>
              </w:rPr>
            </w:pPr>
            <w:ins w:id="1655" w:author="Tang, Joyce" w:date="2024-05-21T15:56:00Z" w16du:dateUtc="2024-05-21T22:56: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290ED56E" w14:textId="77777777" w:rsidR="00160CB1" w:rsidRDefault="00160CB1" w:rsidP="00160CB1">
            <w:pPr>
              <w:numPr>
                <w:ilvl w:val="0"/>
                <w:numId w:val="47"/>
              </w:numPr>
              <w:spacing w:before="100" w:beforeAutospacing="1" w:after="100" w:afterAutospacing="1"/>
              <w:rPr>
                <w:ins w:id="1656" w:author="Tang, Joyce" w:date="2024-05-21T19:48:00Z" w16du:dateUtc="2024-05-22T02:48:00Z"/>
              </w:rPr>
            </w:pPr>
            <w:ins w:id="1657" w:author="Tang, Joyce" w:date="2024-05-21T19:48:00Z" w16du:dateUtc="2024-05-22T02:48:00Z">
              <w:r>
                <w:t>IT department schedules a security update.</w:t>
              </w:r>
            </w:ins>
          </w:p>
          <w:p w14:paraId="391EB860" w14:textId="77777777" w:rsidR="00160CB1" w:rsidRDefault="00160CB1" w:rsidP="00160CB1">
            <w:pPr>
              <w:numPr>
                <w:ilvl w:val="0"/>
                <w:numId w:val="47"/>
              </w:numPr>
              <w:spacing w:before="100" w:beforeAutospacing="1" w:after="100" w:afterAutospacing="1"/>
              <w:rPr>
                <w:ins w:id="1658" w:author="Tang, Joyce" w:date="2024-05-21T19:48:00Z" w16du:dateUtc="2024-05-22T02:48:00Z"/>
              </w:rPr>
            </w:pPr>
            <w:ins w:id="1659" w:author="Tang, Joyce" w:date="2024-05-21T19:48:00Z" w16du:dateUtc="2024-05-22T02:48:00Z">
              <w:r>
                <w:t>IT department develops and tests the update.</w:t>
              </w:r>
            </w:ins>
          </w:p>
          <w:p w14:paraId="6A94056D" w14:textId="77777777" w:rsidR="00160CB1" w:rsidRDefault="00160CB1" w:rsidP="00160CB1">
            <w:pPr>
              <w:numPr>
                <w:ilvl w:val="0"/>
                <w:numId w:val="47"/>
              </w:numPr>
              <w:spacing w:before="100" w:beforeAutospacing="1" w:after="100" w:afterAutospacing="1"/>
              <w:rPr>
                <w:ins w:id="1660" w:author="Tang, Joyce" w:date="2024-05-21T19:48:00Z" w16du:dateUtc="2024-05-22T02:48:00Z"/>
              </w:rPr>
            </w:pPr>
            <w:ins w:id="1661" w:author="Tang, Joyce" w:date="2024-05-21T19:48:00Z" w16du:dateUtc="2024-05-22T02:48:00Z">
              <w:r>
                <w:t>IT department deploys the update to the system.</w:t>
              </w:r>
            </w:ins>
          </w:p>
          <w:p w14:paraId="2E558792" w14:textId="72FF4E6E" w:rsidR="007924A6" w:rsidRPr="00160CB1" w:rsidRDefault="00160CB1">
            <w:pPr>
              <w:numPr>
                <w:ilvl w:val="0"/>
                <w:numId w:val="47"/>
              </w:numPr>
              <w:spacing w:before="100" w:beforeAutospacing="1" w:after="100" w:afterAutospacing="1"/>
              <w:rPr>
                <w:ins w:id="1662" w:author="Tang, Joyce" w:date="2024-05-21T15:56:00Z" w16du:dateUtc="2024-05-21T22:56:00Z"/>
                <w:rPrChange w:id="1663" w:author="Tang, Joyce" w:date="2024-05-21T19:48:00Z" w16du:dateUtc="2024-05-22T02:48:00Z">
                  <w:rPr>
                    <w:ins w:id="1664" w:author="Tang, Joyce" w:date="2024-05-21T15:56:00Z" w16du:dateUtc="2024-05-21T22:56:00Z"/>
                    <w:rFonts w:ascii="Arial" w:hAnsi="Arial" w:cs="Arial"/>
                    <w:sz w:val="22"/>
                    <w:szCs w:val="22"/>
                  </w:rPr>
                </w:rPrChange>
              </w:rPr>
              <w:pPrChange w:id="1665" w:author="Tang, Joyce" w:date="2024-05-21T19:48:00Z" w16du:dateUtc="2024-05-22T02:48:00Z">
                <w:pPr/>
              </w:pPrChange>
            </w:pPr>
            <w:ins w:id="1666" w:author="Tang, Joyce" w:date="2024-05-21T19:48:00Z" w16du:dateUtc="2024-05-22T02:48:00Z">
              <w:r>
                <w:t>System confirms the update is successful.</w:t>
              </w:r>
            </w:ins>
          </w:p>
        </w:tc>
      </w:tr>
      <w:tr w:rsidR="007924A6" w:rsidRPr="007769BC" w14:paraId="1E584666" w14:textId="77777777" w:rsidTr="001F21A8">
        <w:trPr>
          <w:trHeight w:val="498"/>
          <w:ins w:id="1667" w:author="Tang, Joyce" w:date="2024-05-21T15:56:00Z"/>
        </w:trPr>
        <w:tc>
          <w:tcPr>
            <w:tcW w:w="9576" w:type="dxa"/>
            <w:gridSpan w:val="4"/>
            <w:shd w:val="clear" w:color="auto" w:fill="auto"/>
          </w:tcPr>
          <w:p w14:paraId="5AD2F616" w14:textId="77777777" w:rsidR="007924A6" w:rsidRDefault="007924A6" w:rsidP="001F21A8">
            <w:pPr>
              <w:rPr>
                <w:ins w:id="1668" w:author="Tang, Joyce" w:date="2024-05-21T15:56:00Z" w16du:dateUtc="2024-05-21T22:56:00Z"/>
                <w:rFonts w:ascii="Arial" w:hAnsi="Arial" w:cs="Arial"/>
                <w:sz w:val="22"/>
                <w:szCs w:val="22"/>
              </w:rPr>
            </w:pPr>
            <w:ins w:id="1669" w:author="Tang, Joyce" w:date="2024-05-21T15:56:00Z" w16du:dateUtc="2024-05-21T22:56: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6A3782EE" w14:textId="77777777" w:rsidR="007924A6" w:rsidRDefault="007924A6" w:rsidP="001F21A8">
            <w:pPr>
              <w:rPr>
                <w:ins w:id="1670" w:author="Tang, Joyce" w:date="2024-05-21T15:56:00Z" w16du:dateUtc="2024-05-21T22:56:00Z"/>
                <w:rFonts w:ascii="Arial" w:hAnsi="Arial" w:cs="Arial"/>
                <w:sz w:val="22"/>
                <w:szCs w:val="22"/>
              </w:rPr>
            </w:pPr>
          </w:p>
          <w:p w14:paraId="3B4A6A09" w14:textId="0FE44F2E" w:rsidR="007924A6" w:rsidRPr="007769BC" w:rsidRDefault="00160CB1" w:rsidP="001F21A8">
            <w:pPr>
              <w:rPr>
                <w:ins w:id="1671" w:author="Tang, Joyce" w:date="2024-05-21T15:56:00Z" w16du:dateUtc="2024-05-21T22:56:00Z"/>
                <w:rFonts w:ascii="Arial" w:hAnsi="Arial" w:cs="Arial"/>
                <w:sz w:val="22"/>
                <w:szCs w:val="22"/>
              </w:rPr>
            </w:pPr>
            <w:ins w:id="1672" w:author="Tang, Joyce" w:date="2024-05-21T19:48:00Z" w16du:dateUtc="2024-05-22T02:48:00Z">
              <w:r>
                <w:rPr>
                  <w:rFonts w:ascii="Arial" w:hAnsi="Arial" w:cs="Arial"/>
                  <w:sz w:val="22"/>
                  <w:szCs w:val="22"/>
                </w:rPr>
                <w:t>None</w:t>
              </w:r>
            </w:ins>
          </w:p>
          <w:p w14:paraId="30D2B436" w14:textId="77777777" w:rsidR="007924A6" w:rsidRPr="007769BC" w:rsidRDefault="007924A6" w:rsidP="001F21A8">
            <w:pPr>
              <w:rPr>
                <w:ins w:id="1673" w:author="Tang, Joyce" w:date="2024-05-21T15:56:00Z" w16du:dateUtc="2024-05-21T22:56:00Z"/>
                <w:rFonts w:ascii="Arial" w:hAnsi="Arial" w:cs="Arial"/>
                <w:sz w:val="22"/>
                <w:szCs w:val="22"/>
              </w:rPr>
            </w:pPr>
          </w:p>
        </w:tc>
      </w:tr>
      <w:tr w:rsidR="007924A6" w:rsidRPr="007769BC" w14:paraId="21BF8576" w14:textId="77777777" w:rsidTr="001F21A8">
        <w:trPr>
          <w:ins w:id="1674" w:author="Tang, Joyce" w:date="2024-05-21T15:56:00Z"/>
        </w:trPr>
        <w:tc>
          <w:tcPr>
            <w:tcW w:w="9576" w:type="dxa"/>
            <w:gridSpan w:val="4"/>
            <w:shd w:val="clear" w:color="auto" w:fill="auto"/>
          </w:tcPr>
          <w:p w14:paraId="3B91752C" w14:textId="77777777" w:rsidR="007924A6" w:rsidRDefault="007924A6" w:rsidP="001F21A8">
            <w:pPr>
              <w:rPr>
                <w:ins w:id="1675" w:author="Tang, Joyce" w:date="2024-05-21T19:49:00Z" w16du:dateUtc="2024-05-22T02:49:00Z"/>
                <w:rFonts w:ascii="Arial" w:hAnsi="Arial" w:cs="Arial"/>
                <w:sz w:val="22"/>
                <w:szCs w:val="22"/>
              </w:rPr>
            </w:pPr>
            <w:ins w:id="1676" w:author="Tang, Joyce" w:date="2024-05-21T15:56:00Z" w16du:dateUtc="2024-05-21T22:56: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31AB7AB" w14:textId="77777777" w:rsidR="00160CB1" w:rsidRDefault="00160CB1" w:rsidP="001F21A8">
            <w:pPr>
              <w:rPr>
                <w:ins w:id="1677" w:author="Tang, Joyce" w:date="2024-05-21T15:56:00Z" w16du:dateUtc="2024-05-21T22:56:00Z"/>
                <w:rFonts w:ascii="Arial" w:hAnsi="Arial" w:cs="Arial"/>
                <w:sz w:val="22"/>
                <w:szCs w:val="22"/>
              </w:rPr>
            </w:pPr>
          </w:p>
          <w:p w14:paraId="46207620" w14:textId="0D0DFA6C" w:rsidR="007924A6" w:rsidRDefault="00160CB1" w:rsidP="001F21A8">
            <w:pPr>
              <w:rPr>
                <w:ins w:id="1678" w:author="Tang, Joyce" w:date="2024-05-21T15:56:00Z" w16du:dateUtc="2024-05-21T22:56:00Z"/>
                <w:rFonts w:ascii="Arial" w:hAnsi="Arial" w:cs="Arial"/>
                <w:sz w:val="22"/>
                <w:szCs w:val="22"/>
              </w:rPr>
            </w:pPr>
            <w:ins w:id="1679" w:author="Tang, Joyce" w:date="2024-05-21T19:49:00Z" w16du:dateUtc="2024-05-22T02:49:00Z">
              <w:r>
                <w:t>If the update fails, the system rolls back to the previous version and IT investigates.</w:t>
              </w:r>
            </w:ins>
          </w:p>
          <w:p w14:paraId="666091A0" w14:textId="77777777" w:rsidR="007924A6" w:rsidRPr="007769BC" w:rsidRDefault="007924A6" w:rsidP="001F21A8">
            <w:pPr>
              <w:rPr>
                <w:ins w:id="1680" w:author="Tang, Joyce" w:date="2024-05-21T15:56:00Z" w16du:dateUtc="2024-05-21T22:56:00Z"/>
                <w:rFonts w:ascii="Arial" w:hAnsi="Arial" w:cs="Arial"/>
                <w:sz w:val="22"/>
                <w:szCs w:val="22"/>
              </w:rPr>
            </w:pPr>
          </w:p>
        </w:tc>
      </w:tr>
      <w:tr w:rsidR="007924A6" w:rsidRPr="007769BC" w14:paraId="0AA2737E" w14:textId="77777777" w:rsidTr="001F21A8">
        <w:trPr>
          <w:ins w:id="1681" w:author="Tang, Joyce" w:date="2024-05-21T15:56:00Z"/>
        </w:trPr>
        <w:tc>
          <w:tcPr>
            <w:tcW w:w="9576" w:type="dxa"/>
            <w:gridSpan w:val="4"/>
            <w:shd w:val="clear" w:color="auto" w:fill="auto"/>
          </w:tcPr>
          <w:p w14:paraId="4B6FCDA4" w14:textId="77777777" w:rsidR="007924A6" w:rsidRDefault="007924A6" w:rsidP="001F21A8">
            <w:pPr>
              <w:rPr>
                <w:ins w:id="1682" w:author="Tang, Joyce" w:date="2024-05-21T15:56:00Z" w16du:dateUtc="2024-05-21T22:56:00Z"/>
                <w:rFonts w:ascii="Arial" w:hAnsi="Arial" w:cs="Arial"/>
                <w:b/>
                <w:sz w:val="22"/>
                <w:szCs w:val="22"/>
              </w:rPr>
            </w:pPr>
            <w:ins w:id="1683" w:author="Tang, Joyce" w:date="2024-05-21T15:56:00Z" w16du:dateUtc="2024-05-21T22:56:00Z">
              <w:r w:rsidRPr="004D69D3">
                <w:rPr>
                  <w:rFonts w:ascii="Arial" w:hAnsi="Arial" w:cs="Arial"/>
                  <w:b/>
                  <w:sz w:val="22"/>
                  <w:szCs w:val="22"/>
                </w:rPr>
                <w:t>Special Requirements:</w:t>
              </w:r>
              <w:r w:rsidRPr="009D6144">
                <w:rPr>
                  <w:rFonts w:ascii="Arial" w:hAnsi="Arial" w:cs="Arial"/>
                  <w:b/>
                  <w:sz w:val="22"/>
                  <w:szCs w:val="22"/>
                </w:rPr>
                <w:t xml:space="preserve"> </w:t>
              </w:r>
            </w:ins>
          </w:p>
          <w:p w14:paraId="1B30FB40" w14:textId="77777777" w:rsidR="007924A6" w:rsidRDefault="007924A6" w:rsidP="001F21A8">
            <w:pPr>
              <w:rPr>
                <w:ins w:id="1684" w:author="Tang, Joyce" w:date="2024-05-21T19:49:00Z" w16du:dateUtc="2024-05-22T02:49:00Z"/>
                <w:rFonts w:ascii="Arial" w:hAnsi="Arial" w:cs="Arial"/>
                <w:b/>
                <w:sz w:val="22"/>
                <w:szCs w:val="22"/>
              </w:rPr>
            </w:pPr>
          </w:p>
          <w:p w14:paraId="374D11F5" w14:textId="106F31B8" w:rsidR="00160CB1" w:rsidRDefault="00160CB1" w:rsidP="001F21A8">
            <w:pPr>
              <w:rPr>
                <w:ins w:id="1685" w:author="Tang, Joyce" w:date="2024-05-21T15:56:00Z" w16du:dateUtc="2024-05-21T22:56:00Z"/>
                <w:rFonts w:ascii="Arial" w:hAnsi="Arial" w:cs="Arial"/>
                <w:b/>
                <w:sz w:val="22"/>
                <w:szCs w:val="22"/>
              </w:rPr>
            </w:pPr>
            <w:ins w:id="1686" w:author="Tang, Joyce" w:date="2024-05-21T19:49:00Z" w16du:dateUtc="2024-05-22T02:49:00Z">
              <w:r>
                <w:t>Updates must be seamless and not disrupt user experience.</w:t>
              </w:r>
            </w:ins>
          </w:p>
          <w:p w14:paraId="41238497" w14:textId="77777777" w:rsidR="007924A6" w:rsidRPr="007769BC" w:rsidRDefault="007924A6" w:rsidP="001F21A8">
            <w:pPr>
              <w:rPr>
                <w:ins w:id="1687" w:author="Tang, Joyce" w:date="2024-05-21T15:56:00Z" w16du:dateUtc="2024-05-21T22:56:00Z"/>
                <w:rFonts w:ascii="Arial" w:hAnsi="Arial" w:cs="Arial"/>
                <w:b/>
                <w:sz w:val="22"/>
                <w:szCs w:val="22"/>
              </w:rPr>
            </w:pPr>
          </w:p>
        </w:tc>
      </w:tr>
      <w:tr w:rsidR="007924A6" w:rsidRPr="007769BC" w14:paraId="30F023A3" w14:textId="77777777" w:rsidTr="001F21A8">
        <w:trPr>
          <w:ins w:id="1688" w:author="Tang, Joyce" w:date="2024-05-21T15:56:00Z"/>
        </w:trPr>
        <w:tc>
          <w:tcPr>
            <w:tcW w:w="9576" w:type="dxa"/>
            <w:gridSpan w:val="4"/>
            <w:shd w:val="clear" w:color="auto" w:fill="auto"/>
          </w:tcPr>
          <w:p w14:paraId="15356C10" w14:textId="77777777" w:rsidR="007924A6" w:rsidRPr="00CC2AD7" w:rsidRDefault="007924A6" w:rsidP="001F21A8">
            <w:pPr>
              <w:rPr>
                <w:ins w:id="1689" w:author="Tang, Joyce" w:date="2024-05-21T15:56:00Z" w16du:dateUtc="2024-05-21T22:56:00Z"/>
                <w:rFonts w:ascii="Arial" w:hAnsi="Arial" w:cs="Arial"/>
                <w:b/>
                <w:sz w:val="22"/>
                <w:szCs w:val="22"/>
              </w:rPr>
            </w:pPr>
            <w:ins w:id="1690" w:author="Tang, Joyce" w:date="2024-05-21T15:56:00Z" w16du:dateUtc="2024-05-21T22:56:00Z">
              <w:r w:rsidRPr="00CC2AD7">
                <w:rPr>
                  <w:rFonts w:ascii="Arial" w:hAnsi="Arial" w:cs="Arial"/>
                  <w:b/>
                  <w:sz w:val="22"/>
                  <w:szCs w:val="22"/>
                </w:rPr>
                <w:t xml:space="preserve">To do/Issues: </w:t>
              </w:r>
            </w:ins>
          </w:p>
          <w:p w14:paraId="3D7F59A2" w14:textId="77777777" w:rsidR="007924A6" w:rsidRDefault="007924A6" w:rsidP="001F21A8">
            <w:pPr>
              <w:rPr>
                <w:ins w:id="1691" w:author="Tang, Joyce" w:date="2024-05-21T15:56:00Z" w16du:dateUtc="2024-05-21T22:56:00Z"/>
                <w:rFonts w:cs="Arial"/>
                <w:b/>
                <w:sz w:val="22"/>
                <w:szCs w:val="22"/>
              </w:rPr>
            </w:pPr>
          </w:p>
          <w:p w14:paraId="36201D84" w14:textId="60A55C70" w:rsidR="007924A6" w:rsidRDefault="00160CB1" w:rsidP="001F21A8">
            <w:pPr>
              <w:rPr>
                <w:ins w:id="1692" w:author="Tang, Joyce" w:date="2024-05-21T19:49:00Z" w16du:dateUtc="2024-05-22T02:49:00Z"/>
                <w:rFonts w:ascii="Arial" w:hAnsi="Arial" w:cs="Arial"/>
                <w:b/>
                <w:sz w:val="22"/>
                <w:szCs w:val="22"/>
              </w:rPr>
            </w:pPr>
            <w:ins w:id="1693" w:author="Tang, Joyce" w:date="2024-05-21T19:49:00Z" w16du:dateUtc="2024-05-22T02:49:00Z">
              <w:r>
                <w:t>Ensure timely and effective deployment of security updates.</w:t>
              </w:r>
            </w:ins>
          </w:p>
          <w:p w14:paraId="599E820D" w14:textId="77777777" w:rsidR="00160CB1" w:rsidRPr="004D69D3" w:rsidRDefault="00160CB1" w:rsidP="001F21A8">
            <w:pPr>
              <w:rPr>
                <w:ins w:id="1694" w:author="Tang, Joyce" w:date="2024-05-21T15:56:00Z" w16du:dateUtc="2024-05-21T22:56:00Z"/>
                <w:rFonts w:ascii="Arial" w:hAnsi="Arial" w:cs="Arial"/>
                <w:b/>
                <w:sz w:val="22"/>
                <w:szCs w:val="22"/>
              </w:rPr>
            </w:pPr>
          </w:p>
        </w:tc>
      </w:tr>
    </w:tbl>
    <w:p w14:paraId="0793E1CF" w14:textId="77777777" w:rsidR="007924A6" w:rsidRPr="00E77104" w:rsidRDefault="007924A6" w:rsidP="007924A6">
      <w:pPr>
        <w:rPr>
          <w:ins w:id="1695" w:author="Tang, Joyce" w:date="2024-05-21T15:56:00Z" w16du:dateUtc="2024-05-21T22:56:00Z"/>
          <w:rFonts w:ascii="Arial" w:hAnsi="Arial" w:cs="Arial"/>
        </w:rPr>
      </w:pPr>
    </w:p>
    <w:p w14:paraId="05A3999B" w14:textId="77777777" w:rsidR="007924A6" w:rsidRDefault="007924A6" w:rsidP="007924A6">
      <w:pPr>
        <w:rPr>
          <w:ins w:id="1696" w:author="Tang, Joyce" w:date="2024-05-21T15:56:00Z" w16du:dateUtc="2024-05-21T22:56: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19C2B566" w14:textId="77777777" w:rsidTr="001F21A8">
        <w:trPr>
          <w:ins w:id="1697" w:author="Tang, Joyce" w:date="2024-05-21T15:56:00Z"/>
        </w:trPr>
        <w:tc>
          <w:tcPr>
            <w:tcW w:w="5958" w:type="dxa"/>
            <w:gridSpan w:val="2"/>
            <w:shd w:val="clear" w:color="auto" w:fill="auto"/>
          </w:tcPr>
          <w:p w14:paraId="70487286" w14:textId="50D241B9" w:rsidR="007924A6" w:rsidRPr="007769BC" w:rsidRDefault="007924A6" w:rsidP="001F21A8">
            <w:pPr>
              <w:rPr>
                <w:ins w:id="1698" w:author="Tang, Joyce" w:date="2024-05-21T15:56:00Z" w16du:dateUtc="2024-05-21T22:56:00Z"/>
                <w:rFonts w:ascii="Arial" w:hAnsi="Arial" w:cs="Arial"/>
                <w:sz w:val="22"/>
                <w:szCs w:val="22"/>
              </w:rPr>
            </w:pPr>
            <w:ins w:id="1699" w:author="Tang, Joyce" w:date="2024-05-21T15:56:00Z" w16du:dateUtc="2024-05-21T22:56: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700" w:author="Tang, Joyce" w:date="2024-05-21T19:50:00Z" w16du:dateUtc="2024-05-22T02:50:00Z">
              <w:r w:rsidR="00160CB1">
                <w:t>Integrate with Financial Systems</w:t>
              </w:r>
            </w:ins>
          </w:p>
        </w:tc>
        <w:tc>
          <w:tcPr>
            <w:tcW w:w="900" w:type="dxa"/>
            <w:shd w:val="clear" w:color="auto" w:fill="auto"/>
          </w:tcPr>
          <w:p w14:paraId="265E66C2" w14:textId="726C09BE" w:rsidR="007924A6" w:rsidRPr="007769BC" w:rsidRDefault="007924A6" w:rsidP="001F21A8">
            <w:pPr>
              <w:rPr>
                <w:ins w:id="1701" w:author="Tang, Joyce" w:date="2024-05-21T15:56:00Z" w16du:dateUtc="2024-05-21T22:56:00Z"/>
                <w:rFonts w:ascii="Arial" w:hAnsi="Arial" w:cs="Arial"/>
                <w:sz w:val="22"/>
                <w:szCs w:val="22"/>
              </w:rPr>
            </w:pPr>
            <w:ins w:id="1702" w:author="Tang, Joyce" w:date="2024-05-21T15:56:00Z" w16du:dateUtc="2024-05-21T22:56:00Z">
              <w:r w:rsidRPr="007769BC">
                <w:rPr>
                  <w:rFonts w:ascii="Arial" w:hAnsi="Arial" w:cs="Arial"/>
                  <w:b/>
                  <w:sz w:val="22"/>
                  <w:szCs w:val="22"/>
                </w:rPr>
                <w:t>ID</w:t>
              </w:r>
              <w:r w:rsidRPr="007769BC">
                <w:rPr>
                  <w:rFonts w:ascii="Arial" w:hAnsi="Arial" w:cs="Arial"/>
                  <w:sz w:val="22"/>
                  <w:szCs w:val="22"/>
                </w:rPr>
                <w:t xml:space="preserve">:  </w:t>
              </w:r>
            </w:ins>
            <w:ins w:id="1703" w:author="Tang, Joyce" w:date="2024-05-21T19:50:00Z" w16du:dateUtc="2024-05-22T02:50:00Z">
              <w:r w:rsidR="00160CB1">
                <w:rPr>
                  <w:rFonts w:ascii="Arial" w:hAnsi="Arial" w:cs="Arial"/>
                  <w:sz w:val="22"/>
                  <w:szCs w:val="22"/>
                </w:rPr>
                <w:t>UC_011</w:t>
              </w:r>
            </w:ins>
          </w:p>
        </w:tc>
        <w:tc>
          <w:tcPr>
            <w:tcW w:w="2718" w:type="dxa"/>
            <w:shd w:val="clear" w:color="auto" w:fill="auto"/>
          </w:tcPr>
          <w:p w14:paraId="0E98DF7F" w14:textId="275E9158" w:rsidR="007924A6" w:rsidRPr="007769BC" w:rsidRDefault="007924A6" w:rsidP="001F21A8">
            <w:pPr>
              <w:rPr>
                <w:ins w:id="1704" w:author="Tang, Joyce" w:date="2024-05-21T15:56:00Z" w16du:dateUtc="2024-05-21T22:56:00Z"/>
                <w:rFonts w:ascii="Arial" w:hAnsi="Arial" w:cs="Arial"/>
                <w:sz w:val="22"/>
                <w:szCs w:val="22"/>
              </w:rPr>
            </w:pPr>
            <w:ins w:id="1705" w:author="Tang, Joyce" w:date="2024-05-21T15:56:00Z" w16du:dateUtc="2024-05-21T22:56:00Z">
              <w:r w:rsidRPr="007769BC">
                <w:rPr>
                  <w:rFonts w:ascii="Arial" w:hAnsi="Arial" w:cs="Arial"/>
                  <w:b/>
                  <w:sz w:val="22"/>
                  <w:szCs w:val="22"/>
                </w:rPr>
                <w:t>Importance</w:t>
              </w:r>
              <w:r w:rsidRPr="007769BC">
                <w:rPr>
                  <w:rFonts w:ascii="Arial" w:hAnsi="Arial" w:cs="Arial"/>
                  <w:sz w:val="22"/>
                  <w:szCs w:val="22"/>
                </w:rPr>
                <w:t xml:space="preserve">: </w:t>
              </w:r>
            </w:ins>
            <w:ins w:id="1706" w:author="Tang, Joyce" w:date="2024-05-21T19:50:00Z" w16du:dateUtc="2024-05-22T02:50:00Z">
              <w:r w:rsidR="00160CB1">
                <w:rPr>
                  <w:rFonts w:ascii="Arial" w:hAnsi="Arial" w:cs="Arial"/>
                  <w:sz w:val="22"/>
                  <w:szCs w:val="22"/>
                </w:rPr>
                <w:t>High</w:t>
              </w:r>
            </w:ins>
          </w:p>
        </w:tc>
      </w:tr>
      <w:tr w:rsidR="007924A6" w:rsidRPr="007769BC" w14:paraId="5DA213BA" w14:textId="77777777" w:rsidTr="001F21A8">
        <w:trPr>
          <w:ins w:id="1707" w:author="Tang, Joyce" w:date="2024-05-21T15:56:00Z"/>
        </w:trPr>
        <w:tc>
          <w:tcPr>
            <w:tcW w:w="4788" w:type="dxa"/>
            <w:shd w:val="clear" w:color="auto" w:fill="auto"/>
          </w:tcPr>
          <w:p w14:paraId="5DB5CE9D" w14:textId="2B4F61CA" w:rsidR="007924A6" w:rsidRPr="007769BC" w:rsidRDefault="007924A6" w:rsidP="001F21A8">
            <w:pPr>
              <w:rPr>
                <w:ins w:id="1708" w:author="Tang, Joyce" w:date="2024-05-21T15:56:00Z" w16du:dateUtc="2024-05-21T22:56:00Z"/>
                <w:rFonts w:ascii="Arial" w:hAnsi="Arial" w:cs="Arial"/>
                <w:sz w:val="22"/>
                <w:szCs w:val="22"/>
              </w:rPr>
            </w:pPr>
            <w:ins w:id="1709" w:author="Tang, Joyce" w:date="2024-05-21T15:56:00Z" w16du:dateUtc="2024-05-21T22:56: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710" w:author="Tang, Joyce" w:date="2024-05-21T19:50:00Z" w16du:dateUtc="2024-05-22T02:50:00Z">
              <w:r w:rsidR="00160CB1">
                <w:t>Financial Institutions, IT Department</w:t>
              </w:r>
            </w:ins>
          </w:p>
        </w:tc>
        <w:tc>
          <w:tcPr>
            <w:tcW w:w="4788" w:type="dxa"/>
            <w:gridSpan w:val="3"/>
            <w:shd w:val="clear" w:color="auto" w:fill="auto"/>
          </w:tcPr>
          <w:p w14:paraId="22C43E98" w14:textId="191F4B06" w:rsidR="007924A6" w:rsidRPr="007769BC" w:rsidRDefault="007924A6" w:rsidP="001F21A8">
            <w:pPr>
              <w:rPr>
                <w:ins w:id="1711" w:author="Tang, Joyce" w:date="2024-05-21T15:56:00Z" w16du:dateUtc="2024-05-21T22:56:00Z"/>
                <w:rFonts w:ascii="Arial" w:hAnsi="Arial" w:cs="Arial"/>
                <w:sz w:val="22"/>
                <w:szCs w:val="22"/>
              </w:rPr>
            </w:pPr>
            <w:ins w:id="1712" w:author="Tang, Joyce" w:date="2024-05-21T15:56:00Z" w16du:dateUtc="2024-05-21T22:56: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713" w:author="Tang, Joyce" w:date="2024-05-21T19:51:00Z" w16du:dateUtc="2024-05-22T02:51:00Z">
              <w:r w:rsidR="00160CB1">
                <w:rPr>
                  <w:rFonts w:ascii="Arial" w:hAnsi="Arial" w:cs="Arial"/>
                  <w:sz w:val="22"/>
                  <w:szCs w:val="22"/>
                </w:rPr>
                <w:t>Primary</w:t>
              </w:r>
            </w:ins>
          </w:p>
        </w:tc>
      </w:tr>
      <w:tr w:rsidR="007924A6" w:rsidRPr="007769BC" w14:paraId="72B42DBE" w14:textId="77777777" w:rsidTr="001F21A8">
        <w:trPr>
          <w:ins w:id="1714" w:author="Tang, Joyce" w:date="2024-05-21T15:56:00Z"/>
        </w:trPr>
        <w:tc>
          <w:tcPr>
            <w:tcW w:w="9576" w:type="dxa"/>
            <w:gridSpan w:val="4"/>
            <w:shd w:val="clear" w:color="auto" w:fill="auto"/>
          </w:tcPr>
          <w:p w14:paraId="2DDB9D7D" w14:textId="77777777" w:rsidR="007924A6" w:rsidRDefault="007924A6" w:rsidP="001F21A8">
            <w:pPr>
              <w:rPr>
                <w:ins w:id="1715" w:author="Tang, Joyce" w:date="2024-05-21T15:56:00Z" w16du:dateUtc="2024-05-21T22:56:00Z"/>
                <w:rFonts w:ascii="Arial" w:hAnsi="Arial" w:cs="Arial"/>
                <w:b/>
                <w:sz w:val="22"/>
                <w:szCs w:val="22"/>
              </w:rPr>
            </w:pPr>
            <w:ins w:id="1716" w:author="Tang, Joyce" w:date="2024-05-21T15:56:00Z" w16du:dateUtc="2024-05-21T22:56:00Z">
              <w:r>
                <w:rPr>
                  <w:rFonts w:ascii="Arial" w:hAnsi="Arial" w:cs="Arial"/>
                  <w:b/>
                  <w:sz w:val="22"/>
                  <w:szCs w:val="22"/>
                </w:rPr>
                <w:t>Supporting Actors:</w:t>
              </w:r>
            </w:ins>
          </w:p>
          <w:p w14:paraId="5D3592DC" w14:textId="77777777" w:rsidR="007924A6" w:rsidRDefault="007924A6" w:rsidP="001F21A8">
            <w:pPr>
              <w:rPr>
                <w:ins w:id="1717" w:author="Tang, Joyce" w:date="2024-05-21T15:56:00Z" w16du:dateUtc="2024-05-21T22:56:00Z"/>
                <w:rFonts w:ascii="Arial" w:hAnsi="Arial" w:cs="Arial"/>
                <w:b/>
                <w:sz w:val="22"/>
                <w:szCs w:val="22"/>
              </w:rPr>
            </w:pPr>
          </w:p>
          <w:p w14:paraId="6B4FE294" w14:textId="5DADC98C" w:rsidR="007924A6" w:rsidRPr="00160CB1" w:rsidRDefault="00160CB1" w:rsidP="001F21A8">
            <w:pPr>
              <w:rPr>
                <w:ins w:id="1718" w:author="Tang, Joyce" w:date="2024-05-21T15:56:00Z" w16du:dateUtc="2024-05-21T22:56:00Z"/>
                <w:rFonts w:ascii="Arial" w:hAnsi="Arial" w:cs="Arial"/>
                <w:bCs/>
                <w:sz w:val="22"/>
                <w:szCs w:val="22"/>
                <w:rPrChange w:id="1719" w:author="Tang, Joyce" w:date="2024-05-21T19:51:00Z" w16du:dateUtc="2024-05-22T02:51:00Z">
                  <w:rPr>
                    <w:ins w:id="1720" w:author="Tang, Joyce" w:date="2024-05-21T15:56:00Z" w16du:dateUtc="2024-05-21T22:56:00Z"/>
                    <w:rFonts w:ascii="Arial" w:hAnsi="Arial" w:cs="Arial"/>
                    <w:b/>
                    <w:sz w:val="22"/>
                    <w:szCs w:val="22"/>
                  </w:rPr>
                </w:rPrChange>
              </w:rPr>
            </w:pPr>
            <w:ins w:id="1721" w:author="Tang, Joyce" w:date="2024-05-21T19:51:00Z" w16du:dateUtc="2024-05-22T02:51:00Z">
              <w:r w:rsidRPr="00160CB1">
                <w:rPr>
                  <w:rFonts w:ascii="Arial" w:hAnsi="Arial" w:cs="Arial"/>
                  <w:bCs/>
                  <w:sz w:val="22"/>
                  <w:szCs w:val="22"/>
                  <w:rPrChange w:id="1722" w:author="Tang, Joyce" w:date="2024-05-21T19:51:00Z" w16du:dateUtc="2024-05-22T02:51:00Z">
                    <w:rPr>
                      <w:rFonts w:ascii="Arial" w:hAnsi="Arial" w:cs="Arial"/>
                      <w:b/>
                      <w:sz w:val="22"/>
                      <w:szCs w:val="22"/>
                    </w:rPr>
                  </w:rPrChange>
                </w:rPr>
                <w:t>None</w:t>
              </w:r>
            </w:ins>
          </w:p>
        </w:tc>
      </w:tr>
      <w:tr w:rsidR="007924A6" w:rsidRPr="007769BC" w14:paraId="6B241F1C" w14:textId="77777777" w:rsidTr="001F21A8">
        <w:trPr>
          <w:ins w:id="1723" w:author="Tang, Joyce" w:date="2024-05-21T15:56:00Z"/>
        </w:trPr>
        <w:tc>
          <w:tcPr>
            <w:tcW w:w="9576" w:type="dxa"/>
            <w:gridSpan w:val="4"/>
            <w:shd w:val="clear" w:color="auto" w:fill="auto"/>
          </w:tcPr>
          <w:p w14:paraId="444940CE" w14:textId="6F30D916" w:rsidR="007924A6" w:rsidRDefault="007924A6" w:rsidP="001F21A8">
            <w:pPr>
              <w:rPr>
                <w:ins w:id="1724" w:author="Tang, Joyce" w:date="2024-05-21T19:51:00Z" w16du:dateUtc="2024-05-22T02:51:00Z"/>
                <w:rFonts w:ascii="Arial" w:hAnsi="Arial" w:cs="Arial"/>
                <w:sz w:val="22"/>
                <w:szCs w:val="22"/>
              </w:rPr>
            </w:pPr>
            <w:ins w:id="1725" w:author="Tang, Joyce" w:date="2024-05-21T15:56:00Z" w16du:dateUtc="2024-05-21T22:56: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CFC6796" w14:textId="77777777" w:rsidR="00160CB1" w:rsidRDefault="00160CB1" w:rsidP="00160CB1">
            <w:pPr>
              <w:numPr>
                <w:ilvl w:val="0"/>
                <w:numId w:val="48"/>
              </w:numPr>
              <w:spacing w:before="100" w:beforeAutospacing="1" w:after="100" w:afterAutospacing="1"/>
              <w:rPr>
                <w:ins w:id="1726" w:author="Tang, Joyce" w:date="2024-05-21T19:51:00Z" w16du:dateUtc="2024-05-22T02:51:00Z"/>
              </w:rPr>
            </w:pPr>
            <w:ins w:id="1727" w:author="Tang, Joyce" w:date="2024-05-21T19:51:00Z" w16du:dateUtc="2024-05-22T02:51:00Z">
              <w:r>
                <w:t>Financial Institutions: Need seamless integration for smooth operation.</w:t>
              </w:r>
            </w:ins>
          </w:p>
          <w:p w14:paraId="4948063D" w14:textId="63473F93" w:rsidR="007924A6" w:rsidRPr="00160CB1" w:rsidRDefault="00160CB1">
            <w:pPr>
              <w:numPr>
                <w:ilvl w:val="0"/>
                <w:numId w:val="48"/>
              </w:numPr>
              <w:spacing w:before="100" w:beforeAutospacing="1" w:after="100" w:afterAutospacing="1"/>
              <w:rPr>
                <w:ins w:id="1728" w:author="Tang, Joyce" w:date="2024-05-21T15:56:00Z" w16du:dateUtc="2024-05-21T22:56:00Z"/>
                <w:rPrChange w:id="1729" w:author="Tang, Joyce" w:date="2024-05-21T19:51:00Z" w16du:dateUtc="2024-05-22T02:51:00Z">
                  <w:rPr>
                    <w:ins w:id="1730" w:author="Tang, Joyce" w:date="2024-05-21T15:56:00Z" w16du:dateUtc="2024-05-21T22:56:00Z"/>
                    <w:rFonts w:ascii="Arial" w:hAnsi="Arial" w:cs="Arial"/>
                    <w:sz w:val="22"/>
                    <w:szCs w:val="22"/>
                  </w:rPr>
                </w:rPrChange>
              </w:rPr>
              <w:pPrChange w:id="1731" w:author="Tang, Joyce" w:date="2024-05-21T19:51:00Z" w16du:dateUtc="2024-05-22T02:51:00Z">
                <w:pPr/>
              </w:pPrChange>
            </w:pPr>
            <w:ins w:id="1732" w:author="Tang, Joyce" w:date="2024-05-21T19:51:00Z" w16du:dateUtc="2024-05-22T02:51:00Z">
              <w:r>
                <w:t>IT Department: Responsible for ensuring secure and efficient integration.</w:t>
              </w:r>
            </w:ins>
          </w:p>
        </w:tc>
      </w:tr>
      <w:tr w:rsidR="007924A6" w:rsidRPr="007769BC" w14:paraId="680C5D80" w14:textId="77777777" w:rsidTr="001F21A8">
        <w:trPr>
          <w:ins w:id="1733" w:author="Tang, Joyce" w:date="2024-05-21T15:56:00Z"/>
        </w:trPr>
        <w:tc>
          <w:tcPr>
            <w:tcW w:w="9576" w:type="dxa"/>
            <w:gridSpan w:val="4"/>
            <w:shd w:val="clear" w:color="auto" w:fill="auto"/>
          </w:tcPr>
          <w:p w14:paraId="63CA63EA" w14:textId="77777777" w:rsidR="007924A6" w:rsidRPr="007769BC" w:rsidRDefault="007924A6" w:rsidP="001F21A8">
            <w:pPr>
              <w:rPr>
                <w:ins w:id="1734" w:author="Tang, Joyce" w:date="2024-05-21T15:56:00Z" w16du:dateUtc="2024-05-21T22:56:00Z"/>
                <w:rFonts w:ascii="Arial" w:hAnsi="Arial" w:cs="Arial"/>
                <w:sz w:val="22"/>
                <w:szCs w:val="22"/>
              </w:rPr>
            </w:pPr>
            <w:ins w:id="1735" w:author="Tang, Joyce" w:date="2024-05-21T15:56:00Z" w16du:dateUtc="2024-05-21T22:56: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6667F3D4" w14:textId="77777777" w:rsidR="007924A6" w:rsidRPr="007769BC" w:rsidRDefault="007924A6" w:rsidP="001F21A8">
            <w:pPr>
              <w:rPr>
                <w:ins w:id="1736" w:author="Tang, Joyce" w:date="2024-05-21T15:56:00Z" w16du:dateUtc="2024-05-21T22:56:00Z"/>
                <w:rFonts w:ascii="Arial" w:hAnsi="Arial" w:cs="Arial"/>
                <w:sz w:val="22"/>
                <w:szCs w:val="22"/>
              </w:rPr>
            </w:pPr>
          </w:p>
          <w:p w14:paraId="3D01F477" w14:textId="40E95A1B" w:rsidR="007924A6" w:rsidRPr="007769BC" w:rsidRDefault="00160CB1" w:rsidP="001F21A8">
            <w:pPr>
              <w:rPr>
                <w:ins w:id="1737" w:author="Tang, Joyce" w:date="2024-05-21T15:56:00Z" w16du:dateUtc="2024-05-21T22:56:00Z"/>
                <w:rFonts w:ascii="Arial" w:hAnsi="Arial" w:cs="Arial"/>
                <w:sz w:val="22"/>
                <w:szCs w:val="22"/>
              </w:rPr>
            </w:pPr>
            <w:ins w:id="1738" w:author="Tang, Joyce" w:date="2024-05-21T19:52:00Z" w16du:dateUtc="2024-05-22T02:52:00Z">
              <w:r>
                <w:t>Integrates ScamSafe with financial institutions' systems for seamless operation and data exchange.</w:t>
              </w:r>
            </w:ins>
          </w:p>
          <w:p w14:paraId="0F0C5B04" w14:textId="77777777" w:rsidR="007924A6" w:rsidRPr="007769BC" w:rsidRDefault="007924A6" w:rsidP="001F21A8">
            <w:pPr>
              <w:rPr>
                <w:ins w:id="1739" w:author="Tang, Joyce" w:date="2024-05-21T15:56:00Z" w16du:dateUtc="2024-05-21T22:56:00Z"/>
                <w:rFonts w:ascii="Arial" w:hAnsi="Arial" w:cs="Arial"/>
                <w:sz w:val="22"/>
                <w:szCs w:val="22"/>
              </w:rPr>
            </w:pPr>
          </w:p>
        </w:tc>
      </w:tr>
      <w:tr w:rsidR="007924A6" w:rsidRPr="007769BC" w14:paraId="5B59C8D3" w14:textId="77777777" w:rsidTr="001F21A8">
        <w:trPr>
          <w:ins w:id="1740" w:author="Tang, Joyce" w:date="2024-05-21T15:56:00Z"/>
        </w:trPr>
        <w:tc>
          <w:tcPr>
            <w:tcW w:w="9576" w:type="dxa"/>
            <w:gridSpan w:val="4"/>
            <w:shd w:val="clear" w:color="auto" w:fill="auto"/>
          </w:tcPr>
          <w:p w14:paraId="3D6BE86B" w14:textId="3A644B08" w:rsidR="007924A6" w:rsidRPr="007769BC" w:rsidRDefault="007924A6" w:rsidP="001F21A8">
            <w:pPr>
              <w:rPr>
                <w:ins w:id="1741" w:author="Tang, Joyce" w:date="2024-05-21T15:56:00Z" w16du:dateUtc="2024-05-21T22:56:00Z"/>
                <w:rFonts w:ascii="Arial" w:hAnsi="Arial" w:cs="Arial"/>
                <w:sz w:val="22"/>
                <w:szCs w:val="22"/>
              </w:rPr>
            </w:pPr>
            <w:ins w:id="1742" w:author="Tang, Joyce" w:date="2024-05-21T15:56:00Z" w16du:dateUtc="2024-05-21T22:56:00Z">
              <w:r w:rsidRPr="007769BC">
                <w:rPr>
                  <w:rFonts w:ascii="Arial" w:hAnsi="Arial" w:cs="Arial"/>
                  <w:b/>
                  <w:sz w:val="22"/>
                  <w:szCs w:val="22"/>
                </w:rPr>
                <w:t>Trigger</w:t>
              </w:r>
              <w:r w:rsidRPr="007769BC">
                <w:rPr>
                  <w:rFonts w:ascii="Arial" w:hAnsi="Arial" w:cs="Arial"/>
                  <w:sz w:val="22"/>
                  <w:szCs w:val="22"/>
                </w:rPr>
                <w:t xml:space="preserve">: </w:t>
              </w:r>
            </w:ins>
            <w:ins w:id="1743" w:author="Tang, Joyce" w:date="2024-05-21T19:52:00Z" w16du:dateUtc="2024-05-22T02:52:00Z">
              <w:r w:rsidR="00160CB1">
                <w:t>New integration request or system update.</w:t>
              </w:r>
            </w:ins>
          </w:p>
          <w:p w14:paraId="6FC02071" w14:textId="77777777" w:rsidR="007924A6" w:rsidRPr="007769BC" w:rsidRDefault="007924A6" w:rsidP="001F21A8">
            <w:pPr>
              <w:rPr>
                <w:ins w:id="1744" w:author="Tang, Joyce" w:date="2024-05-21T15:56:00Z" w16du:dateUtc="2024-05-21T22:56:00Z"/>
                <w:rFonts w:ascii="Arial" w:hAnsi="Arial" w:cs="Arial"/>
                <w:sz w:val="22"/>
                <w:szCs w:val="22"/>
              </w:rPr>
            </w:pPr>
          </w:p>
          <w:p w14:paraId="38A98B82" w14:textId="57AEA1D7" w:rsidR="007924A6" w:rsidRPr="007769BC" w:rsidRDefault="007924A6" w:rsidP="001F21A8">
            <w:pPr>
              <w:tabs>
                <w:tab w:val="left" w:pos="1980"/>
                <w:tab w:val="left" w:pos="3240"/>
              </w:tabs>
              <w:rPr>
                <w:ins w:id="1745" w:author="Tang, Joyce" w:date="2024-05-21T15:56:00Z" w16du:dateUtc="2024-05-21T22:56:00Z"/>
                <w:rFonts w:ascii="Arial" w:hAnsi="Arial" w:cs="Arial"/>
                <w:sz w:val="22"/>
                <w:szCs w:val="22"/>
              </w:rPr>
            </w:pPr>
            <w:ins w:id="1746" w:author="Tang, Joyce" w:date="2024-05-21T15:56:00Z" w16du:dateUtc="2024-05-21T22:56: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1747" w:author="Tang, Joyce" w:date="2024-05-21T19:52:00Z" w16du:dateUtc="2024-05-22T02:52:00Z">
              <w:r w:rsidR="00160CB1">
                <w:rPr>
                  <w:rFonts w:ascii="Arial" w:hAnsi="Arial" w:cs="Arial"/>
                  <w:sz w:val="22"/>
                  <w:szCs w:val="22"/>
                </w:rPr>
                <w:t>X</w:t>
              </w:r>
            </w:ins>
            <w:ins w:id="1748" w:author="Tang, Joyce" w:date="2024-05-21T15:56:00Z" w16du:dateUtc="2024-05-21T22:56: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2E95D69C" w14:textId="77777777" w:rsidTr="001F21A8">
        <w:trPr>
          <w:ins w:id="1749" w:author="Tang, Joyce" w:date="2024-05-21T15:56:00Z"/>
        </w:trPr>
        <w:tc>
          <w:tcPr>
            <w:tcW w:w="9576" w:type="dxa"/>
            <w:gridSpan w:val="4"/>
            <w:shd w:val="clear" w:color="auto" w:fill="auto"/>
          </w:tcPr>
          <w:p w14:paraId="1E7A3540" w14:textId="77777777" w:rsidR="007924A6" w:rsidRPr="007769BC" w:rsidRDefault="007924A6" w:rsidP="001F21A8">
            <w:pPr>
              <w:rPr>
                <w:ins w:id="1750" w:author="Tang, Joyce" w:date="2024-05-21T15:56:00Z" w16du:dateUtc="2024-05-21T22:56:00Z"/>
                <w:rFonts w:ascii="Arial" w:hAnsi="Arial" w:cs="Arial"/>
                <w:sz w:val="22"/>
                <w:szCs w:val="22"/>
              </w:rPr>
            </w:pPr>
            <w:ins w:id="1751" w:author="Tang, Joyce" w:date="2024-05-21T15:56:00Z" w16du:dateUtc="2024-05-21T22:56:00Z">
              <w:r w:rsidRPr="007769BC">
                <w:rPr>
                  <w:rFonts w:ascii="Arial" w:hAnsi="Arial" w:cs="Arial"/>
                  <w:b/>
                  <w:sz w:val="22"/>
                  <w:szCs w:val="22"/>
                </w:rPr>
                <w:t>Relationships</w:t>
              </w:r>
              <w:r w:rsidRPr="007769BC">
                <w:rPr>
                  <w:rFonts w:ascii="Arial" w:hAnsi="Arial" w:cs="Arial"/>
                  <w:sz w:val="22"/>
                  <w:szCs w:val="22"/>
                </w:rPr>
                <w:t xml:space="preserve">: </w:t>
              </w:r>
            </w:ins>
          </w:p>
          <w:p w14:paraId="51598F9F" w14:textId="6EC74490" w:rsidR="007924A6" w:rsidRPr="007769BC" w:rsidRDefault="007924A6" w:rsidP="001F21A8">
            <w:pPr>
              <w:tabs>
                <w:tab w:val="left" w:pos="720"/>
              </w:tabs>
              <w:rPr>
                <w:ins w:id="1752" w:author="Tang, Joyce" w:date="2024-05-21T15:56:00Z" w16du:dateUtc="2024-05-21T22:56:00Z"/>
                <w:rFonts w:ascii="Arial" w:hAnsi="Arial" w:cs="Arial"/>
                <w:sz w:val="22"/>
                <w:szCs w:val="22"/>
              </w:rPr>
            </w:pPr>
            <w:ins w:id="1753" w:author="Tang, Joyce" w:date="2024-05-21T15:56:00Z" w16du:dateUtc="2024-05-21T22:56: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754" w:author="Tang, Joyce" w:date="2024-05-21T19:52:00Z" w16du:dateUtc="2024-05-22T02:52:00Z">
              <w:r w:rsidR="00160CB1">
                <w:t>Financial Institutions, IT Department</w:t>
              </w:r>
            </w:ins>
          </w:p>
          <w:p w14:paraId="73E7A984" w14:textId="50B6D763" w:rsidR="007924A6" w:rsidRPr="007769BC" w:rsidRDefault="007924A6" w:rsidP="001F21A8">
            <w:pPr>
              <w:tabs>
                <w:tab w:val="left" w:pos="720"/>
              </w:tabs>
              <w:rPr>
                <w:ins w:id="1755" w:author="Tang, Joyce" w:date="2024-05-21T15:56:00Z" w16du:dateUtc="2024-05-21T22:56:00Z"/>
                <w:rFonts w:ascii="Arial" w:hAnsi="Arial" w:cs="Arial"/>
                <w:sz w:val="22"/>
                <w:szCs w:val="22"/>
              </w:rPr>
            </w:pPr>
            <w:ins w:id="1756" w:author="Tang, Joyce" w:date="2024-05-21T15:56:00Z" w16du:dateUtc="2024-05-21T22:56: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757" w:author="Tang, Joyce" w:date="2024-05-21T19:52:00Z" w16du:dateUtc="2024-05-22T02:52:00Z">
              <w:r w:rsidR="00160CB1">
                <w:rPr>
                  <w:rFonts w:ascii="Arial" w:hAnsi="Arial" w:cs="Arial"/>
                  <w:sz w:val="22"/>
                  <w:szCs w:val="22"/>
                </w:rPr>
                <w:t>None</w:t>
              </w:r>
            </w:ins>
          </w:p>
          <w:p w14:paraId="195F163B" w14:textId="46BDC05F" w:rsidR="007924A6" w:rsidRPr="007769BC" w:rsidRDefault="007924A6" w:rsidP="001F21A8">
            <w:pPr>
              <w:tabs>
                <w:tab w:val="left" w:pos="720"/>
              </w:tabs>
              <w:rPr>
                <w:ins w:id="1758" w:author="Tang, Joyce" w:date="2024-05-21T15:56:00Z" w16du:dateUtc="2024-05-21T22:56:00Z"/>
                <w:rFonts w:ascii="Arial" w:hAnsi="Arial" w:cs="Arial"/>
                <w:sz w:val="22"/>
                <w:szCs w:val="22"/>
              </w:rPr>
            </w:pPr>
            <w:ins w:id="1759" w:author="Tang, Joyce" w:date="2024-05-21T15:56:00Z" w16du:dateUtc="2024-05-21T22:56: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760" w:author="Tang, Joyce" w:date="2024-05-21T19:52:00Z" w16du:dateUtc="2024-05-22T02:52:00Z">
              <w:r w:rsidR="00160CB1">
                <w:rPr>
                  <w:rFonts w:ascii="Arial" w:hAnsi="Arial" w:cs="Arial"/>
                  <w:sz w:val="22"/>
                  <w:szCs w:val="22"/>
                </w:rPr>
                <w:t>None</w:t>
              </w:r>
            </w:ins>
          </w:p>
          <w:p w14:paraId="6FE490D9" w14:textId="1E60BCEC" w:rsidR="007924A6" w:rsidRPr="007769BC" w:rsidRDefault="007924A6" w:rsidP="001F21A8">
            <w:pPr>
              <w:tabs>
                <w:tab w:val="left" w:pos="720"/>
              </w:tabs>
              <w:rPr>
                <w:ins w:id="1761" w:author="Tang, Joyce" w:date="2024-05-21T15:56:00Z" w16du:dateUtc="2024-05-21T22:56:00Z"/>
                <w:rFonts w:ascii="Arial" w:hAnsi="Arial" w:cs="Arial"/>
                <w:sz w:val="22"/>
                <w:szCs w:val="22"/>
              </w:rPr>
            </w:pPr>
            <w:ins w:id="1762" w:author="Tang, Joyce" w:date="2024-05-21T15:56:00Z" w16du:dateUtc="2024-05-21T22:56: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763" w:author="Tang, Joyce" w:date="2024-05-21T19:52:00Z" w16du:dateUtc="2024-05-22T02:52:00Z">
              <w:r w:rsidR="00160CB1">
                <w:rPr>
                  <w:rFonts w:ascii="Arial" w:hAnsi="Arial" w:cs="Arial"/>
                  <w:sz w:val="22"/>
                  <w:szCs w:val="22"/>
                </w:rPr>
                <w:t xml:space="preserve"> None</w:t>
              </w:r>
            </w:ins>
            <w:ins w:id="1764" w:author="Tang, Joyce" w:date="2024-05-21T15:56:00Z" w16du:dateUtc="2024-05-21T22:56:00Z">
              <w:r w:rsidRPr="007769BC">
                <w:rPr>
                  <w:rFonts w:ascii="Arial" w:hAnsi="Arial" w:cs="Arial"/>
                  <w:sz w:val="22"/>
                  <w:szCs w:val="22"/>
                </w:rPr>
                <w:t xml:space="preserve"> </w:t>
              </w:r>
            </w:ins>
          </w:p>
        </w:tc>
      </w:tr>
      <w:tr w:rsidR="007924A6" w:rsidRPr="007769BC" w14:paraId="473BC842" w14:textId="77777777" w:rsidTr="001F21A8">
        <w:trPr>
          <w:ins w:id="1765" w:author="Tang, Joyce" w:date="2024-05-21T15:56:00Z"/>
        </w:trPr>
        <w:tc>
          <w:tcPr>
            <w:tcW w:w="9576" w:type="dxa"/>
            <w:gridSpan w:val="4"/>
            <w:shd w:val="clear" w:color="auto" w:fill="auto"/>
          </w:tcPr>
          <w:p w14:paraId="06C47D67" w14:textId="418C4052" w:rsidR="007924A6" w:rsidRDefault="007924A6" w:rsidP="001F21A8">
            <w:pPr>
              <w:rPr>
                <w:ins w:id="1766" w:author="Tang, Joyce" w:date="2024-05-21T19:53:00Z" w16du:dateUtc="2024-05-22T02:53:00Z"/>
                <w:rFonts w:ascii="Arial" w:hAnsi="Arial" w:cs="Arial"/>
                <w:sz w:val="22"/>
                <w:szCs w:val="22"/>
              </w:rPr>
            </w:pPr>
            <w:ins w:id="1767" w:author="Tang, Joyce" w:date="2024-05-21T15:56:00Z" w16du:dateUtc="2024-05-21T22:56: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1FA47AA7" w14:textId="77777777" w:rsidR="00160CB1" w:rsidRDefault="00160CB1" w:rsidP="00160CB1">
            <w:pPr>
              <w:numPr>
                <w:ilvl w:val="0"/>
                <w:numId w:val="49"/>
              </w:numPr>
              <w:spacing w:before="100" w:beforeAutospacing="1" w:after="100" w:afterAutospacing="1"/>
              <w:rPr>
                <w:ins w:id="1768" w:author="Tang, Joyce" w:date="2024-05-21T19:53:00Z" w16du:dateUtc="2024-05-22T02:53:00Z"/>
              </w:rPr>
            </w:pPr>
            <w:ins w:id="1769" w:author="Tang, Joyce" w:date="2024-05-21T19:53:00Z" w16du:dateUtc="2024-05-22T02:53:00Z">
              <w:r>
                <w:t>IT department and financial institution plan the integration.</w:t>
              </w:r>
            </w:ins>
          </w:p>
          <w:p w14:paraId="04020F72" w14:textId="77777777" w:rsidR="00160CB1" w:rsidRDefault="00160CB1" w:rsidP="00160CB1">
            <w:pPr>
              <w:numPr>
                <w:ilvl w:val="0"/>
                <w:numId w:val="49"/>
              </w:numPr>
              <w:spacing w:before="100" w:beforeAutospacing="1" w:after="100" w:afterAutospacing="1"/>
              <w:rPr>
                <w:ins w:id="1770" w:author="Tang, Joyce" w:date="2024-05-21T19:53:00Z" w16du:dateUtc="2024-05-22T02:53:00Z"/>
              </w:rPr>
            </w:pPr>
            <w:ins w:id="1771" w:author="Tang, Joyce" w:date="2024-05-21T19:53:00Z" w16du:dateUtc="2024-05-22T02:53:00Z">
              <w:r>
                <w:t>IT department develops integration interfaces.</w:t>
              </w:r>
            </w:ins>
          </w:p>
          <w:p w14:paraId="5E17336C" w14:textId="77777777" w:rsidR="00160CB1" w:rsidRDefault="00160CB1" w:rsidP="00160CB1">
            <w:pPr>
              <w:numPr>
                <w:ilvl w:val="0"/>
                <w:numId w:val="49"/>
              </w:numPr>
              <w:spacing w:before="100" w:beforeAutospacing="1" w:after="100" w:afterAutospacing="1"/>
              <w:rPr>
                <w:ins w:id="1772" w:author="Tang, Joyce" w:date="2024-05-21T19:53:00Z" w16du:dateUtc="2024-05-22T02:53:00Z"/>
              </w:rPr>
            </w:pPr>
            <w:ins w:id="1773" w:author="Tang, Joyce" w:date="2024-05-21T19:53:00Z" w16du:dateUtc="2024-05-22T02:53:00Z">
              <w:r>
                <w:t>IT department tests the integration.</w:t>
              </w:r>
            </w:ins>
          </w:p>
          <w:p w14:paraId="3B1C9A1D" w14:textId="77777777" w:rsidR="00160CB1" w:rsidRDefault="00160CB1" w:rsidP="00160CB1">
            <w:pPr>
              <w:numPr>
                <w:ilvl w:val="0"/>
                <w:numId w:val="49"/>
              </w:numPr>
              <w:spacing w:before="100" w:beforeAutospacing="1" w:after="100" w:afterAutospacing="1"/>
              <w:rPr>
                <w:ins w:id="1774" w:author="Tang, Joyce" w:date="2024-05-21T19:53:00Z" w16du:dateUtc="2024-05-22T02:53:00Z"/>
              </w:rPr>
            </w:pPr>
            <w:ins w:id="1775" w:author="Tang, Joyce" w:date="2024-05-21T19:53:00Z" w16du:dateUtc="2024-05-22T02:53:00Z">
              <w:r>
                <w:t>IT department deploys the integration.</w:t>
              </w:r>
            </w:ins>
          </w:p>
          <w:p w14:paraId="3B0B9ABB" w14:textId="35B248B4" w:rsidR="007924A6" w:rsidRPr="00160CB1" w:rsidRDefault="00160CB1">
            <w:pPr>
              <w:numPr>
                <w:ilvl w:val="0"/>
                <w:numId w:val="49"/>
              </w:numPr>
              <w:spacing w:before="100" w:beforeAutospacing="1" w:after="100" w:afterAutospacing="1"/>
              <w:rPr>
                <w:ins w:id="1776" w:author="Tang, Joyce" w:date="2024-05-21T15:56:00Z" w16du:dateUtc="2024-05-21T22:56:00Z"/>
                <w:rPrChange w:id="1777" w:author="Tang, Joyce" w:date="2024-05-21T19:53:00Z" w16du:dateUtc="2024-05-22T02:53:00Z">
                  <w:rPr>
                    <w:ins w:id="1778" w:author="Tang, Joyce" w:date="2024-05-21T15:56:00Z" w16du:dateUtc="2024-05-21T22:56:00Z"/>
                    <w:rFonts w:ascii="Arial" w:hAnsi="Arial" w:cs="Arial"/>
                    <w:sz w:val="22"/>
                    <w:szCs w:val="22"/>
                  </w:rPr>
                </w:rPrChange>
              </w:rPr>
              <w:pPrChange w:id="1779" w:author="Tang, Joyce" w:date="2024-05-21T19:53:00Z" w16du:dateUtc="2024-05-22T02:53:00Z">
                <w:pPr/>
              </w:pPrChange>
            </w:pPr>
            <w:ins w:id="1780" w:author="Tang, Joyce" w:date="2024-05-21T19:53:00Z" w16du:dateUtc="2024-05-22T02:53:00Z">
              <w:r>
                <w:t>System confirms successful integration.</w:t>
              </w:r>
            </w:ins>
          </w:p>
        </w:tc>
      </w:tr>
      <w:tr w:rsidR="007924A6" w:rsidRPr="007769BC" w14:paraId="6D7E0B0B" w14:textId="77777777" w:rsidTr="001F21A8">
        <w:trPr>
          <w:trHeight w:val="498"/>
          <w:ins w:id="1781" w:author="Tang, Joyce" w:date="2024-05-21T15:56:00Z"/>
        </w:trPr>
        <w:tc>
          <w:tcPr>
            <w:tcW w:w="9576" w:type="dxa"/>
            <w:gridSpan w:val="4"/>
            <w:shd w:val="clear" w:color="auto" w:fill="auto"/>
          </w:tcPr>
          <w:p w14:paraId="5B7E5B06" w14:textId="77777777" w:rsidR="007924A6" w:rsidRDefault="007924A6" w:rsidP="001F21A8">
            <w:pPr>
              <w:rPr>
                <w:ins w:id="1782" w:author="Tang, Joyce" w:date="2024-05-21T15:56:00Z" w16du:dateUtc="2024-05-21T22:56:00Z"/>
                <w:rFonts w:ascii="Arial" w:hAnsi="Arial" w:cs="Arial"/>
                <w:sz w:val="22"/>
                <w:szCs w:val="22"/>
              </w:rPr>
            </w:pPr>
            <w:ins w:id="1783" w:author="Tang, Joyce" w:date="2024-05-21T15:56:00Z" w16du:dateUtc="2024-05-21T22:56: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1976E739" w14:textId="77777777" w:rsidR="007924A6" w:rsidRDefault="007924A6" w:rsidP="001F21A8">
            <w:pPr>
              <w:rPr>
                <w:ins w:id="1784" w:author="Tang, Joyce" w:date="2024-05-21T15:56:00Z" w16du:dateUtc="2024-05-21T22:56:00Z"/>
                <w:rFonts w:ascii="Arial" w:hAnsi="Arial" w:cs="Arial"/>
                <w:sz w:val="22"/>
                <w:szCs w:val="22"/>
              </w:rPr>
            </w:pPr>
          </w:p>
          <w:p w14:paraId="6FAE1C6D" w14:textId="4A0C98AE" w:rsidR="007924A6" w:rsidRPr="007769BC" w:rsidRDefault="00160CB1" w:rsidP="001F21A8">
            <w:pPr>
              <w:rPr>
                <w:ins w:id="1785" w:author="Tang, Joyce" w:date="2024-05-21T15:56:00Z" w16du:dateUtc="2024-05-21T22:56:00Z"/>
                <w:rFonts w:ascii="Arial" w:hAnsi="Arial" w:cs="Arial"/>
                <w:sz w:val="22"/>
                <w:szCs w:val="22"/>
              </w:rPr>
            </w:pPr>
            <w:ins w:id="1786" w:author="Tang, Joyce" w:date="2024-05-21T19:53:00Z" w16du:dateUtc="2024-05-22T02:53:00Z">
              <w:r>
                <w:rPr>
                  <w:rFonts w:ascii="Arial" w:hAnsi="Arial" w:cs="Arial"/>
                  <w:sz w:val="22"/>
                  <w:szCs w:val="22"/>
                </w:rPr>
                <w:t>None</w:t>
              </w:r>
            </w:ins>
          </w:p>
          <w:p w14:paraId="05857FA2" w14:textId="77777777" w:rsidR="007924A6" w:rsidRPr="007769BC" w:rsidRDefault="007924A6" w:rsidP="001F21A8">
            <w:pPr>
              <w:rPr>
                <w:ins w:id="1787" w:author="Tang, Joyce" w:date="2024-05-21T15:56:00Z" w16du:dateUtc="2024-05-21T22:56:00Z"/>
                <w:rFonts w:ascii="Arial" w:hAnsi="Arial" w:cs="Arial"/>
                <w:sz w:val="22"/>
                <w:szCs w:val="22"/>
              </w:rPr>
            </w:pPr>
          </w:p>
        </w:tc>
      </w:tr>
      <w:tr w:rsidR="007924A6" w:rsidRPr="007769BC" w14:paraId="5277B6C4" w14:textId="77777777" w:rsidTr="001F21A8">
        <w:trPr>
          <w:ins w:id="1788" w:author="Tang, Joyce" w:date="2024-05-21T15:56:00Z"/>
        </w:trPr>
        <w:tc>
          <w:tcPr>
            <w:tcW w:w="9576" w:type="dxa"/>
            <w:gridSpan w:val="4"/>
            <w:shd w:val="clear" w:color="auto" w:fill="auto"/>
          </w:tcPr>
          <w:p w14:paraId="177A90BF" w14:textId="77777777" w:rsidR="007924A6" w:rsidRDefault="007924A6" w:rsidP="001F21A8">
            <w:pPr>
              <w:rPr>
                <w:ins w:id="1789" w:author="Tang, Joyce" w:date="2024-05-21T15:56:00Z" w16du:dateUtc="2024-05-21T22:56:00Z"/>
                <w:rFonts w:ascii="Arial" w:hAnsi="Arial" w:cs="Arial"/>
                <w:sz w:val="22"/>
                <w:szCs w:val="22"/>
              </w:rPr>
            </w:pPr>
            <w:ins w:id="1790" w:author="Tang, Joyce" w:date="2024-05-21T15:56:00Z" w16du:dateUtc="2024-05-21T22:56: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40FAAA7" w14:textId="77777777" w:rsidR="007924A6" w:rsidRDefault="007924A6" w:rsidP="001F21A8">
            <w:pPr>
              <w:rPr>
                <w:ins w:id="1791" w:author="Tang, Joyce" w:date="2024-05-21T15:56:00Z" w16du:dateUtc="2024-05-21T22:56:00Z"/>
                <w:rFonts w:ascii="Arial" w:hAnsi="Arial" w:cs="Arial"/>
                <w:sz w:val="22"/>
                <w:szCs w:val="22"/>
              </w:rPr>
            </w:pPr>
          </w:p>
          <w:p w14:paraId="20DFA715" w14:textId="61360F08" w:rsidR="007924A6" w:rsidRDefault="00160CB1" w:rsidP="001F21A8">
            <w:pPr>
              <w:rPr>
                <w:ins w:id="1792" w:author="Tang, Joyce" w:date="2024-05-21T15:56:00Z" w16du:dateUtc="2024-05-21T22:56:00Z"/>
                <w:rFonts w:ascii="Arial" w:hAnsi="Arial" w:cs="Arial"/>
                <w:sz w:val="22"/>
                <w:szCs w:val="22"/>
              </w:rPr>
            </w:pPr>
            <w:ins w:id="1793" w:author="Tang, Joyce" w:date="2024-05-21T19:54:00Z" w16du:dateUtc="2024-05-22T02:54:00Z">
              <w:r>
                <w:t>If integration issues occur, IT department troubleshoots and resolves them.</w:t>
              </w:r>
            </w:ins>
          </w:p>
          <w:p w14:paraId="3F198E5F" w14:textId="77777777" w:rsidR="007924A6" w:rsidRPr="007769BC" w:rsidRDefault="007924A6" w:rsidP="001F21A8">
            <w:pPr>
              <w:rPr>
                <w:ins w:id="1794" w:author="Tang, Joyce" w:date="2024-05-21T15:56:00Z" w16du:dateUtc="2024-05-21T22:56:00Z"/>
                <w:rFonts w:ascii="Arial" w:hAnsi="Arial" w:cs="Arial"/>
                <w:sz w:val="22"/>
                <w:szCs w:val="22"/>
              </w:rPr>
            </w:pPr>
          </w:p>
        </w:tc>
      </w:tr>
      <w:tr w:rsidR="007924A6" w:rsidRPr="007769BC" w14:paraId="5BF52A77" w14:textId="77777777" w:rsidTr="001F21A8">
        <w:trPr>
          <w:ins w:id="1795" w:author="Tang, Joyce" w:date="2024-05-21T15:56:00Z"/>
        </w:trPr>
        <w:tc>
          <w:tcPr>
            <w:tcW w:w="9576" w:type="dxa"/>
            <w:gridSpan w:val="4"/>
            <w:shd w:val="clear" w:color="auto" w:fill="auto"/>
          </w:tcPr>
          <w:p w14:paraId="55AB5864" w14:textId="77777777" w:rsidR="007924A6" w:rsidRDefault="007924A6" w:rsidP="001F21A8">
            <w:pPr>
              <w:rPr>
                <w:ins w:id="1796" w:author="Tang, Joyce" w:date="2024-05-21T15:56:00Z" w16du:dateUtc="2024-05-21T22:56:00Z"/>
                <w:rFonts w:ascii="Arial" w:hAnsi="Arial" w:cs="Arial"/>
                <w:b/>
                <w:sz w:val="22"/>
                <w:szCs w:val="22"/>
              </w:rPr>
            </w:pPr>
            <w:ins w:id="1797" w:author="Tang, Joyce" w:date="2024-05-21T15:56:00Z" w16du:dateUtc="2024-05-21T22:56:00Z">
              <w:r w:rsidRPr="004D69D3">
                <w:rPr>
                  <w:rFonts w:ascii="Arial" w:hAnsi="Arial" w:cs="Arial"/>
                  <w:b/>
                  <w:sz w:val="22"/>
                  <w:szCs w:val="22"/>
                </w:rPr>
                <w:t>Special Requirements:</w:t>
              </w:r>
              <w:r w:rsidRPr="009D6144">
                <w:rPr>
                  <w:rFonts w:ascii="Arial" w:hAnsi="Arial" w:cs="Arial"/>
                  <w:b/>
                  <w:sz w:val="22"/>
                  <w:szCs w:val="22"/>
                </w:rPr>
                <w:t xml:space="preserve"> </w:t>
              </w:r>
            </w:ins>
          </w:p>
          <w:p w14:paraId="296AD057" w14:textId="77777777" w:rsidR="007924A6" w:rsidRDefault="007924A6" w:rsidP="001F21A8">
            <w:pPr>
              <w:rPr>
                <w:ins w:id="1798" w:author="Tang, Joyce" w:date="2024-05-21T19:54:00Z" w16du:dateUtc="2024-05-22T02:54:00Z"/>
                <w:rFonts w:ascii="Arial" w:hAnsi="Arial" w:cs="Arial"/>
                <w:b/>
                <w:sz w:val="22"/>
                <w:szCs w:val="22"/>
              </w:rPr>
            </w:pPr>
          </w:p>
          <w:p w14:paraId="5E33CF4F" w14:textId="67F31C81" w:rsidR="00160CB1" w:rsidRDefault="00160CB1" w:rsidP="001F21A8">
            <w:pPr>
              <w:rPr>
                <w:ins w:id="1799" w:author="Tang, Joyce" w:date="2024-05-21T15:56:00Z" w16du:dateUtc="2024-05-21T22:56:00Z"/>
                <w:rFonts w:ascii="Arial" w:hAnsi="Arial" w:cs="Arial"/>
                <w:b/>
                <w:sz w:val="22"/>
                <w:szCs w:val="22"/>
              </w:rPr>
            </w:pPr>
            <w:ins w:id="1800" w:author="Tang, Joyce" w:date="2024-05-21T19:54:00Z" w16du:dateUtc="2024-05-22T02:54:00Z">
              <w:r>
                <w:t>Integration must be secure and comply with relevant standards.</w:t>
              </w:r>
            </w:ins>
          </w:p>
          <w:p w14:paraId="01C7758C" w14:textId="77777777" w:rsidR="007924A6" w:rsidRPr="007769BC" w:rsidRDefault="007924A6" w:rsidP="001F21A8">
            <w:pPr>
              <w:rPr>
                <w:ins w:id="1801" w:author="Tang, Joyce" w:date="2024-05-21T15:56:00Z" w16du:dateUtc="2024-05-21T22:56:00Z"/>
                <w:rFonts w:ascii="Arial" w:hAnsi="Arial" w:cs="Arial"/>
                <w:b/>
                <w:sz w:val="22"/>
                <w:szCs w:val="22"/>
              </w:rPr>
            </w:pPr>
          </w:p>
        </w:tc>
      </w:tr>
      <w:tr w:rsidR="007924A6" w:rsidRPr="007769BC" w14:paraId="0EE5DB5C" w14:textId="77777777" w:rsidTr="001F21A8">
        <w:trPr>
          <w:ins w:id="1802" w:author="Tang, Joyce" w:date="2024-05-21T15:56:00Z"/>
        </w:trPr>
        <w:tc>
          <w:tcPr>
            <w:tcW w:w="9576" w:type="dxa"/>
            <w:gridSpan w:val="4"/>
            <w:shd w:val="clear" w:color="auto" w:fill="auto"/>
          </w:tcPr>
          <w:p w14:paraId="676AF052" w14:textId="77777777" w:rsidR="007924A6" w:rsidRPr="00CC2AD7" w:rsidRDefault="007924A6" w:rsidP="001F21A8">
            <w:pPr>
              <w:rPr>
                <w:ins w:id="1803" w:author="Tang, Joyce" w:date="2024-05-21T15:56:00Z" w16du:dateUtc="2024-05-21T22:56:00Z"/>
                <w:rFonts w:ascii="Arial" w:hAnsi="Arial" w:cs="Arial"/>
                <w:b/>
                <w:sz w:val="22"/>
                <w:szCs w:val="22"/>
              </w:rPr>
            </w:pPr>
            <w:ins w:id="1804" w:author="Tang, Joyce" w:date="2024-05-21T15:56:00Z" w16du:dateUtc="2024-05-21T22:56:00Z">
              <w:r w:rsidRPr="00CC2AD7">
                <w:rPr>
                  <w:rFonts w:ascii="Arial" w:hAnsi="Arial" w:cs="Arial"/>
                  <w:b/>
                  <w:sz w:val="22"/>
                  <w:szCs w:val="22"/>
                </w:rPr>
                <w:t xml:space="preserve">To do/Issues: </w:t>
              </w:r>
            </w:ins>
          </w:p>
          <w:p w14:paraId="0C926983" w14:textId="77777777" w:rsidR="007924A6" w:rsidRDefault="007924A6" w:rsidP="001F21A8">
            <w:pPr>
              <w:rPr>
                <w:ins w:id="1805" w:author="Tang, Joyce" w:date="2024-05-21T15:56:00Z" w16du:dateUtc="2024-05-21T22:56:00Z"/>
                <w:rFonts w:cs="Arial"/>
                <w:b/>
                <w:sz w:val="22"/>
                <w:szCs w:val="22"/>
              </w:rPr>
            </w:pPr>
          </w:p>
          <w:p w14:paraId="67E67365" w14:textId="50FDCFF3" w:rsidR="00160CB1" w:rsidRPr="00160CB1" w:rsidRDefault="00160CB1" w:rsidP="001F21A8">
            <w:pPr>
              <w:rPr>
                <w:ins w:id="1806" w:author="Tang, Joyce" w:date="2024-05-21T15:56:00Z" w16du:dateUtc="2024-05-21T22:56:00Z"/>
                <w:rPrChange w:id="1807" w:author="Tang, Joyce" w:date="2024-05-21T19:54:00Z" w16du:dateUtc="2024-05-22T02:54:00Z">
                  <w:rPr>
                    <w:ins w:id="1808" w:author="Tang, Joyce" w:date="2024-05-21T15:56:00Z" w16du:dateUtc="2024-05-21T22:56:00Z"/>
                    <w:rFonts w:ascii="Arial" w:hAnsi="Arial" w:cs="Arial"/>
                    <w:b/>
                    <w:sz w:val="22"/>
                    <w:szCs w:val="22"/>
                  </w:rPr>
                </w:rPrChange>
              </w:rPr>
            </w:pPr>
            <w:ins w:id="1809" w:author="Tang, Joyce" w:date="2024-05-21T19:54:00Z" w16du:dateUtc="2024-05-22T02:54:00Z">
              <w:r>
                <w:t>Ensure ongoing support and updates for integration.</w:t>
              </w:r>
            </w:ins>
          </w:p>
        </w:tc>
      </w:tr>
    </w:tbl>
    <w:p w14:paraId="231D20F4" w14:textId="77777777" w:rsidR="007924A6" w:rsidRPr="00E77104" w:rsidRDefault="007924A6" w:rsidP="007924A6">
      <w:pPr>
        <w:rPr>
          <w:ins w:id="1810" w:author="Tang, Joyce" w:date="2024-05-21T15:56:00Z" w16du:dateUtc="2024-05-21T22:56:00Z"/>
          <w:rFonts w:ascii="Arial" w:hAnsi="Arial" w:cs="Arial"/>
        </w:rPr>
      </w:pPr>
    </w:p>
    <w:p w14:paraId="4ACB9D4B" w14:textId="77777777" w:rsidR="007924A6" w:rsidRDefault="007924A6" w:rsidP="007924A6">
      <w:pPr>
        <w:rPr>
          <w:ins w:id="1811" w:author="Tang, Joyce" w:date="2024-05-21T15:56:00Z" w16du:dateUtc="2024-05-21T22:56: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66FCB2BF" w14:textId="77777777" w:rsidTr="001F21A8">
        <w:trPr>
          <w:ins w:id="1812" w:author="Tang, Joyce" w:date="2024-05-21T15:56:00Z"/>
        </w:trPr>
        <w:tc>
          <w:tcPr>
            <w:tcW w:w="5958" w:type="dxa"/>
            <w:gridSpan w:val="2"/>
            <w:shd w:val="clear" w:color="auto" w:fill="auto"/>
          </w:tcPr>
          <w:p w14:paraId="005E2915" w14:textId="708AFC8C" w:rsidR="007924A6" w:rsidRPr="007769BC" w:rsidRDefault="007924A6" w:rsidP="001F21A8">
            <w:pPr>
              <w:rPr>
                <w:ins w:id="1813" w:author="Tang, Joyce" w:date="2024-05-21T15:56:00Z" w16du:dateUtc="2024-05-21T22:56:00Z"/>
                <w:rFonts w:ascii="Arial" w:hAnsi="Arial" w:cs="Arial"/>
                <w:sz w:val="22"/>
                <w:szCs w:val="22"/>
              </w:rPr>
            </w:pPr>
            <w:ins w:id="1814" w:author="Tang, Joyce" w:date="2024-05-21T15:56:00Z" w16du:dateUtc="2024-05-21T22:56: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815" w:author="Tang, Joyce" w:date="2024-05-21T19:55:00Z" w16du:dateUtc="2024-05-22T02:55:00Z">
              <w:r w:rsidR="00160CB1">
                <w:rPr>
                  <w:rFonts w:ascii="Arial" w:hAnsi="Arial" w:cs="Arial"/>
                  <w:sz w:val="22"/>
                  <w:szCs w:val="22"/>
                </w:rPr>
                <w:t>Provide Customer Support</w:t>
              </w:r>
            </w:ins>
          </w:p>
        </w:tc>
        <w:tc>
          <w:tcPr>
            <w:tcW w:w="900" w:type="dxa"/>
            <w:shd w:val="clear" w:color="auto" w:fill="auto"/>
          </w:tcPr>
          <w:p w14:paraId="375AAE25" w14:textId="3B73A108" w:rsidR="007924A6" w:rsidRPr="007769BC" w:rsidRDefault="007924A6" w:rsidP="001F21A8">
            <w:pPr>
              <w:rPr>
                <w:ins w:id="1816" w:author="Tang, Joyce" w:date="2024-05-21T15:56:00Z" w16du:dateUtc="2024-05-21T22:56:00Z"/>
                <w:rFonts w:ascii="Arial" w:hAnsi="Arial" w:cs="Arial"/>
                <w:sz w:val="22"/>
                <w:szCs w:val="22"/>
              </w:rPr>
            </w:pPr>
            <w:ins w:id="1817" w:author="Tang, Joyce" w:date="2024-05-21T15:56:00Z" w16du:dateUtc="2024-05-21T22:56:00Z">
              <w:r w:rsidRPr="007769BC">
                <w:rPr>
                  <w:rFonts w:ascii="Arial" w:hAnsi="Arial" w:cs="Arial"/>
                  <w:b/>
                  <w:sz w:val="22"/>
                  <w:szCs w:val="22"/>
                </w:rPr>
                <w:t>ID</w:t>
              </w:r>
              <w:r w:rsidRPr="007769BC">
                <w:rPr>
                  <w:rFonts w:ascii="Arial" w:hAnsi="Arial" w:cs="Arial"/>
                  <w:sz w:val="22"/>
                  <w:szCs w:val="22"/>
                </w:rPr>
                <w:t xml:space="preserve">:  </w:t>
              </w:r>
            </w:ins>
            <w:ins w:id="1818" w:author="Tang, Joyce" w:date="2024-05-21T19:55:00Z" w16du:dateUtc="2024-05-22T02:55:00Z">
              <w:r w:rsidR="00160CB1">
                <w:rPr>
                  <w:rFonts w:ascii="Arial" w:hAnsi="Arial" w:cs="Arial"/>
                  <w:sz w:val="22"/>
                  <w:szCs w:val="22"/>
                </w:rPr>
                <w:t>UC_012</w:t>
              </w:r>
            </w:ins>
          </w:p>
        </w:tc>
        <w:tc>
          <w:tcPr>
            <w:tcW w:w="2718" w:type="dxa"/>
            <w:shd w:val="clear" w:color="auto" w:fill="auto"/>
          </w:tcPr>
          <w:p w14:paraId="2CD79F08" w14:textId="5F45413B" w:rsidR="007924A6" w:rsidRPr="007769BC" w:rsidRDefault="007924A6" w:rsidP="001F21A8">
            <w:pPr>
              <w:rPr>
                <w:ins w:id="1819" w:author="Tang, Joyce" w:date="2024-05-21T15:56:00Z" w16du:dateUtc="2024-05-21T22:56:00Z"/>
                <w:rFonts w:ascii="Arial" w:hAnsi="Arial" w:cs="Arial"/>
                <w:sz w:val="22"/>
                <w:szCs w:val="22"/>
              </w:rPr>
            </w:pPr>
            <w:ins w:id="1820" w:author="Tang, Joyce" w:date="2024-05-21T15:56:00Z" w16du:dateUtc="2024-05-21T22:56:00Z">
              <w:r w:rsidRPr="007769BC">
                <w:rPr>
                  <w:rFonts w:ascii="Arial" w:hAnsi="Arial" w:cs="Arial"/>
                  <w:b/>
                  <w:sz w:val="22"/>
                  <w:szCs w:val="22"/>
                </w:rPr>
                <w:t>Importance</w:t>
              </w:r>
              <w:r w:rsidRPr="007769BC">
                <w:rPr>
                  <w:rFonts w:ascii="Arial" w:hAnsi="Arial" w:cs="Arial"/>
                  <w:sz w:val="22"/>
                  <w:szCs w:val="22"/>
                </w:rPr>
                <w:t xml:space="preserve">: </w:t>
              </w:r>
            </w:ins>
            <w:ins w:id="1821" w:author="Tang, Joyce" w:date="2024-05-21T19:55:00Z" w16du:dateUtc="2024-05-22T02:55:00Z">
              <w:r w:rsidR="00160CB1">
                <w:rPr>
                  <w:rFonts w:ascii="Arial" w:hAnsi="Arial" w:cs="Arial"/>
                  <w:sz w:val="22"/>
                  <w:szCs w:val="22"/>
                </w:rPr>
                <w:t>Medium</w:t>
              </w:r>
            </w:ins>
          </w:p>
        </w:tc>
      </w:tr>
      <w:tr w:rsidR="007924A6" w:rsidRPr="007769BC" w14:paraId="0D7A43DD" w14:textId="77777777" w:rsidTr="001F21A8">
        <w:trPr>
          <w:ins w:id="1822" w:author="Tang, Joyce" w:date="2024-05-21T15:56:00Z"/>
        </w:trPr>
        <w:tc>
          <w:tcPr>
            <w:tcW w:w="4788" w:type="dxa"/>
            <w:shd w:val="clear" w:color="auto" w:fill="auto"/>
          </w:tcPr>
          <w:p w14:paraId="0762361D" w14:textId="542CD4D5" w:rsidR="007924A6" w:rsidRPr="007769BC" w:rsidRDefault="007924A6" w:rsidP="001F21A8">
            <w:pPr>
              <w:rPr>
                <w:ins w:id="1823" w:author="Tang, Joyce" w:date="2024-05-21T15:56:00Z" w16du:dateUtc="2024-05-21T22:56:00Z"/>
                <w:rFonts w:ascii="Arial" w:hAnsi="Arial" w:cs="Arial"/>
                <w:sz w:val="22"/>
                <w:szCs w:val="22"/>
              </w:rPr>
            </w:pPr>
            <w:ins w:id="1824" w:author="Tang, Joyce" w:date="2024-05-21T15:56:00Z" w16du:dateUtc="2024-05-21T22:56: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825" w:author="Tang, Joyce" w:date="2024-05-21T19:55:00Z" w16du:dateUtc="2024-05-22T02:55:00Z">
              <w:r w:rsidR="00160CB1">
                <w:rPr>
                  <w:rFonts w:ascii="Arial" w:hAnsi="Arial" w:cs="Arial"/>
                  <w:sz w:val="22"/>
                  <w:szCs w:val="22"/>
                </w:rPr>
                <w:t>Customer</w:t>
              </w:r>
            </w:ins>
            <w:ins w:id="1826" w:author="Tang, Joyce" w:date="2024-05-21T19:56:00Z" w16du:dateUtc="2024-05-22T02:56:00Z">
              <w:r w:rsidR="00160CB1">
                <w:rPr>
                  <w:rFonts w:ascii="Arial" w:hAnsi="Arial" w:cs="Arial"/>
                  <w:sz w:val="22"/>
                  <w:szCs w:val="22"/>
                </w:rPr>
                <w:t xml:space="preserve"> Service</w:t>
              </w:r>
            </w:ins>
          </w:p>
        </w:tc>
        <w:tc>
          <w:tcPr>
            <w:tcW w:w="4788" w:type="dxa"/>
            <w:gridSpan w:val="3"/>
            <w:shd w:val="clear" w:color="auto" w:fill="auto"/>
          </w:tcPr>
          <w:p w14:paraId="5DC29927" w14:textId="062B15FD" w:rsidR="007924A6" w:rsidRPr="007769BC" w:rsidRDefault="007924A6" w:rsidP="001F21A8">
            <w:pPr>
              <w:rPr>
                <w:ins w:id="1827" w:author="Tang, Joyce" w:date="2024-05-21T15:56:00Z" w16du:dateUtc="2024-05-21T22:56:00Z"/>
                <w:rFonts w:ascii="Arial" w:hAnsi="Arial" w:cs="Arial"/>
                <w:sz w:val="22"/>
                <w:szCs w:val="22"/>
              </w:rPr>
            </w:pPr>
            <w:ins w:id="1828" w:author="Tang, Joyce" w:date="2024-05-21T15:56:00Z" w16du:dateUtc="2024-05-21T22:56: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829" w:author="Tang, Joyce" w:date="2024-05-21T19:56:00Z" w16du:dateUtc="2024-05-22T02:56:00Z">
              <w:r w:rsidR="00160CB1">
                <w:rPr>
                  <w:rFonts w:ascii="Arial" w:hAnsi="Arial" w:cs="Arial"/>
                  <w:sz w:val="22"/>
                  <w:szCs w:val="22"/>
                </w:rPr>
                <w:t>Primary</w:t>
              </w:r>
            </w:ins>
          </w:p>
        </w:tc>
      </w:tr>
      <w:tr w:rsidR="007924A6" w:rsidRPr="007769BC" w14:paraId="4E96BFD5" w14:textId="77777777" w:rsidTr="001F21A8">
        <w:trPr>
          <w:ins w:id="1830" w:author="Tang, Joyce" w:date="2024-05-21T15:56:00Z"/>
        </w:trPr>
        <w:tc>
          <w:tcPr>
            <w:tcW w:w="9576" w:type="dxa"/>
            <w:gridSpan w:val="4"/>
            <w:shd w:val="clear" w:color="auto" w:fill="auto"/>
          </w:tcPr>
          <w:p w14:paraId="268A2ED5" w14:textId="77777777" w:rsidR="007924A6" w:rsidRDefault="007924A6" w:rsidP="001F21A8">
            <w:pPr>
              <w:rPr>
                <w:ins w:id="1831" w:author="Tang, Joyce" w:date="2024-05-21T15:56:00Z" w16du:dateUtc="2024-05-21T22:56:00Z"/>
                <w:rFonts w:ascii="Arial" w:hAnsi="Arial" w:cs="Arial"/>
                <w:b/>
                <w:sz w:val="22"/>
                <w:szCs w:val="22"/>
              </w:rPr>
            </w:pPr>
            <w:ins w:id="1832" w:author="Tang, Joyce" w:date="2024-05-21T15:56:00Z" w16du:dateUtc="2024-05-21T22:56:00Z">
              <w:r>
                <w:rPr>
                  <w:rFonts w:ascii="Arial" w:hAnsi="Arial" w:cs="Arial"/>
                  <w:b/>
                  <w:sz w:val="22"/>
                  <w:szCs w:val="22"/>
                </w:rPr>
                <w:t>Supporting Actors:</w:t>
              </w:r>
            </w:ins>
          </w:p>
          <w:p w14:paraId="1E33680A" w14:textId="77777777" w:rsidR="007924A6" w:rsidRDefault="007924A6" w:rsidP="001F21A8">
            <w:pPr>
              <w:rPr>
                <w:ins w:id="1833" w:author="Tang, Joyce" w:date="2024-05-21T19:56:00Z" w16du:dateUtc="2024-05-22T02:56:00Z"/>
                <w:rFonts w:ascii="Arial" w:hAnsi="Arial" w:cs="Arial"/>
                <w:b/>
                <w:sz w:val="22"/>
                <w:szCs w:val="22"/>
              </w:rPr>
            </w:pPr>
          </w:p>
          <w:p w14:paraId="06B82A12" w14:textId="7E6D86A3" w:rsidR="00160CB1" w:rsidRPr="00160CB1" w:rsidRDefault="00160CB1" w:rsidP="001F21A8">
            <w:pPr>
              <w:rPr>
                <w:ins w:id="1834" w:author="Tang, Joyce" w:date="2024-05-21T15:56:00Z" w16du:dateUtc="2024-05-21T22:56:00Z"/>
                <w:rFonts w:ascii="Arial" w:hAnsi="Arial" w:cs="Arial"/>
                <w:bCs/>
                <w:sz w:val="22"/>
                <w:szCs w:val="22"/>
                <w:rPrChange w:id="1835" w:author="Tang, Joyce" w:date="2024-05-21T19:56:00Z" w16du:dateUtc="2024-05-22T02:56:00Z">
                  <w:rPr>
                    <w:ins w:id="1836" w:author="Tang, Joyce" w:date="2024-05-21T15:56:00Z" w16du:dateUtc="2024-05-21T22:56:00Z"/>
                    <w:rFonts w:ascii="Arial" w:hAnsi="Arial" w:cs="Arial"/>
                    <w:b/>
                    <w:sz w:val="22"/>
                    <w:szCs w:val="22"/>
                  </w:rPr>
                </w:rPrChange>
              </w:rPr>
            </w:pPr>
            <w:ins w:id="1837" w:author="Tang, Joyce" w:date="2024-05-21T19:56:00Z" w16du:dateUtc="2024-05-22T02:56:00Z">
              <w:r w:rsidRPr="00160CB1">
                <w:rPr>
                  <w:rFonts w:ascii="Arial" w:hAnsi="Arial" w:cs="Arial"/>
                  <w:bCs/>
                  <w:sz w:val="22"/>
                  <w:szCs w:val="22"/>
                  <w:rPrChange w:id="1838" w:author="Tang, Joyce" w:date="2024-05-21T19:56:00Z" w16du:dateUtc="2024-05-22T02:56:00Z">
                    <w:rPr>
                      <w:rFonts w:ascii="Arial" w:hAnsi="Arial" w:cs="Arial"/>
                      <w:b/>
                      <w:sz w:val="22"/>
                      <w:szCs w:val="22"/>
                    </w:rPr>
                  </w:rPrChange>
                </w:rPr>
                <w:t>None</w:t>
              </w:r>
            </w:ins>
          </w:p>
          <w:p w14:paraId="352B0620" w14:textId="77777777" w:rsidR="007924A6" w:rsidRPr="007769BC" w:rsidRDefault="007924A6" w:rsidP="001F21A8">
            <w:pPr>
              <w:rPr>
                <w:ins w:id="1839" w:author="Tang, Joyce" w:date="2024-05-21T15:56:00Z" w16du:dateUtc="2024-05-21T22:56:00Z"/>
                <w:rFonts w:ascii="Arial" w:hAnsi="Arial" w:cs="Arial"/>
                <w:b/>
                <w:sz w:val="22"/>
                <w:szCs w:val="22"/>
              </w:rPr>
            </w:pPr>
          </w:p>
        </w:tc>
      </w:tr>
      <w:tr w:rsidR="007924A6" w:rsidRPr="007769BC" w14:paraId="024F692D" w14:textId="77777777" w:rsidTr="001F21A8">
        <w:trPr>
          <w:ins w:id="1840" w:author="Tang, Joyce" w:date="2024-05-21T15:56:00Z"/>
        </w:trPr>
        <w:tc>
          <w:tcPr>
            <w:tcW w:w="9576" w:type="dxa"/>
            <w:gridSpan w:val="4"/>
            <w:shd w:val="clear" w:color="auto" w:fill="auto"/>
          </w:tcPr>
          <w:p w14:paraId="084A2FCA" w14:textId="77777777" w:rsidR="007924A6" w:rsidRPr="007769BC" w:rsidRDefault="007924A6" w:rsidP="001F21A8">
            <w:pPr>
              <w:rPr>
                <w:ins w:id="1841" w:author="Tang, Joyce" w:date="2024-05-21T15:56:00Z" w16du:dateUtc="2024-05-21T22:56:00Z"/>
                <w:rFonts w:ascii="Arial" w:hAnsi="Arial" w:cs="Arial"/>
                <w:sz w:val="22"/>
                <w:szCs w:val="22"/>
              </w:rPr>
            </w:pPr>
            <w:ins w:id="1842" w:author="Tang, Joyce" w:date="2024-05-21T15:56:00Z" w16du:dateUtc="2024-05-21T22:56: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11810F5" w14:textId="77777777" w:rsidR="007924A6" w:rsidRPr="007769BC" w:rsidRDefault="007924A6" w:rsidP="001F21A8">
            <w:pPr>
              <w:rPr>
                <w:ins w:id="1843" w:author="Tang, Joyce" w:date="2024-05-21T15:56:00Z" w16du:dateUtc="2024-05-21T22:56:00Z"/>
                <w:rFonts w:ascii="Arial" w:hAnsi="Arial" w:cs="Arial"/>
                <w:sz w:val="22"/>
                <w:szCs w:val="22"/>
              </w:rPr>
            </w:pPr>
          </w:p>
          <w:p w14:paraId="1FCCB039" w14:textId="77777777" w:rsidR="00160CB1" w:rsidRPr="00160CB1" w:rsidRDefault="00160CB1" w:rsidP="00160CB1">
            <w:pPr>
              <w:rPr>
                <w:ins w:id="1844" w:author="Tang, Joyce" w:date="2024-05-21T19:56:00Z" w16du:dateUtc="2024-05-22T02:56:00Z"/>
                <w:rFonts w:ascii="Arial" w:hAnsi="Arial" w:cs="Arial"/>
                <w:sz w:val="22"/>
                <w:szCs w:val="22"/>
              </w:rPr>
            </w:pPr>
            <w:ins w:id="1845" w:author="Tang, Joyce" w:date="2024-05-21T19:56:00Z" w16du:dateUtc="2024-05-22T02:56:00Z">
              <w:r w:rsidRPr="00160CB1">
                <w:rPr>
                  <w:rFonts w:ascii="Arial" w:hAnsi="Arial" w:cs="Arial"/>
                  <w:sz w:val="22"/>
                  <w:szCs w:val="22"/>
                </w:rPr>
                <w:t>Consumers/Users: Need reliable support for issues and inquiries.</w:t>
              </w:r>
            </w:ins>
          </w:p>
          <w:p w14:paraId="3B5E9A19" w14:textId="0A912FFC" w:rsidR="007924A6" w:rsidRDefault="00160CB1" w:rsidP="00160CB1">
            <w:pPr>
              <w:rPr>
                <w:ins w:id="1846" w:author="Tang, Joyce" w:date="2024-05-21T19:56:00Z" w16du:dateUtc="2024-05-22T02:56:00Z"/>
                <w:rFonts w:ascii="Arial" w:hAnsi="Arial" w:cs="Arial"/>
                <w:sz w:val="22"/>
                <w:szCs w:val="22"/>
              </w:rPr>
            </w:pPr>
            <w:ins w:id="1847" w:author="Tang, Joyce" w:date="2024-05-21T19:56:00Z" w16du:dateUtc="2024-05-22T02:56:00Z">
              <w:r w:rsidRPr="00160CB1">
                <w:rPr>
                  <w:rFonts w:ascii="Arial" w:hAnsi="Arial" w:cs="Arial"/>
                  <w:sz w:val="22"/>
                  <w:szCs w:val="22"/>
                </w:rPr>
                <w:t>Customer Service: Ensures user satisfaction and resolves problems promptly.</w:t>
              </w:r>
            </w:ins>
          </w:p>
          <w:p w14:paraId="334F3FCD" w14:textId="77777777" w:rsidR="00160CB1" w:rsidRPr="007769BC" w:rsidRDefault="00160CB1" w:rsidP="001F21A8">
            <w:pPr>
              <w:rPr>
                <w:ins w:id="1848" w:author="Tang, Joyce" w:date="2024-05-21T15:56:00Z" w16du:dateUtc="2024-05-21T22:56:00Z"/>
                <w:rFonts w:ascii="Arial" w:hAnsi="Arial" w:cs="Arial"/>
                <w:sz w:val="22"/>
                <w:szCs w:val="22"/>
              </w:rPr>
            </w:pPr>
          </w:p>
        </w:tc>
      </w:tr>
      <w:tr w:rsidR="007924A6" w:rsidRPr="007769BC" w14:paraId="552CF5A8" w14:textId="77777777" w:rsidTr="001F21A8">
        <w:trPr>
          <w:ins w:id="1849" w:author="Tang, Joyce" w:date="2024-05-21T15:56:00Z"/>
        </w:trPr>
        <w:tc>
          <w:tcPr>
            <w:tcW w:w="9576" w:type="dxa"/>
            <w:gridSpan w:val="4"/>
            <w:shd w:val="clear" w:color="auto" w:fill="auto"/>
          </w:tcPr>
          <w:p w14:paraId="3B82A4B0" w14:textId="77777777" w:rsidR="007924A6" w:rsidRDefault="007924A6" w:rsidP="001F21A8">
            <w:pPr>
              <w:rPr>
                <w:ins w:id="1850" w:author="Tang, Joyce" w:date="2024-05-21T19:56:00Z" w16du:dateUtc="2024-05-22T02:56:00Z"/>
                <w:rFonts w:ascii="Arial" w:hAnsi="Arial" w:cs="Arial"/>
                <w:sz w:val="22"/>
                <w:szCs w:val="22"/>
              </w:rPr>
            </w:pPr>
            <w:ins w:id="1851" w:author="Tang, Joyce" w:date="2024-05-21T15:56:00Z" w16du:dateUtc="2024-05-21T22:56: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54703332" w14:textId="77777777" w:rsidR="00160CB1" w:rsidRPr="007769BC" w:rsidRDefault="00160CB1" w:rsidP="001F21A8">
            <w:pPr>
              <w:rPr>
                <w:ins w:id="1852" w:author="Tang, Joyce" w:date="2024-05-21T15:56:00Z" w16du:dateUtc="2024-05-21T22:56:00Z"/>
                <w:rFonts w:ascii="Arial" w:hAnsi="Arial" w:cs="Arial"/>
                <w:sz w:val="22"/>
                <w:szCs w:val="22"/>
              </w:rPr>
            </w:pPr>
          </w:p>
          <w:p w14:paraId="1DF4B667" w14:textId="5F9F85EC" w:rsidR="007924A6" w:rsidRPr="007769BC" w:rsidRDefault="00160CB1" w:rsidP="001F21A8">
            <w:pPr>
              <w:rPr>
                <w:ins w:id="1853" w:author="Tang, Joyce" w:date="2024-05-21T15:56:00Z" w16du:dateUtc="2024-05-21T22:56:00Z"/>
                <w:rFonts w:ascii="Arial" w:hAnsi="Arial" w:cs="Arial"/>
                <w:sz w:val="22"/>
                <w:szCs w:val="22"/>
              </w:rPr>
            </w:pPr>
            <w:ins w:id="1854" w:author="Tang, Joyce" w:date="2024-05-21T19:56:00Z" w16du:dateUtc="2024-05-22T02:56:00Z">
              <w:r w:rsidRPr="00160CB1">
                <w:rPr>
                  <w:rFonts w:ascii="Arial" w:hAnsi="Arial" w:cs="Arial"/>
                  <w:sz w:val="22"/>
                  <w:szCs w:val="22"/>
                </w:rPr>
                <w:t>Provides support and assistance to users through various channels (e.g., live chat, email).</w:t>
              </w:r>
            </w:ins>
          </w:p>
          <w:p w14:paraId="1F107388" w14:textId="77777777" w:rsidR="007924A6" w:rsidRPr="007769BC" w:rsidRDefault="007924A6" w:rsidP="001F21A8">
            <w:pPr>
              <w:rPr>
                <w:ins w:id="1855" w:author="Tang, Joyce" w:date="2024-05-21T15:56:00Z" w16du:dateUtc="2024-05-21T22:56:00Z"/>
                <w:rFonts w:ascii="Arial" w:hAnsi="Arial" w:cs="Arial"/>
                <w:sz w:val="22"/>
                <w:szCs w:val="22"/>
              </w:rPr>
            </w:pPr>
          </w:p>
        </w:tc>
      </w:tr>
      <w:tr w:rsidR="007924A6" w:rsidRPr="007769BC" w14:paraId="3BCD2724" w14:textId="77777777" w:rsidTr="001F21A8">
        <w:trPr>
          <w:ins w:id="1856" w:author="Tang, Joyce" w:date="2024-05-21T15:56:00Z"/>
        </w:trPr>
        <w:tc>
          <w:tcPr>
            <w:tcW w:w="9576" w:type="dxa"/>
            <w:gridSpan w:val="4"/>
            <w:shd w:val="clear" w:color="auto" w:fill="auto"/>
          </w:tcPr>
          <w:p w14:paraId="38D91249" w14:textId="2286EDF2" w:rsidR="007924A6" w:rsidRPr="007769BC" w:rsidRDefault="007924A6" w:rsidP="001F21A8">
            <w:pPr>
              <w:rPr>
                <w:ins w:id="1857" w:author="Tang, Joyce" w:date="2024-05-21T15:56:00Z" w16du:dateUtc="2024-05-21T22:56:00Z"/>
                <w:rFonts w:ascii="Arial" w:hAnsi="Arial" w:cs="Arial"/>
                <w:sz w:val="22"/>
                <w:szCs w:val="22"/>
              </w:rPr>
            </w:pPr>
            <w:ins w:id="1858" w:author="Tang, Joyce" w:date="2024-05-21T15:56:00Z" w16du:dateUtc="2024-05-21T22:56:00Z">
              <w:r w:rsidRPr="007769BC">
                <w:rPr>
                  <w:rFonts w:ascii="Arial" w:hAnsi="Arial" w:cs="Arial"/>
                  <w:b/>
                  <w:sz w:val="22"/>
                  <w:szCs w:val="22"/>
                </w:rPr>
                <w:t>Trigger</w:t>
              </w:r>
              <w:r w:rsidRPr="007769BC">
                <w:rPr>
                  <w:rFonts w:ascii="Arial" w:hAnsi="Arial" w:cs="Arial"/>
                  <w:sz w:val="22"/>
                  <w:szCs w:val="22"/>
                </w:rPr>
                <w:t xml:space="preserve">: </w:t>
              </w:r>
            </w:ins>
            <w:ins w:id="1859" w:author="Tang, Joyce" w:date="2024-05-21T19:57:00Z" w16du:dateUtc="2024-05-22T02:57:00Z">
              <w:r w:rsidR="00160CB1" w:rsidRPr="00160CB1">
                <w:rPr>
                  <w:rFonts w:ascii="Arial" w:hAnsi="Arial" w:cs="Arial"/>
                  <w:sz w:val="22"/>
                  <w:szCs w:val="22"/>
                </w:rPr>
                <w:t>User initiates a support request.</w:t>
              </w:r>
            </w:ins>
          </w:p>
          <w:p w14:paraId="7A9F55B4" w14:textId="77777777" w:rsidR="007924A6" w:rsidRPr="007769BC" w:rsidRDefault="007924A6" w:rsidP="001F21A8">
            <w:pPr>
              <w:rPr>
                <w:ins w:id="1860" w:author="Tang, Joyce" w:date="2024-05-21T15:56:00Z" w16du:dateUtc="2024-05-21T22:56:00Z"/>
                <w:rFonts w:ascii="Arial" w:hAnsi="Arial" w:cs="Arial"/>
                <w:sz w:val="22"/>
                <w:szCs w:val="22"/>
              </w:rPr>
            </w:pPr>
          </w:p>
          <w:p w14:paraId="4DA7DCC4" w14:textId="3F342A3F" w:rsidR="007924A6" w:rsidRPr="007769BC" w:rsidRDefault="007924A6" w:rsidP="001F21A8">
            <w:pPr>
              <w:tabs>
                <w:tab w:val="left" w:pos="1980"/>
                <w:tab w:val="left" w:pos="3240"/>
              </w:tabs>
              <w:rPr>
                <w:ins w:id="1861" w:author="Tang, Joyce" w:date="2024-05-21T15:56:00Z" w16du:dateUtc="2024-05-21T22:56:00Z"/>
                <w:rFonts w:ascii="Arial" w:hAnsi="Arial" w:cs="Arial"/>
                <w:sz w:val="22"/>
                <w:szCs w:val="22"/>
              </w:rPr>
            </w:pPr>
            <w:ins w:id="1862" w:author="Tang, Joyce" w:date="2024-05-21T15:56:00Z" w16du:dateUtc="2024-05-21T22:56: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1863" w:author="Tang, Joyce" w:date="2024-05-21T19:57:00Z" w16du:dateUtc="2024-05-22T02:57:00Z">
              <w:r w:rsidR="00160CB1">
                <w:rPr>
                  <w:rFonts w:ascii="Arial" w:hAnsi="Arial" w:cs="Arial"/>
                  <w:sz w:val="22"/>
                  <w:szCs w:val="22"/>
                </w:rPr>
                <w:t xml:space="preserve">X </w:t>
              </w:r>
            </w:ins>
            <w:ins w:id="1864" w:author="Tang, Joyce" w:date="2024-05-21T15:56:00Z" w16du:dateUtc="2024-05-21T22:56:00Z">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29F09AA5" w14:textId="77777777" w:rsidTr="001F21A8">
        <w:trPr>
          <w:ins w:id="1865" w:author="Tang, Joyce" w:date="2024-05-21T15:56:00Z"/>
        </w:trPr>
        <w:tc>
          <w:tcPr>
            <w:tcW w:w="9576" w:type="dxa"/>
            <w:gridSpan w:val="4"/>
            <w:shd w:val="clear" w:color="auto" w:fill="auto"/>
          </w:tcPr>
          <w:p w14:paraId="4863650C" w14:textId="77777777" w:rsidR="007924A6" w:rsidRPr="007769BC" w:rsidRDefault="007924A6" w:rsidP="001F21A8">
            <w:pPr>
              <w:rPr>
                <w:ins w:id="1866" w:author="Tang, Joyce" w:date="2024-05-21T15:56:00Z" w16du:dateUtc="2024-05-21T22:56:00Z"/>
                <w:rFonts w:ascii="Arial" w:hAnsi="Arial" w:cs="Arial"/>
                <w:sz w:val="22"/>
                <w:szCs w:val="22"/>
              </w:rPr>
            </w:pPr>
            <w:ins w:id="1867" w:author="Tang, Joyce" w:date="2024-05-21T15:56:00Z" w16du:dateUtc="2024-05-21T22:56:00Z">
              <w:r w:rsidRPr="007769BC">
                <w:rPr>
                  <w:rFonts w:ascii="Arial" w:hAnsi="Arial" w:cs="Arial"/>
                  <w:b/>
                  <w:sz w:val="22"/>
                  <w:szCs w:val="22"/>
                </w:rPr>
                <w:t>Relationships</w:t>
              </w:r>
              <w:r w:rsidRPr="007769BC">
                <w:rPr>
                  <w:rFonts w:ascii="Arial" w:hAnsi="Arial" w:cs="Arial"/>
                  <w:sz w:val="22"/>
                  <w:szCs w:val="22"/>
                </w:rPr>
                <w:t xml:space="preserve">: </w:t>
              </w:r>
            </w:ins>
          </w:p>
          <w:p w14:paraId="28285673" w14:textId="79BA50B1" w:rsidR="007924A6" w:rsidRPr="007769BC" w:rsidRDefault="007924A6" w:rsidP="001F21A8">
            <w:pPr>
              <w:tabs>
                <w:tab w:val="left" w:pos="720"/>
              </w:tabs>
              <w:rPr>
                <w:ins w:id="1868" w:author="Tang, Joyce" w:date="2024-05-21T15:56:00Z" w16du:dateUtc="2024-05-21T22:56:00Z"/>
                <w:rFonts w:ascii="Arial" w:hAnsi="Arial" w:cs="Arial"/>
                <w:sz w:val="22"/>
                <w:szCs w:val="22"/>
              </w:rPr>
            </w:pPr>
            <w:ins w:id="1869" w:author="Tang, Joyce" w:date="2024-05-21T15:56:00Z" w16du:dateUtc="2024-05-21T22:56: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870" w:author="Tang, Joyce" w:date="2024-05-21T19:57:00Z" w16du:dateUtc="2024-05-22T02:57:00Z">
              <w:r w:rsidR="00160CB1">
                <w:rPr>
                  <w:rFonts w:ascii="Arial" w:hAnsi="Arial" w:cs="Arial"/>
                  <w:sz w:val="22"/>
                  <w:szCs w:val="22"/>
                </w:rPr>
                <w:t>Customer Service</w:t>
              </w:r>
            </w:ins>
          </w:p>
          <w:p w14:paraId="2E89527E" w14:textId="2E97C1B3" w:rsidR="007924A6" w:rsidRPr="007769BC" w:rsidRDefault="007924A6" w:rsidP="001F21A8">
            <w:pPr>
              <w:tabs>
                <w:tab w:val="left" w:pos="720"/>
              </w:tabs>
              <w:rPr>
                <w:ins w:id="1871" w:author="Tang, Joyce" w:date="2024-05-21T15:56:00Z" w16du:dateUtc="2024-05-21T22:56:00Z"/>
                <w:rFonts w:ascii="Arial" w:hAnsi="Arial" w:cs="Arial"/>
                <w:sz w:val="22"/>
                <w:szCs w:val="22"/>
              </w:rPr>
            </w:pPr>
            <w:ins w:id="1872" w:author="Tang, Joyce" w:date="2024-05-21T15:56:00Z" w16du:dateUtc="2024-05-21T22:56: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873" w:author="Tang, Joyce" w:date="2024-05-21T19:57:00Z" w16du:dateUtc="2024-05-22T02:57:00Z">
              <w:r w:rsidR="00160CB1">
                <w:rPr>
                  <w:rFonts w:ascii="Arial" w:hAnsi="Arial" w:cs="Arial"/>
                  <w:sz w:val="22"/>
                  <w:szCs w:val="22"/>
                </w:rPr>
                <w:t>None</w:t>
              </w:r>
            </w:ins>
          </w:p>
          <w:p w14:paraId="652E8802" w14:textId="33D7D34E" w:rsidR="007924A6" w:rsidRPr="007769BC" w:rsidRDefault="007924A6" w:rsidP="001F21A8">
            <w:pPr>
              <w:tabs>
                <w:tab w:val="left" w:pos="720"/>
              </w:tabs>
              <w:rPr>
                <w:ins w:id="1874" w:author="Tang, Joyce" w:date="2024-05-21T15:56:00Z" w16du:dateUtc="2024-05-21T22:56:00Z"/>
                <w:rFonts w:ascii="Arial" w:hAnsi="Arial" w:cs="Arial"/>
                <w:sz w:val="22"/>
                <w:szCs w:val="22"/>
              </w:rPr>
            </w:pPr>
            <w:ins w:id="1875" w:author="Tang, Joyce" w:date="2024-05-21T15:56:00Z" w16du:dateUtc="2024-05-21T22:56: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876" w:author="Tang, Joyce" w:date="2024-05-21T19:57:00Z" w16du:dateUtc="2024-05-22T02:57:00Z">
              <w:r w:rsidR="00160CB1">
                <w:rPr>
                  <w:rFonts w:ascii="Arial" w:hAnsi="Arial" w:cs="Arial"/>
                  <w:sz w:val="22"/>
                  <w:szCs w:val="22"/>
                </w:rPr>
                <w:t>None</w:t>
              </w:r>
            </w:ins>
          </w:p>
          <w:p w14:paraId="4524A592" w14:textId="5125A395" w:rsidR="007924A6" w:rsidRPr="007769BC" w:rsidRDefault="007924A6" w:rsidP="001F21A8">
            <w:pPr>
              <w:tabs>
                <w:tab w:val="left" w:pos="720"/>
              </w:tabs>
              <w:rPr>
                <w:ins w:id="1877" w:author="Tang, Joyce" w:date="2024-05-21T15:56:00Z" w16du:dateUtc="2024-05-21T22:56:00Z"/>
                <w:rFonts w:ascii="Arial" w:hAnsi="Arial" w:cs="Arial"/>
                <w:sz w:val="22"/>
                <w:szCs w:val="22"/>
              </w:rPr>
            </w:pPr>
            <w:ins w:id="1878" w:author="Tang, Joyce" w:date="2024-05-21T15:56:00Z" w16du:dateUtc="2024-05-21T22:56: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879" w:author="Tang, Joyce" w:date="2024-05-21T19:57:00Z" w16du:dateUtc="2024-05-22T02:57:00Z">
              <w:r w:rsidR="00160CB1">
                <w:rPr>
                  <w:rFonts w:ascii="Arial" w:hAnsi="Arial" w:cs="Arial"/>
                  <w:sz w:val="22"/>
                  <w:szCs w:val="22"/>
                </w:rPr>
                <w:t xml:space="preserve"> None</w:t>
              </w:r>
            </w:ins>
            <w:ins w:id="1880" w:author="Tang, Joyce" w:date="2024-05-21T15:56:00Z" w16du:dateUtc="2024-05-21T22:56:00Z">
              <w:r w:rsidRPr="007769BC">
                <w:rPr>
                  <w:rFonts w:ascii="Arial" w:hAnsi="Arial" w:cs="Arial"/>
                  <w:sz w:val="22"/>
                  <w:szCs w:val="22"/>
                </w:rPr>
                <w:t xml:space="preserve"> </w:t>
              </w:r>
            </w:ins>
          </w:p>
        </w:tc>
      </w:tr>
      <w:tr w:rsidR="007924A6" w:rsidRPr="007769BC" w14:paraId="3F038A64" w14:textId="77777777" w:rsidTr="001F21A8">
        <w:trPr>
          <w:ins w:id="1881" w:author="Tang, Joyce" w:date="2024-05-21T15:56:00Z"/>
        </w:trPr>
        <w:tc>
          <w:tcPr>
            <w:tcW w:w="9576" w:type="dxa"/>
            <w:gridSpan w:val="4"/>
            <w:shd w:val="clear" w:color="auto" w:fill="auto"/>
          </w:tcPr>
          <w:p w14:paraId="5DC5769A" w14:textId="4B65FDE7" w:rsidR="007924A6" w:rsidRDefault="007924A6" w:rsidP="001F21A8">
            <w:pPr>
              <w:rPr>
                <w:ins w:id="1882" w:author="Tang, Joyce" w:date="2024-05-21T19:57:00Z" w16du:dateUtc="2024-05-22T02:57:00Z"/>
                <w:rFonts w:ascii="Arial" w:hAnsi="Arial" w:cs="Arial"/>
                <w:sz w:val="22"/>
                <w:szCs w:val="22"/>
              </w:rPr>
            </w:pPr>
            <w:ins w:id="1883" w:author="Tang, Joyce" w:date="2024-05-21T15:56:00Z" w16du:dateUtc="2024-05-21T22:56: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3393A149" w14:textId="77777777" w:rsidR="00160CB1" w:rsidRDefault="00160CB1" w:rsidP="00160CB1">
            <w:pPr>
              <w:numPr>
                <w:ilvl w:val="0"/>
                <w:numId w:val="50"/>
              </w:numPr>
              <w:spacing w:before="100" w:beforeAutospacing="1" w:after="100" w:afterAutospacing="1"/>
              <w:rPr>
                <w:ins w:id="1884" w:author="Tang, Joyce" w:date="2024-05-21T19:58:00Z" w16du:dateUtc="2024-05-22T02:58:00Z"/>
              </w:rPr>
            </w:pPr>
            <w:ins w:id="1885" w:author="Tang, Joyce" w:date="2024-05-21T19:58:00Z" w16du:dateUtc="2024-05-22T02:58:00Z">
              <w:r>
                <w:t>User logs into the ScamSafe app and navigates to the "Support" section.</w:t>
              </w:r>
            </w:ins>
          </w:p>
          <w:p w14:paraId="419F40FD" w14:textId="77777777" w:rsidR="00160CB1" w:rsidRDefault="00160CB1" w:rsidP="00160CB1">
            <w:pPr>
              <w:numPr>
                <w:ilvl w:val="0"/>
                <w:numId w:val="50"/>
              </w:numPr>
              <w:spacing w:before="100" w:beforeAutospacing="1" w:after="100" w:afterAutospacing="1"/>
              <w:rPr>
                <w:ins w:id="1886" w:author="Tang, Joyce" w:date="2024-05-21T19:58:00Z" w16du:dateUtc="2024-05-22T02:58:00Z"/>
              </w:rPr>
            </w:pPr>
            <w:ins w:id="1887" w:author="Tang, Joyce" w:date="2024-05-21T19:58:00Z" w16du:dateUtc="2024-05-22T02:58:00Z">
              <w:r>
                <w:t>User selects the preferred support channel (e.g., live chat, email).</w:t>
              </w:r>
            </w:ins>
          </w:p>
          <w:p w14:paraId="158D1117" w14:textId="77777777" w:rsidR="00160CB1" w:rsidRDefault="00160CB1" w:rsidP="00160CB1">
            <w:pPr>
              <w:numPr>
                <w:ilvl w:val="0"/>
                <w:numId w:val="50"/>
              </w:numPr>
              <w:spacing w:before="100" w:beforeAutospacing="1" w:after="100" w:afterAutospacing="1"/>
              <w:rPr>
                <w:ins w:id="1888" w:author="Tang, Joyce" w:date="2024-05-21T19:58:00Z" w16du:dateUtc="2024-05-22T02:58:00Z"/>
              </w:rPr>
            </w:pPr>
            <w:ins w:id="1889" w:author="Tang, Joyce" w:date="2024-05-21T19:58:00Z" w16du:dateUtc="2024-05-22T02:58:00Z">
              <w:r>
                <w:t>User submits a support request detailing the issue or inquiry.</w:t>
              </w:r>
            </w:ins>
          </w:p>
          <w:p w14:paraId="5FD55766" w14:textId="77777777" w:rsidR="00160CB1" w:rsidRDefault="00160CB1" w:rsidP="00160CB1">
            <w:pPr>
              <w:numPr>
                <w:ilvl w:val="0"/>
                <w:numId w:val="50"/>
              </w:numPr>
              <w:spacing w:before="100" w:beforeAutospacing="1" w:after="100" w:afterAutospacing="1"/>
              <w:rPr>
                <w:ins w:id="1890" w:author="Tang, Joyce" w:date="2024-05-21T19:58:00Z" w16du:dateUtc="2024-05-22T02:58:00Z"/>
              </w:rPr>
            </w:pPr>
            <w:ins w:id="1891" w:author="Tang, Joyce" w:date="2024-05-21T19:58:00Z" w16du:dateUtc="2024-05-22T02:58:00Z">
              <w:r>
                <w:t>Customer service representative receives and reviews the request.</w:t>
              </w:r>
            </w:ins>
          </w:p>
          <w:p w14:paraId="1686DF2A" w14:textId="587FFA66" w:rsidR="00160CB1" w:rsidRDefault="00160CB1" w:rsidP="00160CB1">
            <w:pPr>
              <w:numPr>
                <w:ilvl w:val="0"/>
                <w:numId w:val="50"/>
              </w:numPr>
              <w:spacing w:before="100" w:beforeAutospacing="1" w:after="100" w:afterAutospacing="1"/>
              <w:rPr>
                <w:ins w:id="1892" w:author="Tang, Joyce" w:date="2024-05-21T19:58:00Z" w16du:dateUtc="2024-05-22T02:58:00Z"/>
              </w:rPr>
            </w:pPr>
            <w:ins w:id="1893" w:author="Tang, Joyce" w:date="2024-05-21T19:58:00Z" w16du:dateUtc="2024-05-22T02:58:00Z">
              <w:r>
                <w:t>Customer service representative assists and resolves the issue.</w:t>
              </w:r>
            </w:ins>
          </w:p>
          <w:p w14:paraId="7B63CEDA" w14:textId="76465CA1" w:rsidR="007924A6" w:rsidRPr="00160CB1" w:rsidRDefault="00160CB1">
            <w:pPr>
              <w:numPr>
                <w:ilvl w:val="0"/>
                <w:numId w:val="50"/>
              </w:numPr>
              <w:spacing w:before="100" w:beforeAutospacing="1" w:after="100" w:afterAutospacing="1"/>
              <w:rPr>
                <w:ins w:id="1894" w:author="Tang, Joyce" w:date="2024-05-21T15:56:00Z" w16du:dateUtc="2024-05-21T22:56:00Z"/>
                <w:rPrChange w:id="1895" w:author="Tang, Joyce" w:date="2024-05-21T19:58:00Z" w16du:dateUtc="2024-05-22T02:58:00Z">
                  <w:rPr>
                    <w:ins w:id="1896" w:author="Tang, Joyce" w:date="2024-05-21T15:56:00Z" w16du:dateUtc="2024-05-21T22:56:00Z"/>
                    <w:rFonts w:ascii="Arial" w:hAnsi="Arial" w:cs="Arial"/>
                    <w:sz w:val="22"/>
                    <w:szCs w:val="22"/>
                  </w:rPr>
                </w:rPrChange>
              </w:rPr>
              <w:pPrChange w:id="1897" w:author="Tang, Joyce" w:date="2024-05-21T19:58:00Z" w16du:dateUtc="2024-05-22T02:58:00Z">
                <w:pPr/>
              </w:pPrChange>
            </w:pPr>
            <w:ins w:id="1898" w:author="Tang, Joyce" w:date="2024-05-21T19:58:00Z" w16du:dateUtc="2024-05-22T02:58:00Z">
              <w:r>
                <w:t>System logs the support interaction for future reference.</w:t>
              </w:r>
            </w:ins>
          </w:p>
        </w:tc>
      </w:tr>
      <w:tr w:rsidR="007924A6" w:rsidRPr="007769BC" w14:paraId="117E9A3D" w14:textId="77777777" w:rsidTr="001F21A8">
        <w:trPr>
          <w:trHeight w:val="498"/>
          <w:ins w:id="1899" w:author="Tang, Joyce" w:date="2024-05-21T15:56:00Z"/>
        </w:trPr>
        <w:tc>
          <w:tcPr>
            <w:tcW w:w="9576" w:type="dxa"/>
            <w:gridSpan w:val="4"/>
            <w:shd w:val="clear" w:color="auto" w:fill="auto"/>
          </w:tcPr>
          <w:p w14:paraId="203BF6B6" w14:textId="4675CF25" w:rsidR="007924A6" w:rsidRDefault="007924A6" w:rsidP="001F21A8">
            <w:pPr>
              <w:rPr>
                <w:ins w:id="1900" w:author="Tang, Joyce" w:date="2024-05-21T15:56:00Z" w16du:dateUtc="2024-05-21T22:56:00Z"/>
                <w:rFonts w:ascii="Arial" w:hAnsi="Arial" w:cs="Arial"/>
                <w:sz w:val="22"/>
                <w:szCs w:val="22"/>
              </w:rPr>
            </w:pPr>
            <w:ins w:id="1901" w:author="Tang, Joyce" w:date="2024-05-21T15:56:00Z" w16du:dateUtc="2024-05-21T22:56: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286BE0A6" w14:textId="69F6B98E" w:rsidR="007924A6" w:rsidRPr="007769BC" w:rsidRDefault="00160CB1" w:rsidP="001F21A8">
            <w:pPr>
              <w:rPr>
                <w:ins w:id="1902" w:author="Tang, Joyce" w:date="2024-05-21T15:56:00Z" w16du:dateUtc="2024-05-21T22:56:00Z"/>
                <w:rFonts w:ascii="Arial" w:hAnsi="Arial" w:cs="Arial"/>
                <w:sz w:val="22"/>
                <w:szCs w:val="22"/>
              </w:rPr>
            </w:pPr>
            <w:ins w:id="1903" w:author="Tang, Joyce" w:date="2024-05-21T19:58:00Z" w16du:dateUtc="2024-05-22T02:58:00Z">
              <w:r>
                <w:rPr>
                  <w:rFonts w:ascii="Arial" w:hAnsi="Arial" w:cs="Arial"/>
                  <w:sz w:val="22"/>
                  <w:szCs w:val="22"/>
                </w:rPr>
                <w:t>None</w:t>
              </w:r>
            </w:ins>
          </w:p>
          <w:p w14:paraId="4D9613B3" w14:textId="77777777" w:rsidR="007924A6" w:rsidRPr="007769BC" w:rsidRDefault="007924A6" w:rsidP="001F21A8">
            <w:pPr>
              <w:rPr>
                <w:ins w:id="1904" w:author="Tang, Joyce" w:date="2024-05-21T15:56:00Z" w16du:dateUtc="2024-05-21T22:56:00Z"/>
                <w:rFonts w:ascii="Arial" w:hAnsi="Arial" w:cs="Arial"/>
                <w:sz w:val="22"/>
                <w:szCs w:val="22"/>
              </w:rPr>
            </w:pPr>
          </w:p>
        </w:tc>
      </w:tr>
      <w:tr w:rsidR="007924A6" w:rsidRPr="007769BC" w14:paraId="42283B3B" w14:textId="77777777" w:rsidTr="001F21A8">
        <w:trPr>
          <w:ins w:id="1905" w:author="Tang, Joyce" w:date="2024-05-21T15:56:00Z"/>
        </w:trPr>
        <w:tc>
          <w:tcPr>
            <w:tcW w:w="9576" w:type="dxa"/>
            <w:gridSpan w:val="4"/>
            <w:shd w:val="clear" w:color="auto" w:fill="auto"/>
          </w:tcPr>
          <w:p w14:paraId="40EFD254" w14:textId="77777777" w:rsidR="007924A6" w:rsidRDefault="007924A6" w:rsidP="001F21A8">
            <w:pPr>
              <w:rPr>
                <w:ins w:id="1906" w:author="Tang, Joyce" w:date="2024-05-21T15:56:00Z" w16du:dateUtc="2024-05-21T22:56:00Z"/>
                <w:rFonts w:ascii="Arial" w:hAnsi="Arial" w:cs="Arial"/>
                <w:sz w:val="22"/>
                <w:szCs w:val="22"/>
              </w:rPr>
            </w:pPr>
            <w:ins w:id="1907" w:author="Tang, Joyce" w:date="2024-05-21T15:56:00Z" w16du:dateUtc="2024-05-21T22:56: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4B64B4E2" w14:textId="77777777" w:rsidR="007924A6" w:rsidRDefault="007924A6" w:rsidP="001F21A8">
            <w:pPr>
              <w:rPr>
                <w:ins w:id="1908" w:author="Tang, Joyce" w:date="2024-05-21T15:56:00Z" w16du:dateUtc="2024-05-21T22:56:00Z"/>
                <w:rFonts w:ascii="Arial" w:hAnsi="Arial" w:cs="Arial"/>
                <w:sz w:val="22"/>
                <w:szCs w:val="22"/>
              </w:rPr>
            </w:pPr>
          </w:p>
          <w:p w14:paraId="6CFA1893" w14:textId="6485E1A5" w:rsidR="007924A6" w:rsidRDefault="00160CB1" w:rsidP="001F21A8">
            <w:pPr>
              <w:rPr>
                <w:ins w:id="1909" w:author="Tang, Joyce" w:date="2024-05-21T15:56:00Z" w16du:dateUtc="2024-05-21T22:56:00Z"/>
                <w:rFonts w:ascii="Arial" w:hAnsi="Arial" w:cs="Arial"/>
                <w:sz w:val="22"/>
                <w:szCs w:val="22"/>
              </w:rPr>
            </w:pPr>
            <w:ins w:id="1910" w:author="Tang, Joyce" w:date="2024-05-21T19:58:00Z" w16du:dateUtc="2024-05-22T02:58:00Z">
              <w:r>
                <w:t>If the issue cannot be resolved immediately, the customer service representative escalates the request to the appropriate department.</w:t>
              </w:r>
            </w:ins>
          </w:p>
          <w:p w14:paraId="518DA60E" w14:textId="77777777" w:rsidR="007924A6" w:rsidRPr="007769BC" w:rsidRDefault="007924A6" w:rsidP="001F21A8">
            <w:pPr>
              <w:rPr>
                <w:ins w:id="1911" w:author="Tang, Joyce" w:date="2024-05-21T15:56:00Z" w16du:dateUtc="2024-05-21T22:56:00Z"/>
                <w:rFonts w:ascii="Arial" w:hAnsi="Arial" w:cs="Arial"/>
                <w:sz w:val="22"/>
                <w:szCs w:val="22"/>
              </w:rPr>
            </w:pPr>
          </w:p>
        </w:tc>
      </w:tr>
      <w:tr w:rsidR="007924A6" w:rsidRPr="007769BC" w14:paraId="29B0BB25" w14:textId="77777777" w:rsidTr="001F21A8">
        <w:trPr>
          <w:ins w:id="1912" w:author="Tang, Joyce" w:date="2024-05-21T15:56:00Z"/>
        </w:trPr>
        <w:tc>
          <w:tcPr>
            <w:tcW w:w="9576" w:type="dxa"/>
            <w:gridSpan w:val="4"/>
            <w:shd w:val="clear" w:color="auto" w:fill="auto"/>
          </w:tcPr>
          <w:p w14:paraId="1C751F9A" w14:textId="77777777" w:rsidR="007924A6" w:rsidRDefault="007924A6" w:rsidP="001F21A8">
            <w:pPr>
              <w:rPr>
                <w:ins w:id="1913" w:author="Tang, Joyce" w:date="2024-05-21T15:56:00Z" w16du:dateUtc="2024-05-21T22:56:00Z"/>
                <w:rFonts w:ascii="Arial" w:hAnsi="Arial" w:cs="Arial"/>
                <w:b/>
                <w:sz w:val="22"/>
                <w:szCs w:val="22"/>
              </w:rPr>
            </w:pPr>
            <w:ins w:id="1914" w:author="Tang, Joyce" w:date="2024-05-21T15:56:00Z" w16du:dateUtc="2024-05-21T22:56:00Z">
              <w:r w:rsidRPr="004D69D3">
                <w:rPr>
                  <w:rFonts w:ascii="Arial" w:hAnsi="Arial" w:cs="Arial"/>
                  <w:b/>
                  <w:sz w:val="22"/>
                  <w:szCs w:val="22"/>
                </w:rPr>
                <w:t>Special Requirements:</w:t>
              </w:r>
              <w:r w:rsidRPr="009D6144">
                <w:rPr>
                  <w:rFonts w:ascii="Arial" w:hAnsi="Arial" w:cs="Arial"/>
                  <w:b/>
                  <w:sz w:val="22"/>
                  <w:szCs w:val="22"/>
                </w:rPr>
                <w:t xml:space="preserve"> </w:t>
              </w:r>
            </w:ins>
          </w:p>
          <w:p w14:paraId="544A1044" w14:textId="77777777" w:rsidR="007924A6" w:rsidRDefault="007924A6" w:rsidP="001F21A8">
            <w:pPr>
              <w:rPr>
                <w:ins w:id="1915" w:author="Tang, Joyce" w:date="2024-05-21T19:59:00Z" w16du:dateUtc="2024-05-22T02:59:00Z"/>
                <w:rFonts w:ascii="Arial" w:hAnsi="Arial" w:cs="Arial"/>
                <w:b/>
                <w:sz w:val="22"/>
                <w:szCs w:val="22"/>
              </w:rPr>
            </w:pPr>
          </w:p>
          <w:p w14:paraId="1F1E9581" w14:textId="3F958939" w:rsidR="00160CB1" w:rsidRDefault="00160CB1" w:rsidP="001F21A8">
            <w:pPr>
              <w:rPr>
                <w:ins w:id="1916" w:author="Tang, Joyce" w:date="2024-05-21T15:56:00Z" w16du:dateUtc="2024-05-21T22:56:00Z"/>
                <w:rFonts w:ascii="Arial" w:hAnsi="Arial" w:cs="Arial"/>
                <w:b/>
                <w:sz w:val="22"/>
                <w:szCs w:val="22"/>
              </w:rPr>
            </w:pPr>
            <w:ins w:id="1917" w:author="Tang, Joyce" w:date="2024-05-21T19:59:00Z" w16du:dateUtc="2024-05-22T02:59:00Z">
              <w:r>
                <w:t>The system must ensure secure communication between users and customer service representatives.</w:t>
              </w:r>
            </w:ins>
          </w:p>
          <w:p w14:paraId="385ED8D2" w14:textId="77777777" w:rsidR="007924A6" w:rsidRPr="007769BC" w:rsidRDefault="007924A6" w:rsidP="001F21A8">
            <w:pPr>
              <w:rPr>
                <w:ins w:id="1918" w:author="Tang, Joyce" w:date="2024-05-21T15:56:00Z" w16du:dateUtc="2024-05-21T22:56:00Z"/>
                <w:rFonts w:ascii="Arial" w:hAnsi="Arial" w:cs="Arial"/>
                <w:b/>
                <w:sz w:val="22"/>
                <w:szCs w:val="22"/>
              </w:rPr>
            </w:pPr>
          </w:p>
        </w:tc>
      </w:tr>
      <w:tr w:rsidR="007924A6" w:rsidRPr="007769BC" w14:paraId="09F738B7" w14:textId="77777777" w:rsidTr="001F21A8">
        <w:trPr>
          <w:ins w:id="1919" w:author="Tang, Joyce" w:date="2024-05-21T15:56:00Z"/>
        </w:trPr>
        <w:tc>
          <w:tcPr>
            <w:tcW w:w="9576" w:type="dxa"/>
            <w:gridSpan w:val="4"/>
            <w:shd w:val="clear" w:color="auto" w:fill="auto"/>
          </w:tcPr>
          <w:p w14:paraId="6379E3A6" w14:textId="038D1B3E" w:rsidR="007924A6" w:rsidRPr="00160CB1" w:rsidRDefault="007924A6" w:rsidP="001F21A8">
            <w:pPr>
              <w:rPr>
                <w:ins w:id="1920" w:author="Tang, Joyce" w:date="2024-05-21T15:56:00Z" w16du:dateUtc="2024-05-21T22:56:00Z"/>
                <w:rFonts w:ascii="Arial" w:hAnsi="Arial" w:cs="Arial"/>
                <w:b/>
                <w:sz w:val="22"/>
                <w:szCs w:val="22"/>
                <w:rPrChange w:id="1921" w:author="Tang, Joyce" w:date="2024-05-21T19:59:00Z" w16du:dateUtc="2024-05-22T02:59:00Z">
                  <w:rPr>
                    <w:ins w:id="1922" w:author="Tang, Joyce" w:date="2024-05-21T15:56:00Z" w16du:dateUtc="2024-05-21T22:56:00Z"/>
                    <w:rFonts w:cs="Arial"/>
                    <w:b/>
                    <w:sz w:val="22"/>
                    <w:szCs w:val="22"/>
                  </w:rPr>
                </w:rPrChange>
              </w:rPr>
            </w:pPr>
            <w:ins w:id="1923" w:author="Tang, Joyce" w:date="2024-05-21T15:56:00Z" w16du:dateUtc="2024-05-21T22:56:00Z">
              <w:r w:rsidRPr="00CC2AD7">
                <w:rPr>
                  <w:rFonts w:ascii="Arial" w:hAnsi="Arial" w:cs="Arial"/>
                  <w:b/>
                  <w:sz w:val="22"/>
                  <w:szCs w:val="22"/>
                </w:rPr>
                <w:t xml:space="preserve">To do/Issues: </w:t>
              </w:r>
            </w:ins>
          </w:p>
          <w:p w14:paraId="561F4DC4" w14:textId="2A79290F" w:rsidR="007924A6" w:rsidRPr="00160CB1" w:rsidRDefault="00160CB1" w:rsidP="001F21A8">
            <w:pPr>
              <w:rPr>
                <w:ins w:id="1924" w:author="Tang, Joyce" w:date="2024-05-21T15:56:00Z" w16du:dateUtc="2024-05-21T22:56:00Z"/>
                <w:rFonts w:ascii="Arial" w:hAnsi="Arial" w:cs="Arial"/>
                <w:bCs/>
                <w:sz w:val="22"/>
                <w:szCs w:val="22"/>
                <w:rPrChange w:id="1925" w:author="Tang, Joyce" w:date="2024-05-21T19:59:00Z" w16du:dateUtc="2024-05-22T02:59:00Z">
                  <w:rPr>
                    <w:ins w:id="1926" w:author="Tang, Joyce" w:date="2024-05-21T15:56:00Z" w16du:dateUtc="2024-05-21T22:56:00Z"/>
                    <w:rFonts w:ascii="Arial" w:hAnsi="Arial" w:cs="Arial"/>
                    <w:b/>
                    <w:sz w:val="22"/>
                    <w:szCs w:val="22"/>
                  </w:rPr>
                </w:rPrChange>
              </w:rPr>
            </w:pPr>
            <w:ins w:id="1927" w:author="Tang, Joyce" w:date="2024-05-21T19:59:00Z" w16du:dateUtc="2024-05-22T02:59:00Z">
              <w:r w:rsidRPr="00160CB1">
                <w:rPr>
                  <w:rFonts w:ascii="Arial" w:hAnsi="Arial" w:cs="Arial"/>
                  <w:bCs/>
                  <w:sz w:val="22"/>
                  <w:szCs w:val="22"/>
                  <w:rPrChange w:id="1928" w:author="Tang, Joyce" w:date="2024-05-21T19:59:00Z" w16du:dateUtc="2024-05-22T02:59:00Z">
                    <w:rPr>
                      <w:rFonts w:ascii="Arial" w:hAnsi="Arial" w:cs="Arial"/>
                      <w:b/>
                      <w:sz w:val="22"/>
                      <w:szCs w:val="22"/>
                    </w:rPr>
                  </w:rPrChange>
                </w:rPr>
                <w:t>None</w:t>
              </w:r>
            </w:ins>
          </w:p>
        </w:tc>
      </w:tr>
    </w:tbl>
    <w:p w14:paraId="6C477628" w14:textId="77777777" w:rsidR="007924A6" w:rsidRPr="00E77104" w:rsidRDefault="007924A6" w:rsidP="007924A6">
      <w:pPr>
        <w:rPr>
          <w:ins w:id="1929" w:author="Tang, Joyce" w:date="2024-05-21T15:56:00Z" w16du:dateUtc="2024-05-21T22:56:00Z"/>
          <w:rFonts w:ascii="Arial" w:hAnsi="Arial" w:cs="Arial"/>
        </w:rPr>
      </w:pPr>
    </w:p>
    <w:p w14:paraId="7C2A4A37" w14:textId="77777777" w:rsidR="007924A6" w:rsidRDefault="007924A6" w:rsidP="007924A6">
      <w:pPr>
        <w:rPr>
          <w:ins w:id="1930" w:author="Tang, Joyce" w:date="2024-05-21T15:56:00Z" w16du:dateUtc="2024-05-21T22:56: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1024"/>
        <w:gridCol w:w="2718"/>
      </w:tblGrid>
      <w:tr w:rsidR="007924A6" w:rsidRPr="007769BC" w14:paraId="3FF601F7" w14:textId="77777777" w:rsidTr="001F21A8">
        <w:trPr>
          <w:ins w:id="1931" w:author="Tang, Joyce" w:date="2024-05-21T15:56:00Z"/>
        </w:trPr>
        <w:tc>
          <w:tcPr>
            <w:tcW w:w="5958" w:type="dxa"/>
            <w:gridSpan w:val="2"/>
            <w:shd w:val="clear" w:color="auto" w:fill="auto"/>
          </w:tcPr>
          <w:p w14:paraId="7D6E2D5E" w14:textId="2D11D417" w:rsidR="007924A6" w:rsidRPr="007769BC" w:rsidRDefault="007924A6" w:rsidP="001F21A8">
            <w:pPr>
              <w:rPr>
                <w:ins w:id="1932" w:author="Tang, Joyce" w:date="2024-05-21T15:56:00Z" w16du:dateUtc="2024-05-21T22:56:00Z"/>
                <w:rFonts w:ascii="Arial" w:hAnsi="Arial" w:cs="Arial"/>
                <w:sz w:val="22"/>
                <w:szCs w:val="22"/>
              </w:rPr>
            </w:pPr>
            <w:ins w:id="1933" w:author="Tang, Joyce" w:date="2024-05-21T15:56:00Z" w16du:dateUtc="2024-05-21T22:56: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1934" w:author="Tang, Joyce" w:date="2024-05-21T19:59:00Z" w16du:dateUtc="2024-05-22T02:59:00Z">
              <w:r w:rsidR="00160CB1" w:rsidRPr="00160CB1">
                <w:rPr>
                  <w:rFonts w:ascii="Arial" w:hAnsi="Arial" w:cs="Arial"/>
                  <w:sz w:val="22"/>
                  <w:szCs w:val="22"/>
                </w:rPr>
                <w:t>Promote the App</w:t>
              </w:r>
            </w:ins>
          </w:p>
        </w:tc>
        <w:tc>
          <w:tcPr>
            <w:tcW w:w="900" w:type="dxa"/>
            <w:shd w:val="clear" w:color="auto" w:fill="auto"/>
          </w:tcPr>
          <w:p w14:paraId="06CF6610" w14:textId="201AC130" w:rsidR="007924A6" w:rsidRPr="007769BC" w:rsidRDefault="007924A6" w:rsidP="001F21A8">
            <w:pPr>
              <w:rPr>
                <w:ins w:id="1935" w:author="Tang, Joyce" w:date="2024-05-21T15:56:00Z" w16du:dateUtc="2024-05-21T22:56:00Z"/>
                <w:rFonts w:ascii="Arial" w:hAnsi="Arial" w:cs="Arial"/>
                <w:sz w:val="22"/>
                <w:szCs w:val="22"/>
              </w:rPr>
            </w:pPr>
            <w:ins w:id="1936" w:author="Tang, Joyce" w:date="2024-05-21T15:56:00Z" w16du:dateUtc="2024-05-21T22:56:00Z">
              <w:r w:rsidRPr="007769BC">
                <w:rPr>
                  <w:rFonts w:ascii="Arial" w:hAnsi="Arial" w:cs="Arial"/>
                  <w:b/>
                  <w:sz w:val="22"/>
                  <w:szCs w:val="22"/>
                </w:rPr>
                <w:t>ID</w:t>
              </w:r>
              <w:r w:rsidRPr="007769BC">
                <w:rPr>
                  <w:rFonts w:ascii="Arial" w:hAnsi="Arial" w:cs="Arial"/>
                  <w:sz w:val="22"/>
                  <w:szCs w:val="22"/>
                </w:rPr>
                <w:t xml:space="preserve">:  </w:t>
              </w:r>
            </w:ins>
            <w:ins w:id="1937" w:author="Tang, Joyce" w:date="2024-05-21T19:59:00Z" w16du:dateUtc="2024-05-22T02:59:00Z">
              <w:r w:rsidR="00160CB1">
                <w:rPr>
                  <w:rFonts w:ascii="Arial" w:hAnsi="Arial" w:cs="Arial"/>
                  <w:sz w:val="22"/>
                  <w:szCs w:val="22"/>
                </w:rPr>
                <w:t>UC_013</w:t>
              </w:r>
            </w:ins>
          </w:p>
        </w:tc>
        <w:tc>
          <w:tcPr>
            <w:tcW w:w="2718" w:type="dxa"/>
            <w:shd w:val="clear" w:color="auto" w:fill="auto"/>
          </w:tcPr>
          <w:p w14:paraId="5D8B317A" w14:textId="7EA0E7B2" w:rsidR="007924A6" w:rsidRPr="007769BC" w:rsidRDefault="007924A6" w:rsidP="001F21A8">
            <w:pPr>
              <w:rPr>
                <w:ins w:id="1938" w:author="Tang, Joyce" w:date="2024-05-21T15:56:00Z" w16du:dateUtc="2024-05-21T22:56:00Z"/>
                <w:rFonts w:ascii="Arial" w:hAnsi="Arial" w:cs="Arial"/>
                <w:sz w:val="22"/>
                <w:szCs w:val="22"/>
              </w:rPr>
            </w:pPr>
            <w:ins w:id="1939" w:author="Tang, Joyce" w:date="2024-05-21T15:56:00Z" w16du:dateUtc="2024-05-21T22:56:00Z">
              <w:r w:rsidRPr="007769BC">
                <w:rPr>
                  <w:rFonts w:ascii="Arial" w:hAnsi="Arial" w:cs="Arial"/>
                  <w:b/>
                  <w:sz w:val="22"/>
                  <w:szCs w:val="22"/>
                </w:rPr>
                <w:t>Importance</w:t>
              </w:r>
              <w:r w:rsidRPr="007769BC">
                <w:rPr>
                  <w:rFonts w:ascii="Arial" w:hAnsi="Arial" w:cs="Arial"/>
                  <w:sz w:val="22"/>
                  <w:szCs w:val="22"/>
                </w:rPr>
                <w:t xml:space="preserve">: </w:t>
              </w:r>
            </w:ins>
            <w:ins w:id="1940" w:author="Tang, Joyce" w:date="2024-05-21T19:59:00Z" w16du:dateUtc="2024-05-22T02:59:00Z">
              <w:r w:rsidR="00160CB1">
                <w:rPr>
                  <w:rFonts w:ascii="Arial" w:hAnsi="Arial" w:cs="Arial"/>
                  <w:sz w:val="22"/>
                  <w:szCs w:val="22"/>
                </w:rPr>
                <w:t>Medium</w:t>
              </w:r>
            </w:ins>
          </w:p>
        </w:tc>
      </w:tr>
      <w:tr w:rsidR="007924A6" w:rsidRPr="007769BC" w14:paraId="7F70924B" w14:textId="77777777" w:rsidTr="001F21A8">
        <w:trPr>
          <w:ins w:id="1941" w:author="Tang, Joyce" w:date="2024-05-21T15:56:00Z"/>
        </w:trPr>
        <w:tc>
          <w:tcPr>
            <w:tcW w:w="4788" w:type="dxa"/>
            <w:shd w:val="clear" w:color="auto" w:fill="auto"/>
          </w:tcPr>
          <w:p w14:paraId="5BB6491B" w14:textId="1B716DEF" w:rsidR="007924A6" w:rsidRPr="007769BC" w:rsidRDefault="007924A6" w:rsidP="001F21A8">
            <w:pPr>
              <w:rPr>
                <w:ins w:id="1942" w:author="Tang, Joyce" w:date="2024-05-21T15:56:00Z" w16du:dateUtc="2024-05-21T22:56:00Z"/>
                <w:rFonts w:ascii="Arial" w:hAnsi="Arial" w:cs="Arial"/>
                <w:sz w:val="22"/>
                <w:szCs w:val="22"/>
              </w:rPr>
            </w:pPr>
            <w:ins w:id="1943" w:author="Tang, Joyce" w:date="2024-05-21T15:56:00Z" w16du:dateUtc="2024-05-21T22:56: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1944" w:author="Tang, Joyce" w:date="2024-05-21T20:00:00Z" w16du:dateUtc="2024-05-22T03:00:00Z">
              <w:r w:rsidR="00160CB1">
                <w:rPr>
                  <w:rFonts w:ascii="Arial" w:hAnsi="Arial" w:cs="Arial"/>
                  <w:sz w:val="22"/>
                  <w:szCs w:val="22"/>
                </w:rPr>
                <w:t>Marketing</w:t>
              </w:r>
            </w:ins>
          </w:p>
        </w:tc>
        <w:tc>
          <w:tcPr>
            <w:tcW w:w="4788" w:type="dxa"/>
            <w:gridSpan w:val="3"/>
            <w:shd w:val="clear" w:color="auto" w:fill="auto"/>
          </w:tcPr>
          <w:p w14:paraId="7B1F6B9E" w14:textId="743A526D" w:rsidR="007924A6" w:rsidRPr="007769BC" w:rsidRDefault="007924A6" w:rsidP="001F21A8">
            <w:pPr>
              <w:rPr>
                <w:ins w:id="1945" w:author="Tang, Joyce" w:date="2024-05-21T15:56:00Z" w16du:dateUtc="2024-05-21T22:56:00Z"/>
                <w:rFonts w:ascii="Arial" w:hAnsi="Arial" w:cs="Arial"/>
                <w:sz w:val="22"/>
                <w:szCs w:val="22"/>
              </w:rPr>
            </w:pPr>
            <w:ins w:id="1946" w:author="Tang, Joyce" w:date="2024-05-21T15:56:00Z" w16du:dateUtc="2024-05-21T22:56: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947" w:author="Tang, Joyce" w:date="2024-05-21T20:00:00Z" w16du:dateUtc="2024-05-22T03:00:00Z">
              <w:r w:rsidR="00160CB1">
                <w:rPr>
                  <w:rFonts w:ascii="Arial" w:hAnsi="Arial" w:cs="Arial"/>
                  <w:sz w:val="22"/>
                  <w:szCs w:val="22"/>
                </w:rPr>
                <w:t>Primary</w:t>
              </w:r>
            </w:ins>
          </w:p>
        </w:tc>
      </w:tr>
      <w:tr w:rsidR="007924A6" w:rsidRPr="007769BC" w14:paraId="2D5BB890" w14:textId="77777777" w:rsidTr="001F21A8">
        <w:trPr>
          <w:ins w:id="1948" w:author="Tang, Joyce" w:date="2024-05-21T15:56:00Z"/>
        </w:trPr>
        <w:tc>
          <w:tcPr>
            <w:tcW w:w="9576" w:type="dxa"/>
            <w:gridSpan w:val="4"/>
            <w:shd w:val="clear" w:color="auto" w:fill="auto"/>
          </w:tcPr>
          <w:p w14:paraId="1CA937DE" w14:textId="57DF774F" w:rsidR="007924A6" w:rsidRDefault="007924A6" w:rsidP="001F21A8">
            <w:pPr>
              <w:rPr>
                <w:ins w:id="1949" w:author="Tang, Joyce" w:date="2024-05-21T15:56:00Z" w16du:dateUtc="2024-05-21T22:56:00Z"/>
                <w:rFonts w:ascii="Arial" w:hAnsi="Arial" w:cs="Arial"/>
                <w:b/>
                <w:sz w:val="22"/>
                <w:szCs w:val="22"/>
              </w:rPr>
            </w:pPr>
            <w:ins w:id="1950" w:author="Tang, Joyce" w:date="2024-05-21T15:56:00Z" w16du:dateUtc="2024-05-21T22:56:00Z">
              <w:r>
                <w:rPr>
                  <w:rFonts w:ascii="Arial" w:hAnsi="Arial" w:cs="Arial"/>
                  <w:b/>
                  <w:sz w:val="22"/>
                  <w:szCs w:val="22"/>
                </w:rPr>
                <w:t>Supporting Actors:</w:t>
              </w:r>
            </w:ins>
            <w:ins w:id="1951" w:author="Tang, Joyce" w:date="2024-05-21T20:00:00Z" w16du:dateUtc="2024-05-22T03:00:00Z">
              <w:r w:rsidR="00160CB1">
                <w:rPr>
                  <w:rFonts w:ascii="Arial" w:hAnsi="Arial" w:cs="Arial"/>
                  <w:b/>
                  <w:sz w:val="22"/>
                  <w:szCs w:val="22"/>
                </w:rPr>
                <w:t xml:space="preserve"> </w:t>
              </w:r>
              <w:r w:rsidR="00160CB1" w:rsidRPr="00160CB1">
                <w:rPr>
                  <w:rFonts w:ascii="Arial" w:hAnsi="Arial" w:cs="Arial"/>
                  <w:bCs/>
                  <w:sz w:val="22"/>
                  <w:szCs w:val="22"/>
                  <w:rPrChange w:id="1952" w:author="Tang, Joyce" w:date="2024-05-21T20:00:00Z" w16du:dateUtc="2024-05-22T03:00:00Z">
                    <w:rPr>
                      <w:rFonts w:ascii="Arial" w:hAnsi="Arial" w:cs="Arial"/>
                      <w:b/>
                      <w:sz w:val="22"/>
                      <w:szCs w:val="22"/>
                    </w:rPr>
                  </w:rPrChange>
                </w:rPr>
                <w:t>None</w:t>
              </w:r>
            </w:ins>
          </w:p>
          <w:p w14:paraId="451763C8" w14:textId="77777777" w:rsidR="007924A6" w:rsidRPr="007769BC" w:rsidRDefault="007924A6" w:rsidP="001F21A8">
            <w:pPr>
              <w:rPr>
                <w:ins w:id="1953" w:author="Tang, Joyce" w:date="2024-05-21T15:56:00Z" w16du:dateUtc="2024-05-21T22:56:00Z"/>
                <w:rFonts w:ascii="Arial" w:hAnsi="Arial" w:cs="Arial"/>
                <w:b/>
                <w:sz w:val="22"/>
                <w:szCs w:val="22"/>
              </w:rPr>
            </w:pPr>
          </w:p>
        </w:tc>
      </w:tr>
      <w:tr w:rsidR="007924A6" w:rsidRPr="007769BC" w14:paraId="13B7C6FE" w14:textId="77777777" w:rsidTr="001F21A8">
        <w:trPr>
          <w:ins w:id="1954" w:author="Tang, Joyce" w:date="2024-05-21T15:56:00Z"/>
        </w:trPr>
        <w:tc>
          <w:tcPr>
            <w:tcW w:w="9576" w:type="dxa"/>
            <w:gridSpan w:val="4"/>
            <w:shd w:val="clear" w:color="auto" w:fill="auto"/>
          </w:tcPr>
          <w:p w14:paraId="2D40094D" w14:textId="51633066" w:rsidR="007924A6" w:rsidRDefault="007924A6" w:rsidP="001F21A8">
            <w:pPr>
              <w:rPr>
                <w:ins w:id="1955" w:author="Tang, Joyce" w:date="2024-05-21T20:00:00Z" w16du:dateUtc="2024-05-22T03:00:00Z"/>
                <w:rFonts w:ascii="Arial" w:hAnsi="Arial" w:cs="Arial"/>
                <w:sz w:val="22"/>
                <w:szCs w:val="22"/>
              </w:rPr>
            </w:pPr>
            <w:ins w:id="1956" w:author="Tang, Joyce" w:date="2024-05-21T15:56:00Z" w16du:dateUtc="2024-05-21T22:56: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548C473F" w14:textId="77777777" w:rsidR="00160CB1" w:rsidRDefault="00160CB1" w:rsidP="00160CB1">
            <w:pPr>
              <w:numPr>
                <w:ilvl w:val="0"/>
                <w:numId w:val="51"/>
              </w:numPr>
              <w:spacing w:before="100" w:beforeAutospacing="1" w:after="100" w:afterAutospacing="1"/>
              <w:rPr>
                <w:ins w:id="1957" w:author="Tang, Joyce" w:date="2024-05-21T20:00:00Z" w16du:dateUtc="2024-05-22T03:00:00Z"/>
              </w:rPr>
            </w:pPr>
            <w:ins w:id="1958" w:author="Tang, Joyce" w:date="2024-05-21T20:00:00Z" w16du:dateUtc="2024-05-22T03:00:00Z">
              <w:r>
                <w:rPr>
                  <w:rStyle w:val="Strong"/>
                </w:rPr>
                <w:t>Marketing</w:t>
              </w:r>
              <w:r>
                <w:t>: Aims to attract new users and increase app adoption.</w:t>
              </w:r>
            </w:ins>
          </w:p>
          <w:p w14:paraId="0CB19542" w14:textId="21A581BE" w:rsidR="007924A6" w:rsidRPr="00160CB1" w:rsidRDefault="00160CB1">
            <w:pPr>
              <w:numPr>
                <w:ilvl w:val="0"/>
                <w:numId w:val="51"/>
              </w:numPr>
              <w:spacing w:before="100" w:beforeAutospacing="1" w:after="100" w:afterAutospacing="1"/>
              <w:rPr>
                <w:ins w:id="1959" w:author="Tang, Joyce" w:date="2024-05-21T15:56:00Z" w16du:dateUtc="2024-05-21T22:56:00Z"/>
                <w:rPrChange w:id="1960" w:author="Tang, Joyce" w:date="2024-05-21T20:00:00Z" w16du:dateUtc="2024-05-22T03:00:00Z">
                  <w:rPr>
                    <w:ins w:id="1961" w:author="Tang, Joyce" w:date="2024-05-21T15:56:00Z" w16du:dateUtc="2024-05-21T22:56:00Z"/>
                    <w:rFonts w:ascii="Arial" w:hAnsi="Arial" w:cs="Arial"/>
                    <w:sz w:val="22"/>
                    <w:szCs w:val="22"/>
                  </w:rPr>
                </w:rPrChange>
              </w:rPr>
              <w:pPrChange w:id="1962" w:author="Tang, Joyce" w:date="2024-05-21T20:00:00Z" w16du:dateUtc="2024-05-22T03:00:00Z">
                <w:pPr/>
              </w:pPrChange>
            </w:pPr>
            <w:ins w:id="1963" w:author="Tang, Joyce" w:date="2024-05-21T20:00:00Z" w16du:dateUtc="2024-05-22T03:00:00Z">
              <w:r>
                <w:rPr>
                  <w:rStyle w:val="Strong"/>
                </w:rPr>
                <w:t>ScamSafe</w:t>
              </w:r>
              <w:r>
                <w:t>: Seeks to expand its user base and market presence.</w:t>
              </w:r>
            </w:ins>
          </w:p>
        </w:tc>
      </w:tr>
      <w:tr w:rsidR="007924A6" w:rsidRPr="007769BC" w14:paraId="3A3D9C3F" w14:textId="77777777" w:rsidTr="001F21A8">
        <w:trPr>
          <w:ins w:id="1964" w:author="Tang, Joyce" w:date="2024-05-21T15:56:00Z"/>
        </w:trPr>
        <w:tc>
          <w:tcPr>
            <w:tcW w:w="9576" w:type="dxa"/>
            <w:gridSpan w:val="4"/>
            <w:shd w:val="clear" w:color="auto" w:fill="auto"/>
          </w:tcPr>
          <w:p w14:paraId="0C59B2BA" w14:textId="77777777" w:rsidR="007924A6" w:rsidRPr="007769BC" w:rsidRDefault="007924A6" w:rsidP="001F21A8">
            <w:pPr>
              <w:rPr>
                <w:ins w:id="1965" w:author="Tang, Joyce" w:date="2024-05-21T15:56:00Z" w16du:dateUtc="2024-05-21T22:56:00Z"/>
                <w:rFonts w:ascii="Arial" w:hAnsi="Arial" w:cs="Arial"/>
                <w:sz w:val="22"/>
                <w:szCs w:val="22"/>
              </w:rPr>
            </w:pPr>
            <w:ins w:id="1966" w:author="Tang, Joyce" w:date="2024-05-21T15:56:00Z" w16du:dateUtc="2024-05-21T22:56: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682A42BD" w14:textId="77777777" w:rsidR="007924A6" w:rsidRPr="007769BC" w:rsidRDefault="007924A6" w:rsidP="001F21A8">
            <w:pPr>
              <w:rPr>
                <w:ins w:id="1967" w:author="Tang, Joyce" w:date="2024-05-21T15:56:00Z" w16du:dateUtc="2024-05-21T22:56:00Z"/>
                <w:rFonts w:ascii="Arial" w:hAnsi="Arial" w:cs="Arial"/>
                <w:sz w:val="22"/>
                <w:szCs w:val="22"/>
              </w:rPr>
            </w:pPr>
          </w:p>
          <w:p w14:paraId="384F3D34" w14:textId="32A1B540" w:rsidR="007924A6" w:rsidRPr="007769BC" w:rsidRDefault="00160CB1" w:rsidP="001F21A8">
            <w:pPr>
              <w:rPr>
                <w:ins w:id="1968" w:author="Tang, Joyce" w:date="2024-05-21T15:56:00Z" w16du:dateUtc="2024-05-21T22:56:00Z"/>
                <w:rFonts w:ascii="Arial" w:hAnsi="Arial" w:cs="Arial"/>
                <w:sz w:val="22"/>
                <w:szCs w:val="22"/>
              </w:rPr>
            </w:pPr>
            <w:ins w:id="1969" w:author="Tang, Joyce" w:date="2024-05-21T20:01:00Z" w16du:dateUtc="2024-05-22T03:01:00Z">
              <w:r w:rsidRPr="00160CB1">
                <w:rPr>
                  <w:rFonts w:ascii="Arial" w:hAnsi="Arial" w:cs="Arial"/>
                  <w:sz w:val="22"/>
                  <w:szCs w:val="22"/>
                </w:rPr>
                <w:t>Involves marketing activities to promote ScamSafe to potential users through various channels.</w:t>
              </w:r>
            </w:ins>
          </w:p>
          <w:p w14:paraId="52EBC6FC" w14:textId="77777777" w:rsidR="007924A6" w:rsidRPr="007769BC" w:rsidRDefault="007924A6" w:rsidP="001F21A8">
            <w:pPr>
              <w:rPr>
                <w:ins w:id="1970" w:author="Tang, Joyce" w:date="2024-05-21T15:56:00Z" w16du:dateUtc="2024-05-21T22:56:00Z"/>
                <w:rFonts w:ascii="Arial" w:hAnsi="Arial" w:cs="Arial"/>
                <w:sz w:val="22"/>
                <w:szCs w:val="22"/>
              </w:rPr>
            </w:pPr>
          </w:p>
        </w:tc>
      </w:tr>
      <w:tr w:rsidR="007924A6" w:rsidRPr="007769BC" w14:paraId="28E5398C" w14:textId="77777777" w:rsidTr="001F21A8">
        <w:trPr>
          <w:ins w:id="1971" w:author="Tang, Joyce" w:date="2024-05-21T15:56:00Z"/>
        </w:trPr>
        <w:tc>
          <w:tcPr>
            <w:tcW w:w="9576" w:type="dxa"/>
            <w:gridSpan w:val="4"/>
            <w:shd w:val="clear" w:color="auto" w:fill="auto"/>
          </w:tcPr>
          <w:p w14:paraId="689FE989" w14:textId="28AE4F95" w:rsidR="007924A6" w:rsidRPr="007769BC" w:rsidRDefault="007924A6" w:rsidP="001F21A8">
            <w:pPr>
              <w:rPr>
                <w:ins w:id="1972" w:author="Tang, Joyce" w:date="2024-05-21T15:56:00Z" w16du:dateUtc="2024-05-21T22:56:00Z"/>
                <w:rFonts w:ascii="Arial" w:hAnsi="Arial" w:cs="Arial"/>
                <w:sz w:val="22"/>
                <w:szCs w:val="22"/>
              </w:rPr>
            </w:pPr>
            <w:ins w:id="1973" w:author="Tang, Joyce" w:date="2024-05-21T15:56:00Z" w16du:dateUtc="2024-05-21T22:56:00Z">
              <w:r w:rsidRPr="007769BC">
                <w:rPr>
                  <w:rFonts w:ascii="Arial" w:hAnsi="Arial" w:cs="Arial"/>
                  <w:b/>
                  <w:sz w:val="22"/>
                  <w:szCs w:val="22"/>
                </w:rPr>
                <w:t>Trigger</w:t>
              </w:r>
              <w:r w:rsidRPr="007769BC">
                <w:rPr>
                  <w:rFonts w:ascii="Arial" w:hAnsi="Arial" w:cs="Arial"/>
                  <w:sz w:val="22"/>
                  <w:szCs w:val="22"/>
                </w:rPr>
                <w:t xml:space="preserve">: </w:t>
              </w:r>
            </w:ins>
            <w:ins w:id="1974" w:author="Tang, Joyce" w:date="2024-05-21T20:01:00Z" w16du:dateUtc="2024-05-22T03:01:00Z">
              <w:r w:rsidR="00160CB1" w:rsidRPr="00160CB1">
                <w:rPr>
                  <w:rFonts w:ascii="Arial" w:hAnsi="Arial" w:cs="Arial"/>
                  <w:sz w:val="22"/>
                  <w:szCs w:val="22"/>
                </w:rPr>
                <w:t>Marketing campaign initiation or promotional event.</w:t>
              </w:r>
            </w:ins>
          </w:p>
          <w:p w14:paraId="59CF2601" w14:textId="77777777" w:rsidR="007924A6" w:rsidRPr="007769BC" w:rsidRDefault="007924A6" w:rsidP="001F21A8">
            <w:pPr>
              <w:rPr>
                <w:ins w:id="1975" w:author="Tang, Joyce" w:date="2024-05-21T15:56:00Z" w16du:dateUtc="2024-05-21T22:56:00Z"/>
                <w:rFonts w:ascii="Arial" w:hAnsi="Arial" w:cs="Arial"/>
                <w:sz w:val="22"/>
                <w:szCs w:val="22"/>
              </w:rPr>
            </w:pPr>
          </w:p>
          <w:p w14:paraId="7AF1CA27" w14:textId="5A3EE7E8" w:rsidR="007924A6" w:rsidRPr="007769BC" w:rsidRDefault="007924A6" w:rsidP="001F21A8">
            <w:pPr>
              <w:tabs>
                <w:tab w:val="left" w:pos="1980"/>
                <w:tab w:val="left" w:pos="3240"/>
              </w:tabs>
              <w:rPr>
                <w:ins w:id="1976" w:author="Tang, Joyce" w:date="2024-05-21T15:56:00Z" w16du:dateUtc="2024-05-21T22:56:00Z"/>
                <w:rFonts w:ascii="Arial" w:hAnsi="Arial" w:cs="Arial"/>
                <w:sz w:val="22"/>
                <w:szCs w:val="22"/>
              </w:rPr>
            </w:pPr>
            <w:ins w:id="1977" w:author="Tang, Joyce" w:date="2024-05-21T15:56:00Z" w16du:dateUtc="2024-05-21T22:56: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ins>
            <w:ins w:id="1978" w:author="Tang, Joyce" w:date="2024-05-21T20:01:00Z" w16du:dateUtc="2024-05-22T03:01:00Z">
              <w:r w:rsidR="00160CB1">
                <w:rPr>
                  <w:rFonts w:ascii="Arial" w:hAnsi="Arial" w:cs="Arial"/>
                  <w:sz w:val="22"/>
                  <w:szCs w:val="22"/>
                </w:rPr>
                <w:t>X</w:t>
              </w:r>
            </w:ins>
            <w:ins w:id="1979" w:author="Tang, Joyce" w:date="2024-05-21T15:56:00Z" w16du:dateUtc="2024-05-21T22:56:00Z">
              <w:r>
                <w:rPr>
                  <w:rFonts w:ascii="Arial" w:hAnsi="Arial" w:cs="Arial"/>
                  <w:sz w:val="22"/>
                  <w:szCs w:val="22"/>
                </w:rPr>
                <w:t xml:space="preserve">___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7924A6" w:rsidRPr="007769BC" w14:paraId="2DB24A3B" w14:textId="77777777" w:rsidTr="001F21A8">
        <w:trPr>
          <w:ins w:id="1980" w:author="Tang, Joyce" w:date="2024-05-21T15:56:00Z"/>
        </w:trPr>
        <w:tc>
          <w:tcPr>
            <w:tcW w:w="9576" w:type="dxa"/>
            <w:gridSpan w:val="4"/>
            <w:shd w:val="clear" w:color="auto" w:fill="auto"/>
          </w:tcPr>
          <w:p w14:paraId="7CDD819A" w14:textId="77777777" w:rsidR="007924A6" w:rsidRPr="007769BC" w:rsidRDefault="007924A6" w:rsidP="001F21A8">
            <w:pPr>
              <w:rPr>
                <w:ins w:id="1981" w:author="Tang, Joyce" w:date="2024-05-21T15:56:00Z" w16du:dateUtc="2024-05-21T22:56:00Z"/>
                <w:rFonts w:ascii="Arial" w:hAnsi="Arial" w:cs="Arial"/>
                <w:sz w:val="22"/>
                <w:szCs w:val="22"/>
              </w:rPr>
            </w:pPr>
            <w:ins w:id="1982" w:author="Tang, Joyce" w:date="2024-05-21T15:56:00Z" w16du:dateUtc="2024-05-21T22:56:00Z">
              <w:r w:rsidRPr="007769BC">
                <w:rPr>
                  <w:rFonts w:ascii="Arial" w:hAnsi="Arial" w:cs="Arial"/>
                  <w:b/>
                  <w:sz w:val="22"/>
                  <w:szCs w:val="22"/>
                </w:rPr>
                <w:t>Relationships</w:t>
              </w:r>
              <w:r w:rsidRPr="007769BC">
                <w:rPr>
                  <w:rFonts w:ascii="Arial" w:hAnsi="Arial" w:cs="Arial"/>
                  <w:sz w:val="22"/>
                  <w:szCs w:val="22"/>
                </w:rPr>
                <w:t xml:space="preserve">: </w:t>
              </w:r>
            </w:ins>
          </w:p>
          <w:p w14:paraId="58C1F7AA" w14:textId="3AEAF00B" w:rsidR="007924A6" w:rsidRPr="007769BC" w:rsidRDefault="007924A6" w:rsidP="001F21A8">
            <w:pPr>
              <w:tabs>
                <w:tab w:val="left" w:pos="720"/>
              </w:tabs>
              <w:rPr>
                <w:ins w:id="1983" w:author="Tang, Joyce" w:date="2024-05-21T15:56:00Z" w16du:dateUtc="2024-05-21T22:56:00Z"/>
                <w:rFonts w:ascii="Arial" w:hAnsi="Arial" w:cs="Arial"/>
                <w:sz w:val="22"/>
                <w:szCs w:val="22"/>
              </w:rPr>
            </w:pPr>
            <w:ins w:id="1984" w:author="Tang, Joyce" w:date="2024-05-21T15:56:00Z" w16du:dateUtc="2024-05-21T22:56: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985" w:author="Tang, Joyce" w:date="2024-05-21T20:01:00Z" w16du:dateUtc="2024-05-22T03:01:00Z">
              <w:r w:rsidR="00160CB1">
                <w:rPr>
                  <w:rFonts w:ascii="Arial" w:hAnsi="Arial" w:cs="Arial"/>
                  <w:sz w:val="22"/>
                  <w:szCs w:val="22"/>
                </w:rPr>
                <w:t>Marketing</w:t>
              </w:r>
            </w:ins>
          </w:p>
          <w:p w14:paraId="24472561" w14:textId="2BC82F03" w:rsidR="007924A6" w:rsidRPr="007769BC" w:rsidRDefault="007924A6" w:rsidP="001F21A8">
            <w:pPr>
              <w:tabs>
                <w:tab w:val="left" w:pos="720"/>
              </w:tabs>
              <w:rPr>
                <w:ins w:id="1986" w:author="Tang, Joyce" w:date="2024-05-21T15:56:00Z" w16du:dateUtc="2024-05-21T22:56:00Z"/>
                <w:rFonts w:ascii="Arial" w:hAnsi="Arial" w:cs="Arial"/>
                <w:sz w:val="22"/>
                <w:szCs w:val="22"/>
              </w:rPr>
            </w:pPr>
            <w:ins w:id="1987" w:author="Tang, Joyce" w:date="2024-05-21T15:56:00Z" w16du:dateUtc="2024-05-21T22:56: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988" w:author="Tang, Joyce" w:date="2024-05-21T20:01:00Z" w16du:dateUtc="2024-05-22T03:01:00Z">
              <w:r w:rsidR="00160CB1">
                <w:rPr>
                  <w:rFonts w:ascii="Arial" w:hAnsi="Arial" w:cs="Arial"/>
                  <w:sz w:val="22"/>
                  <w:szCs w:val="22"/>
                </w:rPr>
                <w:t>None</w:t>
              </w:r>
            </w:ins>
          </w:p>
          <w:p w14:paraId="5871ADF0" w14:textId="2804A775" w:rsidR="007924A6" w:rsidRPr="007769BC" w:rsidRDefault="007924A6" w:rsidP="001F21A8">
            <w:pPr>
              <w:tabs>
                <w:tab w:val="left" w:pos="720"/>
              </w:tabs>
              <w:rPr>
                <w:ins w:id="1989" w:author="Tang, Joyce" w:date="2024-05-21T15:56:00Z" w16du:dateUtc="2024-05-21T22:56:00Z"/>
                <w:rFonts w:ascii="Arial" w:hAnsi="Arial" w:cs="Arial"/>
                <w:sz w:val="22"/>
                <w:szCs w:val="22"/>
              </w:rPr>
            </w:pPr>
            <w:ins w:id="1990" w:author="Tang, Joyce" w:date="2024-05-21T15:56:00Z" w16du:dateUtc="2024-05-21T22:56: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991" w:author="Tang, Joyce" w:date="2024-05-21T20:01:00Z" w16du:dateUtc="2024-05-22T03:01:00Z">
              <w:r w:rsidR="00160CB1">
                <w:rPr>
                  <w:rFonts w:ascii="Arial" w:hAnsi="Arial" w:cs="Arial"/>
                  <w:sz w:val="22"/>
                  <w:szCs w:val="22"/>
                </w:rPr>
                <w:t>None</w:t>
              </w:r>
            </w:ins>
          </w:p>
          <w:p w14:paraId="1C2AB6C4" w14:textId="4A86900B" w:rsidR="007924A6" w:rsidRPr="007769BC" w:rsidRDefault="007924A6" w:rsidP="001F21A8">
            <w:pPr>
              <w:tabs>
                <w:tab w:val="left" w:pos="720"/>
              </w:tabs>
              <w:rPr>
                <w:ins w:id="1992" w:author="Tang, Joyce" w:date="2024-05-21T15:56:00Z" w16du:dateUtc="2024-05-21T22:56:00Z"/>
                <w:rFonts w:ascii="Arial" w:hAnsi="Arial" w:cs="Arial"/>
                <w:sz w:val="22"/>
                <w:szCs w:val="22"/>
              </w:rPr>
            </w:pPr>
            <w:ins w:id="1993" w:author="Tang, Joyce" w:date="2024-05-21T15:56:00Z" w16du:dateUtc="2024-05-21T22:56: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994" w:author="Tang, Joyce" w:date="2024-05-21T20:01:00Z" w16du:dateUtc="2024-05-22T03:01:00Z">
              <w:r w:rsidR="00160CB1">
                <w:rPr>
                  <w:rFonts w:ascii="Arial" w:hAnsi="Arial" w:cs="Arial"/>
                  <w:sz w:val="22"/>
                  <w:szCs w:val="22"/>
                </w:rPr>
                <w:t xml:space="preserve"> None</w:t>
              </w:r>
            </w:ins>
            <w:ins w:id="1995" w:author="Tang, Joyce" w:date="2024-05-21T15:56:00Z" w16du:dateUtc="2024-05-21T22:56:00Z">
              <w:r w:rsidRPr="007769BC">
                <w:rPr>
                  <w:rFonts w:ascii="Arial" w:hAnsi="Arial" w:cs="Arial"/>
                  <w:sz w:val="22"/>
                  <w:szCs w:val="22"/>
                </w:rPr>
                <w:t xml:space="preserve"> </w:t>
              </w:r>
            </w:ins>
          </w:p>
        </w:tc>
      </w:tr>
      <w:tr w:rsidR="007924A6" w:rsidRPr="007769BC" w14:paraId="66C8C7C0" w14:textId="77777777" w:rsidTr="001F21A8">
        <w:trPr>
          <w:ins w:id="1996" w:author="Tang, Joyce" w:date="2024-05-21T15:56:00Z"/>
        </w:trPr>
        <w:tc>
          <w:tcPr>
            <w:tcW w:w="9576" w:type="dxa"/>
            <w:gridSpan w:val="4"/>
            <w:shd w:val="clear" w:color="auto" w:fill="auto"/>
          </w:tcPr>
          <w:p w14:paraId="2BD688C9" w14:textId="77777777" w:rsidR="007924A6" w:rsidRDefault="007924A6" w:rsidP="001F21A8">
            <w:pPr>
              <w:rPr>
                <w:ins w:id="1997" w:author="Tang, Joyce" w:date="2024-05-21T20:02:00Z" w16du:dateUtc="2024-05-22T03:02:00Z"/>
                <w:rFonts w:ascii="Arial" w:hAnsi="Arial" w:cs="Arial"/>
                <w:sz w:val="22"/>
                <w:szCs w:val="22"/>
              </w:rPr>
            </w:pPr>
            <w:ins w:id="1998" w:author="Tang, Joyce" w:date="2024-05-21T15:56:00Z" w16du:dateUtc="2024-05-21T22:56: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60A769AC" w14:textId="77777777" w:rsidR="00160CB1" w:rsidRPr="007769BC" w:rsidRDefault="00160CB1" w:rsidP="001F21A8">
            <w:pPr>
              <w:rPr>
                <w:ins w:id="1999" w:author="Tang, Joyce" w:date="2024-05-21T15:56:00Z" w16du:dateUtc="2024-05-21T22:56:00Z"/>
                <w:rFonts w:ascii="Arial" w:hAnsi="Arial" w:cs="Arial"/>
                <w:sz w:val="22"/>
                <w:szCs w:val="22"/>
              </w:rPr>
            </w:pPr>
          </w:p>
          <w:p w14:paraId="557C12BE" w14:textId="77777777" w:rsidR="00160CB1" w:rsidRPr="00160CB1" w:rsidRDefault="00160CB1" w:rsidP="00160CB1">
            <w:pPr>
              <w:rPr>
                <w:ins w:id="2000" w:author="Tang, Joyce" w:date="2024-05-21T20:02:00Z" w16du:dateUtc="2024-05-22T03:02:00Z"/>
                <w:rFonts w:ascii="Arial" w:hAnsi="Arial" w:cs="Arial"/>
                <w:sz w:val="22"/>
                <w:szCs w:val="22"/>
              </w:rPr>
            </w:pPr>
            <w:ins w:id="2001" w:author="Tang, Joyce" w:date="2024-05-21T20:02:00Z" w16du:dateUtc="2024-05-22T03:02:00Z">
              <w:r w:rsidRPr="00160CB1">
                <w:rPr>
                  <w:rFonts w:ascii="Arial" w:hAnsi="Arial" w:cs="Arial"/>
                  <w:sz w:val="22"/>
                  <w:szCs w:val="22"/>
                </w:rPr>
                <w:t>Marketing team plans a promotional campaign.</w:t>
              </w:r>
            </w:ins>
          </w:p>
          <w:p w14:paraId="13E7DCCA" w14:textId="77777777" w:rsidR="00160CB1" w:rsidRPr="00160CB1" w:rsidRDefault="00160CB1" w:rsidP="00160CB1">
            <w:pPr>
              <w:rPr>
                <w:ins w:id="2002" w:author="Tang, Joyce" w:date="2024-05-21T20:02:00Z" w16du:dateUtc="2024-05-22T03:02:00Z"/>
                <w:rFonts w:ascii="Arial" w:hAnsi="Arial" w:cs="Arial"/>
                <w:sz w:val="22"/>
                <w:szCs w:val="22"/>
              </w:rPr>
            </w:pPr>
            <w:ins w:id="2003" w:author="Tang, Joyce" w:date="2024-05-21T20:02:00Z" w16du:dateUtc="2024-05-22T03:02:00Z">
              <w:r w:rsidRPr="00160CB1">
                <w:rPr>
                  <w:rFonts w:ascii="Arial" w:hAnsi="Arial" w:cs="Arial"/>
                  <w:sz w:val="22"/>
                  <w:szCs w:val="22"/>
                </w:rPr>
                <w:t>Marketing team creates promotional materials (e.g., ads, social media posts).</w:t>
              </w:r>
            </w:ins>
          </w:p>
          <w:p w14:paraId="410DFC16" w14:textId="77777777" w:rsidR="00160CB1" w:rsidRPr="00160CB1" w:rsidRDefault="00160CB1" w:rsidP="00160CB1">
            <w:pPr>
              <w:rPr>
                <w:ins w:id="2004" w:author="Tang, Joyce" w:date="2024-05-21T20:02:00Z" w16du:dateUtc="2024-05-22T03:02:00Z"/>
                <w:rFonts w:ascii="Arial" w:hAnsi="Arial" w:cs="Arial"/>
                <w:sz w:val="22"/>
                <w:szCs w:val="22"/>
              </w:rPr>
            </w:pPr>
            <w:ins w:id="2005" w:author="Tang, Joyce" w:date="2024-05-21T20:02:00Z" w16du:dateUtc="2024-05-22T03:02:00Z">
              <w:r w:rsidRPr="00160CB1">
                <w:rPr>
                  <w:rFonts w:ascii="Arial" w:hAnsi="Arial" w:cs="Arial"/>
                  <w:sz w:val="22"/>
                  <w:szCs w:val="22"/>
                </w:rPr>
                <w:t>Marketing team launches the campaign through selected channels (e.g., online ads, social media).</w:t>
              </w:r>
            </w:ins>
          </w:p>
          <w:p w14:paraId="508CB581" w14:textId="77777777" w:rsidR="00160CB1" w:rsidRPr="00160CB1" w:rsidRDefault="00160CB1" w:rsidP="00160CB1">
            <w:pPr>
              <w:rPr>
                <w:ins w:id="2006" w:author="Tang, Joyce" w:date="2024-05-21T20:02:00Z" w16du:dateUtc="2024-05-22T03:02:00Z"/>
                <w:rFonts w:ascii="Arial" w:hAnsi="Arial" w:cs="Arial"/>
                <w:sz w:val="22"/>
                <w:szCs w:val="22"/>
              </w:rPr>
            </w:pPr>
            <w:ins w:id="2007" w:author="Tang, Joyce" w:date="2024-05-21T20:02:00Z" w16du:dateUtc="2024-05-22T03:02:00Z">
              <w:r w:rsidRPr="00160CB1">
                <w:rPr>
                  <w:rFonts w:ascii="Arial" w:hAnsi="Arial" w:cs="Arial"/>
                  <w:sz w:val="22"/>
                  <w:szCs w:val="22"/>
                </w:rPr>
                <w:t>Marketing team monitors the campaign’s performance.</w:t>
              </w:r>
            </w:ins>
          </w:p>
          <w:p w14:paraId="411BE3B7" w14:textId="77777777" w:rsidR="00160CB1" w:rsidRPr="00160CB1" w:rsidRDefault="00160CB1" w:rsidP="00160CB1">
            <w:pPr>
              <w:rPr>
                <w:ins w:id="2008" w:author="Tang, Joyce" w:date="2024-05-21T20:02:00Z" w16du:dateUtc="2024-05-22T03:02:00Z"/>
                <w:rFonts w:ascii="Arial" w:hAnsi="Arial" w:cs="Arial"/>
                <w:sz w:val="22"/>
                <w:szCs w:val="22"/>
              </w:rPr>
            </w:pPr>
            <w:ins w:id="2009" w:author="Tang, Joyce" w:date="2024-05-21T20:02:00Z" w16du:dateUtc="2024-05-22T03:02:00Z">
              <w:r w:rsidRPr="00160CB1">
                <w:rPr>
                  <w:rFonts w:ascii="Arial" w:hAnsi="Arial" w:cs="Arial"/>
                  <w:sz w:val="22"/>
                  <w:szCs w:val="22"/>
                </w:rPr>
                <w:t>Marketing team analyzes user engagement and feedback.</w:t>
              </w:r>
            </w:ins>
          </w:p>
          <w:p w14:paraId="47753475" w14:textId="65FBB2C1" w:rsidR="007924A6" w:rsidRPr="007769BC" w:rsidRDefault="00160CB1" w:rsidP="00160CB1">
            <w:pPr>
              <w:rPr>
                <w:ins w:id="2010" w:author="Tang, Joyce" w:date="2024-05-21T15:56:00Z" w16du:dateUtc="2024-05-21T22:56:00Z"/>
                <w:rFonts w:ascii="Arial" w:hAnsi="Arial" w:cs="Arial"/>
                <w:sz w:val="22"/>
                <w:szCs w:val="22"/>
              </w:rPr>
            </w:pPr>
            <w:ins w:id="2011" w:author="Tang, Joyce" w:date="2024-05-21T20:02:00Z" w16du:dateUtc="2024-05-22T03:02:00Z">
              <w:r w:rsidRPr="00160CB1">
                <w:rPr>
                  <w:rFonts w:ascii="Arial" w:hAnsi="Arial" w:cs="Arial"/>
                  <w:sz w:val="22"/>
                  <w:szCs w:val="22"/>
                </w:rPr>
                <w:t>System logs new user registrations resulting from the campaign.</w:t>
              </w:r>
            </w:ins>
          </w:p>
          <w:p w14:paraId="766A4AE9" w14:textId="77777777" w:rsidR="007924A6" w:rsidRPr="007769BC" w:rsidRDefault="007924A6" w:rsidP="001F21A8">
            <w:pPr>
              <w:rPr>
                <w:ins w:id="2012" w:author="Tang, Joyce" w:date="2024-05-21T15:56:00Z" w16du:dateUtc="2024-05-21T22:56:00Z"/>
                <w:rFonts w:ascii="Arial" w:hAnsi="Arial" w:cs="Arial"/>
                <w:sz w:val="22"/>
                <w:szCs w:val="22"/>
              </w:rPr>
            </w:pPr>
          </w:p>
        </w:tc>
      </w:tr>
      <w:tr w:rsidR="007924A6" w:rsidRPr="007769BC" w14:paraId="3E44BD75" w14:textId="77777777" w:rsidTr="001F21A8">
        <w:trPr>
          <w:trHeight w:val="498"/>
          <w:ins w:id="2013" w:author="Tang, Joyce" w:date="2024-05-21T15:56:00Z"/>
        </w:trPr>
        <w:tc>
          <w:tcPr>
            <w:tcW w:w="9576" w:type="dxa"/>
            <w:gridSpan w:val="4"/>
            <w:shd w:val="clear" w:color="auto" w:fill="auto"/>
          </w:tcPr>
          <w:p w14:paraId="3FA3FB60" w14:textId="77777777" w:rsidR="007924A6" w:rsidRDefault="007924A6" w:rsidP="001F21A8">
            <w:pPr>
              <w:rPr>
                <w:ins w:id="2014" w:author="Tang, Joyce" w:date="2024-05-21T15:56:00Z" w16du:dateUtc="2024-05-21T22:56:00Z"/>
                <w:rFonts w:ascii="Arial" w:hAnsi="Arial" w:cs="Arial"/>
                <w:sz w:val="22"/>
                <w:szCs w:val="22"/>
              </w:rPr>
            </w:pPr>
            <w:ins w:id="2015" w:author="Tang, Joyce" w:date="2024-05-21T15:56:00Z" w16du:dateUtc="2024-05-21T22:56: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780DA375" w14:textId="18E8FF35" w:rsidR="00160CB1" w:rsidRPr="007769BC" w:rsidRDefault="00160CB1" w:rsidP="001F21A8">
            <w:pPr>
              <w:rPr>
                <w:ins w:id="2016" w:author="Tang, Joyce" w:date="2024-05-21T15:56:00Z" w16du:dateUtc="2024-05-21T22:56:00Z"/>
                <w:rFonts w:ascii="Arial" w:hAnsi="Arial" w:cs="Arial"/>
                <w:sz w:val="22"/>
                <w:szCs w:val="22"/>
              </w:rPr>
            </w:pPr>
            <w:ins w:id="2017" w:author="Tang, Joyce" w:date="2024-05-21T20:02:00Z" w16du:dateUtc="2024-05-22T03:02:00Z">
              <w:r>
                <w:rPr>
                  <w:rFonts w:ascii="Arial" w:hAnsi="Arial" w:cs="Arial"/>
                  <w:sz w:val="22"/>
                  <w:szCs w:val="22"/>
                </w:rPr>
                <w:t>None</w:t>
              </w:r>
            </w:ins>
          </w:p>
        </w:tc>
      </w:tr>
      <w:tr w:rsidR="007924A6" w:rsidRPr="007769BC" w14:paraId="337B3EB7" w14:textId="77777777" w:rsidTr="001F21A8">
        <w:trPr>
          <w:ins w:id="2018" w:author="Tang, Joyce" w:date="2024-05-21T15:56:00Z"/>
        </w:trPr>
        <w:tc>
          <w:tcPr>
            <w:tcW w:w="9576" w:type="dxa"/>
            <w:gridSpan w:val="4"/>
            <w:shd w:val="clear" w:color="auto" w:fill="auto"/>
          </w:tcPr>
          <w:p w14:paraId="6E251861" w14:textId="77777777" w:rsidR="007924A6" w:rsidRDefault="007924A6" w:rsidP="001F21A8">
            <w:pPr>
              <w:rPr>
                <w:ins w:id="2019" w:author="Tang, Joyce" w:date="2024-05-21T15:56:00Z" w16du:dateUtc="2024-05-21T22:56:00Z"/>
                <w:rFonts w:ascii="Arial" w:hAnsi="Arial" w:cs="Arial"/>
                <w:sz w:val="22"/>
                <w:szCs w:val="22"/>
              </w:rPr>
            </w:pPr>
            <w:ins w:id="2020" w:author="Tang, Joyce" w:date="2024-05-21T15:56:00Z" w16du:dateUtc="2024-05-21T22:56: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4C755BBF" w14:textId="77777777" w:rsidR="007924A6" w:rsidRDefault="007924A6" w:rsidP="001F21A8">
            <w:pPr>
              <w:rPr>
                <w:ins w:id="2021" w:author="Tang, Joyce" w:date="2024-05-21T20:02:00Z" w16du:dateUtc="2024-05-22T03:02:00Z"/>
                <w:rFonts w:ascii="Arial" w:hAnsi="Arial" w:cs="Arial"/>
                <w:sz w:val="22"/>
                <w:szCs w:val="22"/>
              </w:rPr>
            </w:pPr>
          </w:p>
          <w:p w14:paraId="3660B76B" w14:textId="096A7A33" w:rsidR="00160CB1" w:rsidRDefault="00160CB1" w:rsidP="001F21A8">
            <w:pPr>
              <w:rPr>
                <w:ins w:id="2022" w:author="Tang, Joyce" w:date="2024-05-21T15:56:00Z" w16du:dateUtc="2024-05-21T22:56:00Z"/>
                <w:rFonts w:ascii="Arial" w:hAnsi="Arial" w:cs="Arial"/>
                <w:sz w:val="22"/>
                <w:szCs w:val="22"/>
              </w:rPr>
            </w:pPr>
            <w:ins w:id="2023" w:author="Tang, Joyce" w:date="2024-05-21T20:02:00Z" w16du:dateUtc="2024-05-22T03:02:00Z">
              <w:r w:rsidRPr="00160CB1">
                <w:rPr>
                  <w:rFonts w:ascii="Arial" w:hAnsi="Arial" w:cs="Arial"/>
                  <w:sz w:val="22"/>
                  <w:szCs w:val="22"/>
                </w:rPr>
                <w:t>If the campaign is not performing as expected, the marketing team adjusts the strategy and materials.</w:t>
              </w:r>
            </w:ins>
          </w:p>
          <w:p w14:paraId="4D4D8F32" w14:textId="77777777" w:rsidR="007924A6" w:rsidRPr="007769BC" w:rsidRDefault="007924A6" w:rsidP="001F21A8">
            <w:pPr>
              <w:rPr>
                <w:ins w:id="2024" w:author="Tang, Joyce" w:date="2024-05-21T15:56:00Z" w16du:dateUtc="2024-05-21T22:56:00Z"/>
                <w:rFonts w:ascii="Arial" w:hAnsi="Arial" w:cs="Arial"/>
                <w:sz w:val="22"/>
                <w:szCs w:val="22"/>
              </w:rPr>
            </w:pPr>
          </w:p>
        </w:tc>
      </w:tr>
      <w:tr w:rsidR="007924A6" w:rsidRPr="007769BC" w14:paraId="7CBFF8FF" w14:textId="77777777" w:rsidTr="001F21A8">
        <w:trPr>
          <w:ins w:id="2025" w:author="Tang, Joyce" w:date="2024-05-21T15:56:00Z"/>
        </w:trPr>
        <w:tc>
          <w:tcPr>
            <w:tcW w:w="9576" w:type="dxa"/>
            <w:gridSpan w:val="4"/>
            <w:shd w:val="clear" w:color="auto" w:fill="auto"/>
          </w:tcPr>
          <w:p w14:paraId="1A21CC3F" w14:textId="77777777" w:rsidR="007924A6" w:rsidRDefault="007924A6" w:rsidP="001F21A8">
            <w:pPr>
              <w:rPr>
                <w:ins w:id="2026" w:author="Tang, Joyce" w:date="2024-05-21T15:56:00Z" w16du:dateUtc="2024-05-21T22:56:00Z"/>
                <w:rFonts w:ascii="Arial" w:hAnsi="Arial" w:cs="Arial"/>
                <w:b/>
                <w:sz w:val="22"/>
                <w:szCs w:val="22"/>
              </w:rPr>
            </w:pPr>
            <w:ins w:id="2027" w:author="Tang, Joyce" w:date="2024-05-21T15:56:00Z" w16du:dateUtc="2024-05-21T22:56:00Z">
              <w:r w:rsidRPr="004D69D3">
                <w:rPr>
                  <w:rFonts w:ascii="Arial" w:hAnsi="Arial" w:cs="Arial"/>
                  <w:b/>
                  <w:sz w:val="22"/>
                  <w:szCs w:val="22"/>
                </w:rPr>
                <w:t>Special Requirements:</w:t>
              </w:r>
              <w:r w:rsidRPr="009D6144">
                <w:rPr>
                  <w:rFonts w:ascii="Arial" w:hAnsi="Arial" w:cs="Arial"/>
                  <w:b/>
                  <w:sz w:val="22"/>
                  <w:szCs w:val="22"/>
                </w:rPr>
                <w:t xml:space="preserve"> </w:t>
              </w:r>
            </w:ins>
          </w:p>
          <w:p w14:paraId="1DA55798" w14:textId="77777777" w:rsidR="007924A6" w:rsidRDefault="007924A6" w:rsidP="001F21A8">
            <w:pPr>
              <w:rPr>
                <w:ins w:id="2028" w:author="Tang, Joyce" w:date="2024-05-21T15:56:00Z" w16du:dateUtc="2024-05-21T22:56:00Z"/>
                <w:rFonts w:ascii="Arial" w:hAnsi="Arial" w:cs="Arial"/>
                <w:b/>
                <w:sz w:val="22"/>
                <w:szCs w:val="22"/>
              </w:rPr>
            </w:pPr>
          </w:p>
          <w:p w14:paraId="314B2D64" w14:textId="77777777" w:rsidR="007924A6" w:rsidRPr="00160CB1" w:rsidRDefault="00160CB1" w:rsidP="001F21A8">
            <w:pPr>
              <w:rPr>
                <w:ins w:id="2029" w:author="Tang, Joyce" w:date="2024-05-21T20:02:00Z" w16du:dateUtc="2024-05-22T03:02:00Z"/>
                <w:rFonts w:ascii="Arial" w:hAnsi="Arial" w:cs="Arial"/>
                <w:bCs/>
                <w:sz w:val="22"/>
                <w:szCs w:val="22"/>
                <w:rPrChange w:id="2030" w:author="Tang, Joyce" w:date="2024-05-21T20:02:00Z" w16du:dateUtc="2024-05-22T03:02:00Z">
                  <w:rPr>
                    <w:ins w:id="2031" w:author="Tang, Joyce" w:date="2024-05-21T20:02:00Z" w16du:dateUtc="2024-05-22T03:02:00Z"/>
                    <w:rFonts w:ascii="Arial" w:hAnsi="Arial" w:cs="Arial"/>
                    <w:b/>
                    <w:sz w:val="22"/>
                    <w:szCs w:val="22"/>
                  </w:rPr>
                </w:rPrChange>
              </w:rPr>
            </w:pPr>
            <w:ins w:id="2032" w:author="Tang, Joyce" w:date="2024-05-21T20:02:00Z" w16du:dateUtc="2024-05-22T03:02:00Z">
              <w:r w:rsidRPr="00160CB1">
                <w:rPr>
                  <w:rFonts w:ascii="Arial" w:hAnsi="Arial" w:cs="Arial"/>
                  <w:bCs/>
                  <w:sz w:val="22"/>
                  <w:szCs w:val="22"/>
                  <w:rPrChange w:id="2033" w:author="Tang, Joyce" w:date="2024-05-21T20:02:00Z" w16du:dateUtc="2024-05-22T03:02:00Z">
                    <w:rPr>
                      <w:rFonts w:ascii="Arial" w:hAnsi="Arial" w:cs="Arial"/>
                      <w:b/>
                      <w:sz w:val="22"/>
                      <w:szCs w:val="22"/>
                    </w:rPr>
                  </w:rPrChange>
                </w:rPr>
                <w:t>The system must track the effectiveness of marketing campaigns and new user registrations.</w:t>
              </w:r>
            </w:ins>
          </w:p>
          <w:p w14:paraId="6B1E195D" w14:textId="2EF2F21C" w:rsidR="00160CB1" w:rsidRPr="007769BC" w:rsidRDefault="00160CB1" w:rsidP="001F21A8">
            <w:pPr>
              <w:rPr>
                <w:ins w:id="2034" w:author="Tang, Joyce" w:date="2024-05-21T15:56:00Z" w16du:dateUtc="2024-05-21T22:56:00Z"/>
                <w:rFonts w:ascii="Arial" w:hAnsi="Arial" w:cs="Arial"/>
                <w:b/>
                <w:sz w:val="22"/>
                <w:szCs w:val="22"/>
              </w:rPr>
            </w:pPr>
          </w:p>
        </w:tc>
      </w:tr>
      <w:tr w:rsidR="007924A6" w:rsidRPr="007769BC" w14:paraId="5E492B2C" w14:textId="77777777" w:rsidTr="001F21A8">
        <w:trPr>
          <w:ins w:id="2035" w:author="Tang, Joyce" w:date="2024-05-21T15:56:00Z"/>
        </w:trPr>
        <w:tc>
          <w:tcPr>
            <w:tcW w:w="9576" w:type="dxa"/>
            <w:gridSpan w:val="4"/>
            <w:shd w:val="clear" w:color="auto" w:fill="auto"/>
          </w:tcPr>
          <w:p w14:paraId="6BC04459" w14:textId="77777777" w:rsidR="007924A6" w:rsidRPr="00CC2AD7" w:rsidRDefault="007924A6" w:rsidP="001F21A8">
            <w:pPr>
              <w:rPr>
                <w:ins w:id="2036" w:author="Tang, Joyce" w:date="2024-05-21T15:56:00Z" w16du:dateUtc="2024-05-21T22:56:00Z"/>
                <w:rFonts w:ascii="Arial" w:hAnsi="Arial" w:cs="Arial"/>
                <w:b/>
                <w:sz w:val="22"/>
                <w:szCs w:val="22"/>
              </w:rPr>
            </w:pPr>
            <w:ins w:id="2037" w:author="Tang, Joyce" w:date="2024-05-21T15:56:00Z" w16du:dateUtc="2024-05-21T22:56:00Z">
              <w:r w:rsidRPr="00CC2AD7">
                <w:rPr>
                  <w:rFonts w:ascii="Arial" w:hAnsi="Arial" w:cs="Arial"/>
                  <w:b/>
                  <w:sz w:val="22"/>
                  <w:szCs w:val="22"/>
                </w:rPr>
                <w:t xml:space="preserve">To do/Issues: </w:t>
              </w:r>
            </w:ins>
          </w:p>
          <w:p w14:paraId="4A0AF1F5" w14:textId="77777777" w:rsidR="007924A6" w:rsidRDefault="007924A6" w:rsidP="001F21A8">
            <w:pPr>
              <w:rPr>
                <w:ins w:id="2038" w:author="Tang, Joyce" w:date="2024-05-21T15:56:00Z" w16du:dateUtc="2024-05-21T22:56:00Z"/>
                <w:rFonts w:cs="Arial"/>
                <w:b/>
                <w:sz w:val="22"/>
                <w:szCs w:val="22"/>
              </w:rPr>
            </w:pPr>
          </w:p>
          <w:p w14:paraId="20F125F0" w14:textId="7F792185" w:rsidR="007924A6" w:rsidRPr="004D69D3" w:rsidRDefault="00160CB1" w:rsidP="001F21A8">
            <w:pPr>
              <w:rPr>
                <w:ins w:id="2039" w:author="Tang, Joyce" w:date="2024-05-21T15:56:00Z" w16du:dateUtc="2024-05-21T22:56:00Z"/>
                <w:rFonts w:ascii="Arial" w:hAnsi="Arial" w:cs="Arial"/>
                <w:b/>
                <w:sz w:val="22"/>
                <w:szCs w:val="22"/>
              </w:rPr>
            </w:pPr>
            <w:ins w:id="2040" w:author="Tang, Joyce" w:date="2024-05-21T20:03:00Z" w16du:dateUtc="2024-05-22T03:03:00Z">
              <w:r w:rsidRPr="00160CB1">
                <w:rPr>
                  <w:rFonts w:ascii="Arial" w:hAnsi="Arial" w:cs="Arial"/>
                  <w:bCs/>
                  <w:sz w:val="22"/>
                  <w:szCs w:val="22"/>
                  <w:rPrChange w:id="2041" w:author="Tang, Joyce" w:date="2024-05-21T20:03:00Z" w16du:dateUtc="2024-05-22T03:03:00Z">
                    <w:rPr>
                      <w:rFonts w:ascii="Arial" w:hAnsi="Arial" w:cs="Arial"/>
                      <w:b/>
                      <w:sz w:val="22"/>
                      <w:szCs w:val="22"/>
                    </w:rPr>
                  </w:rPrChange>
                </w:rPr>
                <w:t>None</w:t>
              </w:r>
            </w:ins>
          </w:p>
        </w:tc>
      </w:tr>
    </w:tbl>
    <w:p w14:paraId="380A1FA9" w14:textId="77777777" w:rsidR="007924A6" w:rsidRPr="00E77104" w:rsidRDefault="007924A6" w:rsidP="007924A6">
      <w:pPr>
        <w:rPr>
          <w:ins w:id="2042" w:author="Tang, Joyce" w:date="2024-05-21T15:56:00Z" w16du:dateUtc="2024-05-21T22:56:00Z"/>
          <w:rFonts w:ascii="Arial" w:hAnsi="Arial" w:cs="Arial"/>
        </w:rPr>
      </w:pPr>
    </w:p>
    <w:p w14:paraId="3A68CAE4" w14:textId="77777777" w:rsidR="007924A6" w:rsidRPr="0034053E" w:rsidRDefault="007924A6" w:rsidP="001F37F0">
      <w:pPr>
        <w:ind w:left="907" w:hanging="360"/>
        <w:rPr>
          <w:ins w:id="2043" w:author="Tang, Joyce" w:date="2024-05-21T15:55:00Z" w16du:dateUtc="2024-05-21T22:55:00Z"/>
          <w:rFonts w:ascii="Calibri" w:hAnsi="Calibri"/>
          <w:color w:val="000000"/>
          <w:sz w:val="22"/>
        </w:rPr>
      </w:pPr>
    </w:p>
    <w:p w14:paraId="239BA937" w14:textId="77777777" w:rsidR="00993D08" w:rsidRPr="00160CB1" w:rsidRDefault="001437BA" w:rsidP="001F37F0">
      <w:pPr>
        <w:pStyle w:val="BodyText"/>
        <w:keepNext/>
        <w:tabs>
          <w:tab w:val="left" w:pos="540"/>
        </w:tabs>
        <w:spacing w:before="240"/>
        <w:ind w:left="547" w:hanging="547"/>
        <w:outlineLvl w:val="0"/>
        <w:rPr>
          <w:rFonts w:ascii="Calibri" w:hAnsi="Calibri"/>
          <w:b w:val="0"/>
          <w:bCs/>
          <w:sz w:val="22"/>
        </w:rPr>
      </w:pPr>
      <w:proofErr w:type="gramStart"/>
      <w:r w:rsidRPr="00160CB1">
        <w:rPr>
          <w:rFonts w:ascii="Calibri" w:hAnsi="Calibri"/>
          <w:rPrChange w:id="2044" w:author="Tang, Joyce" w:date="2024-05-21T20:09:00Z" w16du:dateUtc="2024-05-22T03:09:00Z">
            <w:rPr>
              <w:rFonts w:ascii="Calibri" w:hAnsi="Calibri"/>
              <w:color w:val="FFFFFF"/>
              <w:highlight w:val="darkCyan"/>
            </w:rPr>
          </w:rPrChange>
        </w:rPr>
        <w:lastRenderedPageBreak/>
        <w:t>6</w:t>
      </w:r>
      <w:r w:rsidR="003F61B3" w:rsidRPr="00160CB1">
        <w:rPr>
          <w:rFonts w:ascii="Calibri" w:hAnsi="Calibri"/>
          <w:rPrChange w:id="2045" w:author="Tang, Joyce" w:date="2024-05-21T20:09:00Z" w16du:dateUtc="2024-05-22T03:09:00Z">
            <w:rPr>
              <w:rFonts w:ascii="Calibri" w:hAnsi="Calibri"/>
              <w:color w:val="FFFFFF"/>
              <w:highlight w:val="darkCyan"/>
            </w:rPr>
          </w:rPrChange>
        </w:rPr>
        <w:t xml:space="preserve">.0  </w:t>
      </w:r>
      <w:r w:rsidR="003F61B3" w:rsidRPr="00160CB1">
        <w:rPr>
          <w:rFonts w:ascii="Calibri" w:hAnsi="Calibri"/>
          <w:rPrChange w:id="2046" w:author="Tang, Joyce" w:date="2024-05-21T20:09:00Z" w16du:dateUtc="2024-05-22T03:09:00Z">
            <w:rPr>
              <w:rFonts w:ascii="Calibri" w:hAnsi="Calibri"/>
              <w:color w:val="FFFFFF"/>
              <w:highlight w:val="darkCyan"/>
            </w:rPr>
          </w:rPrChange>
        </w:rPr>
        <w:tab/>
      </w:r>
      <w:proofErr w:type="gramEnd"/>
      <w:r w:rsidR="003F61B3" w:rsidRPr="00160CB1">
        <w:rPr>
          <w:rFonts w:ascii="Calibri" w:hAnsi="Calibri"/>
          <w:rPrChange w:id="2047" w:author="Tang, Joyce" w:date="2024-05-21T20:09:00Z" w16du:dateUtc="2024-05-22T03:09:00Z">
            <w:rPr>
              <w:rFonts w:ascii="Calibri" w:hAnsi="Calibri"/>
              <w:color w:val="FFFFFF"/>
              <w:highlight w:val="darkCyan"/>
            </w:rPr>
          </w:rPrChange>
        </w:rPr>
        <w:t>System Evolution</w:t>
      </w:r>
      <w:r w:rsidR="003F61B3" w:rsidRPr="00160CB1">
        <w:rPr>
          <w:rFonts w:ascii="Calibri" w:hAnsi="Calibri"/>
        </w:rPr>
        <w:t xml:space="preserve"> </w:t>
      </w:r>
    </w:p>
    <w:p w14:paraId="4525D2AF" w14:textId="77777777" w:rsidR="00160CB1" w:rsidRDefault="00160CB1" w:rsidP="00160CB1">
      <w:pPr>
        <w:pStyle w:val="NormalWeb"/>
        <w:rPr>
          <w:ins w:id="2048" w:author="Tang, Joyce" w:date="2024-05-21T20:08:00Z" w16du:dateUtc="2024-05-22T03:08:00Z"/>
        </w:rPr>
      </w:pPr>
      <w:ins w:id="2049" w:author="Tang, Joyce" w:date="2024-05-21T20:08:00Z" w16du:dateUtc="2024-05-22T03:08:00Z">
        <w:r>
          <w:rPr>
            <w:rStyle w:val="Strong"/>
          </w:rPr>
          <w:t>Future Features and Enhancements:</w:t>
        </w:r>
      </w:ins>
    </w:p>
    <w:p w14:paraId="5710589E" w14:textId="77777777" w:rsidR="00160CB1" w:rsidRDefault="00160CB1" w:rsidP="00160CB1">
      <w:pPr>
        <w:numPr>
          <w:ilvl w:val="0"/>
          <w:numId w:val="52"/>
        </w:numPr>
        <w:spacing w:before="100" w:beforeAutospacing="1" w:after="100" w:afterAutospacing="1"/>
        <w:rPr>
          <w:ins w:id="2050" w:author="Tang, Joyce" w:date="2024-05-21T20:08:00Z" w16du:dateUtc="2024-05-22T03:08:00Z"/>
        </w:rPr>
      </w:pPr>
      <w:ins w:id="2051" w:author="Tang, Joyce" w:date="2024-05-21T20:08:00Z" w16du:dateUtc="2024-05-22T03:08:00Z">
        <w:r>
          <w:rPr>
            <w:rStyle w:val="Strong"/>
          </w:rPr>
          <w:t>Advanced Analytics Dashboard</w:t>
        </w:r>
        <w:r>
          <w:t xml:space="preserve">: </w:t>
        </w:r>
      </w:ins>
    </w:p>
    <w:p w14:paraId="29248575" w14:textId="77777777" w:rsidR="00160CB1" w:rsidRDefault="00160CB1" w:rsidP="00160CB1">
      <w:pPr>
        <w:numPr>
          <w:ilvl w:val="1"/>
          <w:numId w:val="52"/>
        </w:numPr>
        <w:spacing w:before="100" w:beforeAutospacing="1" w:after="100" w:afterAutospacing="1"/>
        <w:rPr>
          <w:ins w:id="2052" w:author="Tang, Joyce" w:date="2024-05-21T20:08:00Z" w16du:dateUtc="2024-05-22T03:08:00Z"/>
        </w:rPr>
      </w:pPr>
      <w:ins w:id="2053" w:author="Tang, Joyce" w:date="2024-05-21T20:08:00Z" w16du:dateUtc="2024-05-22T03:08:00Z">
        <w:r>
          <w:rPr>
            <w:rStyle w:val="Strong"/>
          </w:rPr>
          <w:t>Description</w:t>
        </w:r>
        <w:r>
          <w:t>: Develop an advanced analytics dashboard for users to gain insights into their data security and transaction patterns.</w:t>
        </w:r>
      </w:ins>
    </w:p>
    <w:p w14:paraId="7920AE18" w14:textId="77777777" w:rsidR="00160CB1" w:rsidRDefault="00160CB1" w:rsidP="00160CB1">
      <w:pPr>
        <w:numPr>
          <w:ilvl w:val="1"/>
          <w:numId w:val="52"/>
        </w:numPr>
        <w:spacing w:before="100" w:beforeAutospacing="1" w:after="100" w:afterAutospacing="1"/>
        <w:rPr>
          <w:ins w:id="2054" w:author="Tang, Joyce" w:date="2024-05-21T20:08:00Z" w16du:dateUtc="2024-05-22T03:08:00Z"/>
        </w:rPr>
      </w:pPr>
      <w:ins w:id="2055" w:author="Tang, Joyce" w:date="2024-05-21T20:08:00Z" w16du:dateUtc="2024-05-22T03:08:00Z">
        <w:r>
          <w:rPr>
            <w:rStyle w:val="Strong"/>
          </w:rPr>
          <w:t>Benefit</w:t>
        </w:r>
        <w:r>
          <w:t>: Provides users with detailed reports and visualizations to better understand their data security status.</w:t>
        </w:r>
      </w:ins>
    </w:p>
    <w:p w14:paraId="75C3D1B1" w14:textId="77777777" w:rsidR="00160CB1" w:rsidRDefault="00160CB1" w:rsidP="00160CB1">
      <w:pPr>
        <w:numPr>
          <w:ilvl w:val="0"/>
          <w:numId w:val="52"/>
        </w:numPr>
        <w:spacing w:before="100" w:beforeAutospacing="1" w:after="100" w:afterAutospacing="1"/>
        <w:rPr>
          <w:ins w:id="2056" w:author="Tang, Joyce" w:date="2024-05-21T20:08:00Z" w16du:dateUtc="2024-05-22T03:08:00Z"/>
        </w:rPr>
      </w:pPr>
      <w:ins w:id="2057" w:author="Tang, Joyce" w:date="2024-05-21T20:08:00Z" w16du:dateUtc="2024-05-22T03:08:00Z">
        <w:r>
          <w:rPr>
            <w:rStyle w:val="Strong"/>
          </w:rPr>
          <w:t>Artificial Intelligence (AI) for Enhanced Fraud Detection</w:t>
        </w:r>
        <w:r>
          <w:t xml:space="preserve">: </w:t>
        </w:r>
      </w:ins>
    </w:p>
    <w:p w14:paraId="7450609E" w14:textId="77777777" w:rsidR="00160CB1" w:rsidRDefault="00160CB1" w:rsidP="00160CB1">
      <w:pPr>
        <w:numPr>
          <w:ilvl w:val="1"/>
          <w:numId w:val="52"/>
        </w:numPr>
        <w:spacing w:before="100" w:beforeAutospacing="1" w:after="100" w:afterAutospacing="1"/>
        <w:rPr>
          <w:ins w:id="2058" w:author="Tang, Joyce" w:date="2024-05-21T20:08:00Z" w16du:dateUtc="2024-05-22T03:08:00Z"/>
        </w:rPr>
      </w:pPr>
      <w:ins w:id="2059" w:author="Tang, Joyce" w:date="2024-05-21T20:08:00Z" w16du:dateUtc="2024-05-22T03:08:00Z">
        <w:r>
          <w:rPr>
            <w:rStyle w:val="Strong"/>
          </w:rPr>
          <w:t>Description</w:t>
        </w:r>
        <w:r>
          <w:t>: Integrate AI and machine learning algorithms to improve fraud detection accuracy and speed.</w:t>
        </w:r>
      </w:ins>
    </w:p>
    <w:p w14:paraId="4A978E33" w14:textId="77777777" w:rsidR="00160CB1" w:rsidRDefault="00160CB1" w:rsidP="00160CB1">
      <w:pPr>
        <w:numPr>
          <w:ilvl w:val="1"/>
          <w:numId w:val="52"/>
        </w:numPr>
        <w:spacing w:before="100" w:beforeAutospacing="1" w:after="100" w:afterAutospacing="1"/>
        <w:rPr>
          <w:ins w:id="2060" w:author="Tang, Joyce" w:date="2024-05-21T20:08:00Z" w16du:dateUtc="2024-05-22T03:08:00Z"/>
        </w:rPr>
      </w:pPr>
      <w:ins w:id="2061" w:author="Tang, Joyce" w:date="2024-05-21T20:08:00Z" w16du:dateUtc="2024-05-22T03:08:00Z">
        <w:r>
          <w:rPr>
            <w:rStyle w:val="Strong"/>
          </w:rPr>
          <w:t>Benefit</w:t>
        </w:r>
        <w:r>
          <w:t>: Enhances the system's ability to detect sophisticated fraud patterns and reduce false positives.</w:t>
        </w:r>
      </w:ins>
    </w:p>
    <w:p w14:paraId="33371DA9" w14:textId="77777777" w:rsidR="00160CB1" w:rsidRDefault="00160CB1" w:rsidP="00160CB1">
      <w:pPr>
        <w:numPr>
          <w:ilvl w:val="0"/>
          <w:numId w:val="52"/>
        </w:numPr>
        <w:spacing w:before="100" w:beforeAutospacing="1" w:after="100" w:afterAutospacing="1"/>
        <w:rPr>
          <w:ins w:id="2062" w:author="Tang, Joyce" w:date="2024-05-21T20:08:00Z" w16du:dateUtc="2024-05-22T03:08:00Z"/>
        </w:rPr>
      </w:pPr>
      <w:ins w:id="2063" w:author="Tang, Joyce" w:date="2024-05-21T20:08:00Z" w16du:dateUtc="2024-05-22T03:08:00Z">
        <w:r>
          <w:rPr>
            <w:rStyle w:val="Strong"/>
          </w:rPr>
          <w:t>Multi-Language Support</w:t>
        </w:r>
        <w:r>
          <w:t xml:space="preserve">: </w:t>
        </w:r>
      </w:ins>
    </w:p>
    <w:p w14:paraId="64799BC8" w14:textId="77777777" w:rsidR="00160CB1" w:rsidRDefault="00160CB1" w:rsidP="00160CB1">
      <w:pPr>
        <w:numPr>
          <w:ilvl w:val="1"/>
          <w:numId w:val="52"/>
        </w:numPr>
        <w:spacing w:before="100" w:beforeAutospacing="1" w:after="100" w:afterAutospacing="1"/>
        <w:rPr>
          <w:ins w:id="2064" w:author="Tang, Joyce" w:date="2024-05-21T20:08:00Z" w16du:dateUtc="2024-05-22T03:08:00Z"/>
        </w:rPr>
      </w:pPr>
      <w:ins w:id="2065" w:author="Tang, Joyce" w:date="2024-05-21T20:08:00Z" w16du:dateUtc="2024-05-22T03:08:00Z">
        <w:r>
          <w:rPr>
            <w:rStyle w:val="Strong"/>
          </w:rPr>
          <w:t>Description</w:t>
        </w:r>
        <w:r>
          <w:t>: Expand the app’s language options to include more languages beyond the initial offering.</w:t>
        </w:r>
      </w:ins>
    </w:p>
    <w:p w14:paraId="285A3B1F" w14:textId="77777777" w:rsidR="00160CB1" w:rsidRDefault="00160CB1" w:rsidP="00160CB1">
      <w:pPr>
        <w:numPr>
          <w:ilvl w:val="1"/>
          <w:numId w:val="52"/>
        </w:numPr>
        <w:spacing w:before="100" w:beforeAutospacing="1" w:after="100" w:afterAutospacing="1"/>
        <w:rPr>
          <w:ins w:id="2066" w:author="Tang, Joyce" w:date="2024-05-21T20:10:00Z" w16du:dateUtc="2024-05-22T03:10:00Z"/>
        </w:rPr>
      </w:pPr>
      <w:ins w:id="2067" w:author="Tang, Joyce" w:date="2024-05-21T20:08:00Z" w16du:dateUtc="2024-05-22T03:08:00Z">
        <w:r>
          <w:rPr>
            <w:rStyle w:val="Strong"/>
          </w:rPr>
          <w:t>Benefit</w:t>
        </w:r>
        <w:r>
          <w:t>: Makes the app accessible to a broader, more diverse user base.</w:t>
        </w:r>
      </w:ins>
    </w:p>
    <w:p w14:paraId="44BED549" w14:textId="77777777" w:rsidR="00160CB1" w:rsidRDefault="00160CB1" w:rsidP="00160CB1">
      <w:pPr>
        <w:pStyle w:val="NormalWeb"/>
        <w:rPr>
          <w:ins w:id="2068" w:author="Tang, Joyce" w:date="2024-05-21T20:10:00Z" w16du:dateUtc="2024-05-22T03:10:00Z"/>
        </w:rPr>
      </w:pPr>
      <w:ins w:id="2069" w:author="Tang, Joyce" w:date="2024-05-21T20:10:00Z" w16du:dateUtc="2024-05-22T03:10:00Z">
        <w:r>
          <w:rPr>
            <w:rStyle w:val="Strong"/>
          </w:rPr>
          <w:t>Planned Upgrades:</w:t>
        </w:r>
      </w:ins>
    </w:p>
    <w:p w14:paraId="6809225D" w14:textId="77777777" w:rsidR="00160CB1" w:rsidRDefault="00160CB1" w:rsidP="00160CB1">
      <w:pPr>
        <w:numPr>
          <w:ilvl w:val="0"/>
          <w:numId w:val="53"/>
        </w:numPr>
        <w:spacing w:before="100" w:beforeAutospacing="1" w:after="100" w:afterAutospacing="1"/>
        <w:rPr>
          <w:ins w:id="2070" w:author="Tang, Joyce" w:date="2024-05-21T20:10:00Z" w16du:dateUtc="2024-05-22T03:10:00Z"/>
        </w:rPr>
      </w:pPr>
      <w:ins w:id="2071" w:author="Tang, Joyce" w:date="2024-05-21T20:10:00Z" w16du:dateUtc="2024-05-22T03:10:00Z">
        <w:r>
          <w:rPr>
            <w:rStyle w:val="Strong"/>
          </w:rPr>
          <w:t>Continuous Security Updates</w:t>
        </w:r>
        <w:r>
          <w:t xml:space="preserve">: </w:t>
        </w:r>
      </w:ins>
    </w:p>
    <w:p w14:paraId="4178499D" w14:textId="77777777" w:rsidR="00160CB1" w:rsidRDefault="00160CB1" w:rsidP="00160CB1">
      <w:pPr>
        <w:numPr>
          <w:ilvl w:val="1"/>
          <w:numId w:val="53"/>
        </w:numPr>
        <w:spacing w:before="100" w:beforeAutospacing="1" w:after="100" w:afterAutospacing="1"/>
        <w:rPr>
          <w:ins w:id="2072" w:author="Tang, Joyce" w:date="2024-05-21T20:10:00Z" w16du:dateUtc="2024-05-22T03:10:00Z"/>
        </w:rPr>
      </w:pPr>
      <w:ins w:id="2073" w:author="Tang, Joyce" w:date="2024-05-21T20:10:00Z" w16du:dateUtc="2024-05-22T03:10:00Z">
        <w:r>
          <w:rPr>
            <w:rStyle w:val="Strong"/>
          </w:rPr>
          <w:t>Description</w:t>
        </w:r>
        <w:r>
          <w:t>: Implement a continuous update cycle for security patches and system improvements.</w:t>
        </w:r>
      </w:ins>
    </w:p>
    <w:p w14:paraId="3EACE13B" w14:textId="77777777" w:rsidR="00160CB1" w:rsidRDefault="00160CB1" w:rsidP="00160CB1">
      <w:pPr>
        <w:numPr>
          <w:ilvl w:val="1"/>
          <w:numId w:val="53"/>
        </w:numPr>
        <w:spacing w:before="100" w:beforeAutospacing="1" w:after="100" w:afterAutospacing="1"/>
        <w:rPr>
          <w:ins w:id="2074" w:author="Tang, Joyce" w:date="2024-05-21T20:10:00Z" w16du:dateUtc="2024-05-22T03:10:00Z"/>
        </w:rPr>
      </w:pPr>
      <w:ins w:id="2075" w:author="Tang, Joyce" w:date="2024-05-21T20:10:00Z" w16du:dateUtc="2024-05-22T03:10:00Z">
        <w:r>
          <w:rPr>
            <w:rStyle w:val="Strong"/>
          </w:rPr>
          <w:t>Benefit</w:t>
        </w:r>
        <w:r>
          <w:t>: Keeps the system secure and up-to-date with the latest cybersecurity measures.</w:t>
        </w:r>
      </w:ins>
    </w:p>
    <w:p w14:paraId="09495C12" w14:textId="77777777" w:rsidR="00160CB1" w:rsidRDefault="00160CB1" w:rsidP="00160CB1">
      <w:pPr>
        <w:numPr>
          <w:ilvl w:val="0"/>
          <w:numId w:val="53"/>
        </w:numPr>
        <w:spacing w:before="100" w:beforeAutospacing="1" w:after="100" w:afterAutospacing="1"/>
        <w:rPr>
          <w:ins w:id="2076" w:author="Tang, Joyce" w:date="2024-05-21T20:10:00Z" w16du:dateUtc="2024-05-22T03:10:00Z"/>
        </w:rPr>
      </w:pPr>
      <w:ins w:id="2077" w:author="Tang, Joyce" w:date="2024-05-21T20:10:00Z" w16du:dateUtc="2024-05-22T03:10:00Z">
        <w:r>
          <w:rPr>
            <w:rStyle w:val="Strong"/>
          </w:rPr>
          <w:t>User Experience (UX) Improvements</w:t>
        </w:r>
        <w:r>
          <w:t xml:space="preserve">: </w:t>
        </w:r>
      </w:ins>
    </w:p>
    <w:p w14:paraId="5E5DC487" w14:textId="77777777" w:rsidR="00160CB1" w:rsidRDefault="00160CB1" w:rsidP="00160CB1">
      <w:pPr>
        <w:numPr>
          <w:ilvl w:val="1"/>
          <w:numId w:val="53"/>
        </w:numPr>
        <w:spacing w:before="100" w:beforeAutospacing="1" w:after="100" w:afterAutospacing="1"/>
        <w:rPr>
          <w:ins w:id="2078" w:author="Tang, Joyce" w:date="2024-05-21T20:10:00Z" w16du:dateUtc="2024-05-22T03:10:00Z"/>
        </w:rPr>
      </w:pPr>
      <w:ins w:id="2079" w:author="Tang, Joyce" w:date="2024-05-21T20:10:00Z" w16du:dateUtc="2024-05-22T03:10:00Z">
        <w:r>
          <w:rPr>
            <w:rStyle w:val="Strong"/>
          </w:rPr>
          <w:t>Description</w:t>
        </w:r>
        <w:r>
          <w:t>: Regularly update the user interface and experience based on user feedback and technological advancements.</w:t>
        </w:r>
      </w:ins>
    </w:p>
    <w:p w14:paraId="66822EC2" w14:textId="429A7285" w:rsidR="00160CB1" w:rsidRDefault="00160CB1">
      <w:pPr>
        <w:numPr>
          <w:ilvl w:val="1"/>
          <w:numId w:val="53"/>
        </w:numPr>
        <w:spacing w:before="100" w:beforeAutospacing="1" w:after="100" w:afterAutospacing="1"/>
        <w:rPr>
          <w:ins w:id="2080" w:author="Tang, Joyce" w:date="2024-05-21T20:08:00Z" w16du:dateUtc="2024-05-22T03:08:00Z"/>
        </w:rPr>
        <w:pPrChange w:id="2081" w:author="Tang, Joyce" w:date="2024-05-21T20:10:00Z" w16du:dateUtc="2024-05-22T03:10:00Z">
          <w:pPr>
            <w:numPr>
              <w:ilvl w:val="1"/>
              <w:numId w:val="52"/>
            </w:numPr>
            <w:tabs>
              <w:tab w:val="num" w:pos="1440"/>
            </w:tabs>
            <w:spacing w:before="100" w:beforeAutospacing="1" w:after="100" w:afterAutospacing="1"/>
            <w:ind w:left="1440" w:hanging="360"/>
          </w:pPr>
        </w:pPrChange>
      </w:pPr>
      <w:ins w:id="2082" w:author="Tang, Joyce" w:date="2024-05-21T20:10:00Z" w16du:dateUtc="2024-05-22T03:10:00Z">
        <w:r>
          <w:rPr>
            <w:rStyle w:val="Strong"/>
          </w:rPr>
          <w:t>Benefit</w:t>
        </w:r>
        <w:r>
          <w:t>: Enhances user satisfaction and engagement with the app</w:t>
        </w:r>
      </w:ins>
    </w:p>
    <w:p w14:paraId="492BE738" w14:textId="44EFF8BA" w:rsidR="003F61B3" w:rsidRPr="0034053E" w:rsidDel="00160CB1" w:rsidRDefault="003F61B3" w:rsidP="00993D08">
      <w:pPr>
        <w:pStyle w:val="BodyText"/>
        <w:tabs>
          <w:tab w:val="left" w:pos="540"/>
        </w:tabs>
        <w:ind w:left="547" w:hanging="547"/>
        <w:rPr>
          <w:del w:id="2083" w:author="Tang, Joyce" w:date="2024-05-21T20:08:00Z" w16du:dateUtc="2024-05-22T03:08:00Z"/>
          <w:rFonts w:ascii="Calibri" w:hAnsi="Calibri"/>
        </w:rPr>
      </w:pPr>
      <w:del w:id="2084" w:author="Tang, Joyce" w:date="2024-05-21T20:08:00Z" w16du:dateUtc="2024-05-22T03:08:00Z">
        <w:r w:rsidRPr="0034053E" w:rsidDel="00160CB1">
          <w:rPr>
            <w:rFonts w:ascii="Calibri" w:hAnsi="Calibri"/>
            <w:b w:val="0"/>
            <w:bCs/>
            <w:sz w:val="22"/>
          </w:rPr>
          <w:delText>Th</w:delText>
        </w:r>
        <w:r w:rsidR="00CF5522" w:rsidRPr="0034053E" w:rsidDel="00160CB1">
          <w:rPr>
            <w:rFonts w:ascii="Calibri" w:hAnsi="Calibri"/>
            <w:b w:val="0"/>
            <w:bCs/>
            <w:sz w:val="22"/>
          </w:rPr>
          <w:delText>is</w:delText>
        </w:r>
        <w:r w:rsidRPr="0034053E" w:rsidDel="00160CB1">
          <w:rPr>
            <w:rFonts w:ascii="Calibri" w:hAnsi="Calibri"/>
            <w:b w:val="0"/>
            <w:bCs/>
            <w:sz w:val="22"/>
          </w:rPr>
          <w:delText xml:space="preserve"> section answers the question, </w:delText>
        </w:r>
        <w:r w:rsidR="00197F2A" w:rsidDel="00160CB1">
          <w:rPr>
            <w:rFonts w:ascii="Calibri" w:hAnsi="Calibri"/>
            <w:b w:val="0"/>
            <w:bCs/>
            <w:sz w:val="22"/>
          </w:rPr>
          <w:delText>"</w:delText>
        </w:r>
        <w:r w:rsidRPr="0034053E" w:rsidDel="00160CB1">
          <w:rPr>
            <w:rFonts w:ascii="Calibri" w:hAnsi="Calibri"/>
            <w:b w:val="0"/>
            <w:bCs/>
            <w:sz w:val="22"/>
          </w:rPr>
          <w:delText>What about the future?</w:delText>
        </w:r>
        <w:r w:rsidR="00197F2A" w:rsidDel="00160CB1">
          <w:rPr>
            <w:rFonts w:ascii="Calibri" w:hAnsi="Calibri"/>
            <w:b w:val="0"/>
            <w:bCs/>
            <w:sz w:val="22"/>
          </w:rPr>
          <w:delText>"</w:delText>
        </w:r>
        <w:r w:rsidRPr="0034053E" w:rsidDel="00160CB1">
          <w:rPr>
            <w:rFonts w:ascii="Calibri" w:hAnsi="Calibri"/>
            <w:b w:val="0"/>
            <w:bCs/>
            <w:sz w:val="22"/>
          </w:rPr>
          <w:delText xml:space="preserve"> It is a brief discussion of any </w:delText>
        </w:r>
        <w:r w:rsidR="00C14DF5" w:rsidDel="00160CB1">
          <w:rPr>
            <w:rFonts w:ascii="Calibri" w:hAnsi="Calibri"/>
            <w:b w:val="0"/>
            <w:bCs/>
            <w:sz w:val="22"/>
          </w:rPr>
          <w:delText xml:space="preserve">desired system </w:delText>
        </w:r>
        <w:r w:rsidR="00C64276" w:rsidDel="00160CB1">
          <w:rPr>
            <w:rFonts w:ascii="Calibri" w:hAnsi="Calibri"/>
            <w:b w:val="0"/>
            <w:bCs/>
            <w:sz w:val="22"/>
          </w:rPr>
          <w:delText>features</w:delText>
        </w:r>
        <w:r w:rsidRPr="0034053E" w:rsidDel="00160CB1">
          <w:rPr>
            <w:rFonts w:ascii="Calibri" w:hAnsi="Calibri"/>
            <w:b w:val="0"/>
            <w:bCs/>
            <w:sz w:val="22"/>
          </w:rPr>
          <w:delText xml:space="preserve"> </w:delText>
        </w:r>
        <w:r w:rsidR="00C64276" w:rsidDel="00160CB1">
          <w:rPr>
            <w:rFonts w:ascii="Calibri" w:hAnsi="Calibri"/>
            <w:b w:val="0"/>
            <w:bCs/>
            <w:sz w:val="22"/>
          </w:rPr>
          <w:delText>that will</w:delText>
        </w:r>
        <w:r w:rsidRPr="0034053E" w:rsidDel="00160CB1">
          <w:rPr>
            <w:rFonts w:ascii="Calibri" w:hAnsi="Calibri"/>
            <w:b w:val="0"/>
            <w:bCs/>
            <w:sz w:val="22"/>
          </w:rPr>
          <w:delText xml:space="preserve"> not be </w:delText>
        </w:r>
        <w:r w:rsidR="00F96B05" w:rsidRPr="0034053E" w:rsidDel="00160CB1">
          <w:rPr>
            <w:rFonts w:ascii="Calibri" w:hAnsi="Calibri"/>
            <w:b w:val="0"/>
            <w:bCs/>
            <w:sz w:val="22"/>
          </w:rPr>
          <w:delText xml:space="preserve">part of the </w:delText>
        </w:r>
        <w:r w:rsidR="00C14DF5" w:rsidDel="00160CB1">
          <w:rPr>
            <w:rFonts w:ascii="Calibri" w:hAnsi="Calibri"/>
            <w:b w:val="0"/>
            <w:bCs/>
            <w:sz w:val="22"/>
          </w:rPr>
          <w:delText>MVP initial version</w:delText>
        </w:r>
        <w:r w:rsidR="00F96B05" w:rsidRPr="0034053E" w:rsidDel="00160CB1">
          <w:rPr>
            <w:rFonts w:ascii="Calibri" w:hAnsi="Calibri"/>
            <w:b w:val="0"/>
            <w:bCs/>
            <w:sz w:val="22"/>
          </w:rPr>
          <w:delText xml:space="preserve"> (see </w:delText>
        </w:r>
        <w:r w:rsidR="00C14DF5" w:rsidDel="00160CB1">
          <w:rPr>
            <w:rFonts w:ascii="Calibri" w:hAnsi="Calibri"/>
            <w:b w:val="0"/>
            <w:bCs/>
            <w:sz w:val="22"/>
          </w:rPr>
          <w:delText xml:space="preserve">the </w:delText>
        </w:r>
        <w:r w:rsidR="00F96B05" w:rsidRPr="0034053E" w:rsidDel="00160CB1">
          <w:rPr>
            <w:rFonts w:ascii="Calibri" w:hAnsi="Calibri"/>
            <w:b w:val="0"/>
            <w:bCs/>
            <w:sz w:val="22"/>
          </w:rPr>
          <w:delText>corresponding comment in the description for Section 3.0)</w:delText>
        </w:r>
        <w:r w:rsidR="00197F2A" w:rsidDel="00160CB1">
          <w:rPr>
            <w:rFonts w:ascii="Calibri" w:hAnsi="Calibri"/>
            <w:b w:val="0"/>
            <w:bCs/>
            <w:sz w:val="22"/>
          </w:rPr>
          <w:delText xml:space="preserve">. </w:delText>
        </w:r>
        <w:r w:rsidRPr="0034053E" w:rsidDel="00160CB1">
          <w:rPr>
            <w:rFonts w:ascii="Calibri" w:hAnsi="Calibri"/>
            <w:b w:val="0"/>
            <w:bCs/>
            <w:sz w:val="22"/>
          </w:rPr>
          <w:delText>Also</w:delText>
        </w:r>
        <w:r w:rsidR="00C14DF5" w:rsidDel="00160CB1">
          <w:rPr>
            <w:rFonts w:ascii="Calibri" w:hAnsi="Calibri"/>
            <w:b w:val="0"/>
            <w:bCs/>
            <w:sz w:val="22"/>
          </w:rPr>
          <w:delText>,</w:delText>
        </w:r>
        <w:r w:rsidRPr="0034053E" w:rsidDel="00160CB1">
          <w:rPr>
            <w:rFonts w:ascii="Calibri" w:hAnsi="Calibri"/>
            <w:b w:val="0"/>
            <w:bCs/>
            <w:sz w:val="22"/>
          </w:rPr>
          <w:delText xml:space="preserve"> include any planned or recommended upgrades to hardware</w:delText>
        </w:r>
        <w:r w:rsidR="00C14DF5" w:rsidDel="00160CB1">
          <w:rPr>
            <w:rFonts w:ascii="Calibri" w:hAnsi="Calibri"/>
            <w:b w:val="0"/>
            <w:bCs/>
            <w:sz w:val="22"/>
          </w:rPr>
          <w:delText>/</w:delText>
        </w:r>
        <w:r w:rsidRPr="0034053E" w:rsidDel="00160CB1">
          <w:rPr>
            <w:rFonts w:ascii="Calibri" w:hAnsi="Calibri"/>
            <w:b w:val="0"/>
            <w:bCs/>
            <w:sz w:val="22"/>
          </w:rPr>
          <w:delText>software for continued system use</w:delText>
        </w:r>
        <w:r w:rsidR="00C64276" w:rsidDel="00160CB1">
          <w:rPr>
            <w:rFonts w:ascii="Calibri" w:hAnsi="Calibri"/>
            <w:b w:val="0"/>
            <w:bCs/>
            <w:sz w:val="22"/>
          </w:rPr>
          <w:delText xml:space="preserve"> or expansion</w:delText>
        </w:r>
        <w:r w:rsidRPr="0034053E" w:rsidDel="00160CB1">
          <w:rPr>
            <w:rFonts w:ascii="Calibri" w:hAnsi="Calibri"/>
          </w:rPr>
          <w:delText>.</w:delText>
        </w:r>
      </w:del>
    </w:p>
    <w:p w14:paraId="4AA595B1" w14:textId="77777777" w:rsidR="00993D08" w:rsidRPr="00160CB1" w:rsidRDefault="001437BA" w:rsidP="001F37F0">
      <w:pPr>
        <w:pStyle w:val="BodyText"/>
        <w:keepNext/>
        <w:spacing w:before="240"/>
        <w:ind w:left="547" w:hanging="547"/>
        <w:outlineLvl w:val="0"/>
        <w:rPr>
          <w:rFonts w:ascii="Calibri" w:hAnsi="Calibri"/>
          <w:b w:val="0"/>
          <w:bCs/>
          <w:szCs w:val="24"/>
          <w:rPrChange w:id="2085" w:author="Tang, Joyce" w:date="2024-05-21T20:11:00Z" w16du:dateUtc="2024-05-22T03:11:00Z">
            <w:rPr>
              <w:rFonts w:ascii="Calibri" w:hAnsi="Calibri"/>
              <w:b w:val="0"/>
              <w:bCs/>
              <w:color w:val="000000"/>
              <w:szCs w:val="24"/>
            </w:rPr>
          </w:rPrChange>
        </w:rPr>
      </w:pPr>
      <w:r w:rsidRPr="00160CB1">
        <w:rPr>
          <w:rFonts w:ascii="Calibri" w:hAnsi="Calibri"/>
          <w:szCs w:val="24"/>
          <w:rPrChange w:id="2086" w:author="Tang, Joyce" w:date="2024-05-21T20:11:00Z" w16du:dateUtc="2024-05-22T03:11:00Z">
            <w:rPr>
              <w:rFonts w:ascii="Calibri" w:hAnsi="Calibri"/>
              <w:color w:val="FFFFFF"/>
              <w:szCs w:val="24"/>
              <w:highlight w:val="darkCyan"/>
            </w:rPr>
          </w:rPrChange>
        </w:rPr>
        <w:t>7</w:t>
      </w:r>
      <w:r w:rsidR="003F61B3" w:rsidRPr="00160CB1">
        <w:rPr>
          <w:rFonts w:ascii="Calibri" w:hAnsi="Calibri"/>
          <w:szCs w:val="24"/>
          <w:rPrChange w:id="2087" w:author="Tang, Joyce" w:date="2024-05-21T20:11:00Z" w16du:dateUtc="2024-05-22T03:11:00Z">
            <w:rPr>
              <w:rFonts w:ascii="Calibri" w:hAnsi="Calibri"/>
              <w:color w:val="FFFFFF"/>
              <w:szCs w:val="24"/>
              <w:highlight w:val="darkCyan"/>
            </w:rPr>
          </w:rPrChange>
        </w:rPr>
        <w:t xml:space="preserve">.0 </w:t>
      </w:r>
      <w:r w:rsidR="003F61B3" w:rsidRPr="00160CB1">
        <w:rPr>
          <w:rFonts w:ascii="Calibri" w:hAnsi="Calibri"/>
          <w:szCs w:val="24"/>
          <w:rPrChange w:id="2088" w:author="Tang, Joyce" w:date="2024-05-21T20:11:00Z" w16du:dateUtc="2024-05-22T03:11:00Z">
            <w:rPr>
              <w:rFonts w:ascii="Calibri" w:hAnsi="Calibri"/>
              <w:color w:val="FFFFFF"/>
              <w:szCs w:val="24"/>
              <w:highlight w:val="darkCyan"/>
            </w:rPr>
          </w:rPrChange>
        </w:rPr>
        <w:tab/>
        <w:t>Conclusions and Recommendations</w:t>
      </w:r>
      <w:r w:rsidR="00197F2A" w:rsidRPr="00160CB1">
        <w:rPr>
          <w:rFonts w:ascii="Calibri" w:hAnsi="Calibri"/>
          <w:b w:val="0"/>
          <w:bCs/>
          <w:szCs w:val="24"/>
          <w:rPrChange w:id="2089" w:author="Tang, Joyce" w:date="2024-05-21T20:11:00Z" w16du:dateUtc="2024-05-22T03:11:00Z">
            <w:rPr>
              <w:rFonts w:ascii="Calibri" w:hAnsi="Calibri"/>
              <w:b w:val="0"/>
              <w:bCs/>
              <w:color w:val="000000"/>
              <w:szCs w:val="24"/>
            </w:rPr>
          </w:rPrChange>
        </w:rPr>
        <w:t xml:space="preserve">. </w:t>
      </w:r>
    </w:p>
    <w:p w14:paraId="5FE97DD8" w14:textId="77777777" w:rsidR="00160CB1" w:rsidRDefault="00160CB1" w:rsidP="00160CB1">
      <w:pPr>
        <w:pStyle w:val="NormalWeb"/>
        <w:rPr>
          <w:ins w:id="2090" w:author="Tang, Joyce" w:date="2024-05-21T20:11:00Z" w16du:dateUtc="2024-05-22T03:11:00Z"/>
        </w:rPr>
      </w:pPr>
      <w:ins w:id="2091" w:author="Tang, Joyce" w:date="2024-05-21T20:11:00Z" w16du:dateUtc="2024-05-22T03:11:00Z">
        <w:r>
          <w:rPr>
            <w:rStyle w:val="Strong"/>
          </w:rPr>
          <w:t>Conclusions:</w:t>
        </w:r>
        <w:r>
          <w:t xml:space="preserve"> The feasibility study and requirements analysis indicate that the ScamSafe project is well-positioned for success. The system will address critical needs in personal data security, fraud detection, and legal compliance. The development of ScamSafe will significantly enhance user confidence in digital transactions and provide robust protection against cyber threats.</w:t>
        </w:r>
      </w:ins>
    </w:p>
    <w:p w14:paraId="1B8DB94A" w14:textId="77777777" w:rsidR="00160CB1" w:rsidRDefault="00160CB1" w:rsidP="00160CB1">
      <w:pPr>
        <w:pStyle w:val="NormalWeb"/>
        <w:rPr>
          <w:ins w:id="2092" w:author="Tang, Joyce" w:date="2024-05-21T20:11:00Z" w16du:dateUtc="2024-05-22T03:11:00Z"/>
        </w:rPr>
      </w:pPr>
      <w:ins w:id="2093" w:author="Tang, Joyce" w:date="2024-05-21T20:11:00Z" w16du:dateUtc="2024-05-22T03:11:00Z">
        <w:r>
          <w:rPr>
            <w:rStyle w:val="Strong"/>
          </w:rPr>
          <w:t>Recommendations:</w:t>
        </w:r>
      </w:ins>
    </w:p>
    <w:p w14:paraId="2709FBFD" w14:textId="77777777" w:rsidR="00160CB1" w:rsidRDefault="00160CB1" w:rsidP="00160CB1">
      <w:pPr>
        <w:numPr>
          <w:ilvl w:val="0"/>
          <w:numId w:val="54"/>
        </w:numPr>
        <w:spacing w:before="100" w:beforeAutospacing="1" w:after="100" w:afterAutospacing="1"/>
        <w:rPr>
          <w:ins w:id="2094" w:author="Tang, Joyce" w:date="2024-05-21T20:11:00Z" w16du:dateUtc="2024-05-22T03:11:00Z"/>
        </w:rPr>
      </w:pPr>
      <w:ins w:id="2095" w:author="Tang, Joyce" w:date="2024-05-21T20:11:00Z" w16du:dateUtc="2024-05-22T03:11:00Z">
        <w:r>
          <w:rPr>
            <w:rStyle w:val="Strong"/>
          </w:rPr>
          <w:t>Focus on User-Centric Design</w:t>
        </w:r>
        <w:r>
          <w:t xml:space="preserve">: </w:t>
        </w:r>
      </w:ins>
    </w:p>
    <w:p w14:paraId="4514E3EA" w14:textId="77777777" w:rsidR="00160CB1" w:rsidRDefault="00160CB1" w:rsidP="00160CB1">
      <w:pPr>
        <w:numPr>
          <w:ilvl w:val="1"/>
          <w:numId w:val="54"/>
        </w:numPr>
        <w:spacing w:before="100" w:beforeAutospacing="1" w:after="100" w:afterAutospacing="1"/>
        <w:rPr>
          <w:ins w:id="2096" w:author="Tang, Joyce" w:date="2024-05-21T20:11:00Z" w16du:dateUtc="2024-05-22T03:11:00Z"/>
        </w:rPr>
      </w:pPr>
      <w:ins w:id="2097" w:author="Tang, Joyce" w:date="2024-05-21T20:11:00Z" w16du:dateUtc="2024-05-22T03:11:00Z">
        <w:r>
          <w:t>Ensure that the app’s development prioritizes user experience and ease of use to maximize user adoption and satisfaction.</w:t>
        </w:r>
      </w:ins>
    </w:p>
    <w:p w14:paraId="4D785B07" w14:textId="77777777" w:rsidR="00160CB1" w:rsidRDefault="00160CB1" w:rsidP="00160CB1">
      <w:pPr>
        <w:numPr>
          <w:ilvl w:val="0"/>
          <w:numId w:val="54"/>
        </w:numPr>
        <w:spacing w:before="100" w:beforeAutospacing="1" w:after="100" w:afterAutospacing="1"/>
        <w:rPr>
          <w:ins w:id="2098" w:author="Tang, Joyce" w:date="2024-05-21T20:11:00Z" w16du:dateUtc="2024-05-22T03:11:00Z"/>
        </w:rPr>
      </w:pPr>
      <w:ins w:id="2099" w:author="Tang, Joyce" w:date="2024-05-21T20:11:00Z" w16du:dateUtc="2024-05-22T03:11:00Z">
        <w:r>
          <w:rPr>
            <w:rStyle w:val="Strong"/>
          </w:rPr>
          <w:t>Invest in Security and Compliance</w:t>
        </w:r>
        <w:r>
          <w:t xml:space="preserve">: </w:t>
        </w:r>
      </w:ins>
    </w:p>
    <w:p w14:paraId="1D48FF46" w14:textId="77777777" w:rsidR="00160CB1" w:rsidRDefault="00160CB1" w:rsidP="00160CB1">
      <w:pPr>
        <w:numPr>
          <w:ilvl w:val="1"/>
          <w:numId w:val="54"/>
        </w:numPr>
        <w:spacing w:before="100" w:beforeAutospacing="1" w:after="100" w:afterAutospacing="1"/>
        <w:rPr>
          <w:ins w:id="2100" w:author="Tang, Joyce" w:date="2024-05-21T20:11:00Z" w16du:dateUtc="2024-05-22T03:11:00Z"/>
        </w:rPr>
      </w:pPr>
      <w:ins w:id="2101" w:author="Tang, Joyce" w:date="2024-05-21T20:11:00Z" w16du:dateUtc="2024-05-22T03:11:00Z">
        <w:r>
          <w:t>Continually invest in the latest security technologies and compliance measures to stay ahead of emerging threats and regulatory requirements.</w:t>
        </w:r>
      </w:ins>
    </w:p>
    <w:p w14:paraId="1475F135" w14:textId="77777777" w:rsidR="00160CB1" w:rsidRDefault="00160CB1" w:rsidP="00160CB1">
      <w:pPr>
        <w:numPr>
          <w:ilvl w:val="0"/>
          <w:numId w:val="54"/>
        </w:numPr>
        <w:spacing w:before="100" w:beforeAutospacing="1" w:after="100" w:afterAutospacing="1"/>
        <w:rPr>
          <w:ins w:id="2102" w:author="Tang, Joyce" w:date="2024-05-21T20:11:00Z" w16du:dateUtc="2024-05-22T03:11:00Z"/>
        </w:rPr>
      </w:pPr>
      <w:ins w:id="2103" w:author="Tang, Joyce" w:date="2024-05-21T20:11:00Z" w16du:dateUtc="2024-05-22T03:11:00Z">
        <w:r>
          <w:rPr>
            <w:rStyle w:val="Strong"/>
          </w:rPr>
          <w:t>Plan for Future Enhancements</w:t>
        </w:r>
        <w:r>
          <w:t xml:space="preserve">: </w:t>
        </w:r>
      </w:ins>
    </w:p>
    <w:p w14:paraId="0BB32A64" w14:textId="77777777" w:rsidR="00160CB1" w:rsidRDefault="00160CB1" w:rsidP="00160CB1">
      <w:pPr>
        <w:numPr>
          <w:ilvl w:val="1"/>
          <w:numId w:val="54"/>
        </w:numPr>
        <w:spacing w:before="100" w:beforeAutospacing="1" w:after="100" w:afterAutospacing="1"/>
        <w:rPr>
          <w:ins w:id="2104" w:author="Tang, Joyce" w:date="2024-05-21T20:11:00Z" w16du:dateUtc="2024-05-22T03:11:00Z"/>
        </w:rPr>
      </w:pPr>
      <w:ins w:id="2105" w:author="Tang, Joyce" w:date="2024-05-21T20:11:00Z" w16du:dateUtc="2024-05-22T03:11:00Z">
        <w:r>
          <w:t>Develop a roadmap for future features and system enhancements to keep ScamSafe competitive and responsive to user needs.</w:t>
        </w:r>
      </w:ins>
    </w:p>
    <w:p w14:paraId="736DF147" w14:textId="77777777" w:rsidR="00160CB1" w:rsidRDefault="00160CB1" w:rsidP="00160CB1">
      <w:pPr>
        <w:numPr>
          <w:ilvl w:val="0"/>
          <w:numId w:val="54"/>
        </w:numPr>
        <w:spacing w:before="100" w:beforeAutospacing="1" w:after="100" w:afterAutospacing="1"/>
        <w:rPr>
          <w:ins w:id="2106" w:author="Tang, Joyce" w:date="2024-05-21T20:11:00Z" w16du:dateUtc="2024-05-22T03:11:00Z"/>
        </w:rPr>
      </w:pPr>
      <w:ins w:id="2107" w:author="Tang, Joyce" w:date="2024-05-21T20:11:00Z" w16du:dateUtc="2024-05-22T03:11:00Z">
        <w:r>
          <w:rPr>
            <w:rStyle w:val="Strong"/>
          </w:rPr>
          <w:lastRenderedPageBreak/>
          <w:t>Engage with Stakeholders</w:t>
        </w:r>
        <w:r>
          <w:t xml:space="preserve">: </w:t>
        </w:r>
      </w:ins>
    </w:p>
    <w:p w14:paraId="5BCE1E69" w14:textId="77777777" w:rsidR="00160CB1" w:rsidRDefault="00160CB1" w:rsidP="00160CB1">
      <w:pPr>
        <w:numPr>
          <w:ilvl w:val="1"/>
          <w:numId w:val="54"/>
        </w:numPr>
        <w:spacing w:before="100" w:beforeAutospacing="1" w:after="100" w:afterAutospacing="1"/>
        <w:rPr>
          <w:ins w:id="2108" w:author="Tang, Joyce" w:date="2024-05-21T20:11:00Z" w16du:dateUtc="2024-05-22T03:11:00Z"/>
        </w:rPr>
      </w:pPr>
      <w:ins w:id="2109" w:author="Tang, Joyce" w:date="2024-05-21T20:11:00Z" w16du:dateUtc="2024-05-22T03:11:00Z">
        <w:r>
          <w:t>Maintain regular communication with all stakeholders, including users, financial institutions, and regulatory bodies, to gather feedback and ensure the app meets their needs.</w:t>
        </w:r>
      </w:ins>
    </w:p>
    <w:p w14:paraId="0D719876" w14:textId="77777777" w:rsidR="00160CB1" w:rsidRDefault="00160CB1" w:rsidP="00160CB1">
      <w:pPr>
        <w:pStyle w:val="NormalWeb"/>
        <w:rPr>
          <w:ins w:id="2110" w:author="Tang, Joyce" w:date="2024-05-21T20:11:00Z" w16du:dateUtc="2024-05-22T03:11:00Z"/>
        </w:rPr>
      </w:pPr>
      <w:ins w:id="2111" w:author="Tang, Joyce" w:date="2024-05-21T20:11:00Z" w16du:dateUtc="2024-05-22T03:11:00Z">
        <w:r>
          <w:t>By following these recommendations, ScamSafe can achieve its goal of providing a secure, user-friendly platform that protects personal information and fosters trust in digital transactions.</w:t>
        </w:r>
      </w:ins>
    </w:p>
    <w:p w14:paraId="3452303A" w14:textId="3EB9B1C6" w:rsidR="003F61B3" w:rsidRPr="0034053E" w:rsidDel="00160CB1" w:rsidRDefault="004652DC" w:rsidP="00993D08">
      <w:pPr>
        <w:pStyle w:val="BodyText"/>
        <w:ind w:left="547" w:hanging="547"/>
        <w:rPr>
          <w:del w:id="2112" w:author="Tang, Joyce" w:date="2024-05-21T20:11:00Z" w16du:dateUtc="2024-05-22T03:11:00Z"/>
          <w:rFonts w:ascii="Calibri" w:hAnsi="Calibri"/>
          <w:color w:val="000000"/>
        </w:rPr>
      </w:pPr>
      <w:del w:id="2113" w:author="Tang, Joyce" w:date="2024-05-21T20:11:00Z" w16du:dateUtc="2024-05-22T03:11:00Z">
        <w:r w:rsidRPr="0034053E" w:rsidDel="00160CB1">
          <w:rPr>
            <w:rFonts w:ascii="Calibri" w:hAnsi="Calibri"/>
            <w:b w:val="0"/>
            <w:bCs/>
            <w:color w:val="000000"/>
            <w:sz w:val="22"/>
          </w:rPr>
          <w:delText>These may be</w:delText>
        </w:r>
        <w:r w:rsidR="00394F00" w:rsidDel="00160CB1">
          <w:rPr>
            <w:rFonts w:ascii="Calibri" w:hAnsi="Calibri"/>
            <w:b w:val="0"/>
            <w:bCs/>
            <w:color w:val="000000"/>
            <w:sz w:val="22"/>
          </w:rPr>
          <w:delText xml:space="preserve"> organized as</w:delText>
        </w:r>
        <w:r w:rsidRPr="0034053E" w:rsidDel="00160CB1">
          <w:rPr>
            <w:rFonts w:ascii="Calibri" w:hAnsi="Calibri"/>
            <w:b w:val="0"/>
            <w:bCs/>
            <w:color w:val="000000"/>
            <w:sz w:val="22"/>
          </w:rPr>
          <w:delText xml:space="preserve"> two separate sections or two</w:delText>
        </w:r>
        <w:r w:rsidR="00C14DF5" w:rsidDel="00160CB1">
          <w:rPr>
            <w:rFonts w:ascii="Calibri" w:hAnsi="Calibri"/>
            <w:b w:val="0"/>
            <w:bCs/>
            <w:color w:val="000000"/>
            <w:sz w:val="22"/>
          </w:rPr>
          <w:delText xml:space="preserve"> </w:delText>
        </w:r>
        <w:r w:rsidRPr="00B50CBC" w:rsidDel="00160CB1">
          <w:rPr>
            <w:rFonts w:ascii="Calibri" w:hAnsi="Calibri"/>
            <w:b w:val="0"/>
            <w:bCs/>
            <w:i/>
            <w:color w:val="000000"/>
            <w:sz w:val="22"/>
          </w:rPr>
          <w:delText>distinct</w:delText>
        </w:r>
        <w:r w:rsidRPr="0034053E" w:rsidDel="00160CB1">
          <w:rPr>
            <w:rFonts w:ascii="Calibri" w:hAnsi="Calibri"/>
            <w:b w:val="0"/>
            <w:bCs/>
            <w:color w:val="000000"/>
            <w:sz w:val="22"/>
          </w:rPr>
          <w:delText xml:space="preserve"> parts of section</w:delText>
        </w:r>
        <w:r w:rsidR="00BD57F2" w:rsidDel="00160CB1">
          <w:rPr>
            <w:rFonts w:ascii="Calibri" w:hAnsi="Calibri"/>
            <w:b w:val="0"/>
            <w:bCs/>
            <w:color w:val="000000"/>
            <w:sz w:val="22"/>
          </w:rPr>
          <w:delText xml:space="preserve"> 7</w:delText>
        </w:r>
        <w:r w:rsidR="00197F2A" w:rsidDel="00160CB1">
          <w:rPr>
            <w:rFonts w:ascii="Calibri" w:hAnsi="Calibri"/>
            <w:b w:val="0"/>
            <w:bCs/>
            <w:color w:val="000000"/>
            <w:sz w:val="22"/>
          </w:rPr>
          <w:delText xml:space="preserve">. </w:delText>
        </w:r>
        <w:r w:rsidRPr="0034053E" w:rsidDel="00160CB1">
          <w:rPr>
            <w:rFonts w:ascii="Calibri" w:hAnsi="Calibri"/>
            <w:b w:val="0"/>
            <w:bCs/>
            <w:color w:val="000000"/>
            <w:sz w:val="22"/>
          </w:rPr>
          <w:delText>In either case, this is one place where a se</w:delText>
        </w:r>
        <w:r w:rsidR="00F96B05" w:rsidRPr="0034053E" w:rsidDel="00160CB1">
          <w:rPr>
            <w:rFonts w:ascii="Calibri" w:hAnsi="Calibri"/>
            <w:b w:val="0"/>
            <w:bCs/>
            <w:color w:val="000000"/>
            <w:sz w:val="22"/>
          </w:rPr>
          <w:delText>ction introduction is neither needed nor recommended</w:delText>
        </w:r>
        <w:r w:rsidR="006F38A3" w:rsidDel="00160CB1">
          <w:rPr>
            <w:rFonts w:ascii="Calibri" w:hAnsi="Calibri"/>
            <w:b w:val="0"/>
            <w:bCs/>
            <w:color w:val="000000"/>
            <w:sz w:val="22"/>
          </w:rPr>
          <w:delText>.</w:delText>
        </w:r>
        <w:r w:rsidRPr="0034053E" w:rsidDel="00160CB1">
          <w:rPr>
            <w:rFonts w:ascii="Calibri" w:hAnsi="Calibri"/>
            <w:b w:val="0"/>
            <w:bCs/>
            <w:color w:val="000000"/>
            <w:sz w:val="22"/>
          </w:rPr>
          <w:delText xml:space="preserve"> </w:delText>
        </w:r>
      </w:del>
    </w:p>
    <w:p w14:paraId="5010F597" w14:textId="77777777" w:rsidR="003F61B3" w:rsidRPr="0034053E" w:rsidRDefault="003F61B3">
      <w:pPr>
        <w:pStyle w:val="BodyTextIndent2"/>
        <w:ind w:left="540" w:hanging="540"/>
        <w:rPr>
          <w:rFonts w:ascii="Calibri" w:hAnsi="Calibri"/>
          <w:color w:val="000000"/>
        </w:rPr>
      </w:pPr>
    </w:p>
    <w:p w14:paraId="35AA7780" w14:textId="77777777" w:rsidR="00441E7F" w:rsidRDefault="00441E7F">
      <w:pPr>
        <w:rPr>
          <w:rFonts w:ascii="Calibri" w:hAnsi="Calibri"/>
          <w:b/>
          <w:bCs/>
          <w:color w:val="FFFFFF" w:themeColor="background1"/>
          <w:highlight w:val="darkCyan"/>
          <w:u w:val="single"/>
        </w:rPr>
      </w:pPr>
    </w:p>
    <w:p w14:paraId="6B5E21D1" w14:textId="77777777" w:rsidR="00EB0A15" w:rsidRPr="006A7805" w:rsidRDefault="003F61B3" w:rsidP="001F37F0">
      <w:pPr>
        <w:pStyle w:val="Heading1"/>
        <w:jc w:val="left"/>
        <w:rPr>
          <w:rFonts w:ascii="Calibri" w:hAnsi="Calibri"/>
          <w:b/>
          <w:u w:val="single"/>
          <w:rPrChange w:id="2114" w:author="Tang, Joyce" w:date="2024-05-21T20:22:00Z" w16du:dateUtc="2024-05-22T03:22:00Z">
            <w:rPr>
              <w:rFonts w:ascii="Calibri" w:hAnsi="Calibri"/>
              <w:b/>
              <w:color w:val="C00000"/>
              <w:u w:val="single"/>
            </w:rPr>
          </w:rPrChange>
        </w:rPr>
      </w:pPr>
      <w:r w:rsidRPr="006A7805">
        <w:rPr>
          <w:rFonts w:ascii="Calibri" w:hAnsi="Calibri"/>
          <w:b/>
          <w:u w:val="single"/>
          <w:rPrChange w:id="2115" w:author="Tang, Joyce" w:date="2024-05-21T20:22:00Z" w16du:dateUtc="2024-05-22T03:22:00Z">
            <w:rPr>
              <w:rFonts w:ascii="Calibri" w:hAnsi="Calibri"/>
              <w:b/>
              <w:color w:val="C00000"/>
              <w:u w:val="single"/>
            </w:rPr>
          </w:rPrChange>
        </w:rPr>
        <w:t xml:space="preserve">Appendices </w:t>
      </w:r>
    </w:p>
    <w:p w14:paraId="2946467B" w14:textId="77777777" w:rsidR="001D6034" w:rsidRPr="001D6034" w:rsidRDefault="001D6034" w:rsidP="001D6034"/>
    <w:p w14:paraId="572B410C" w14:textId="728BCD1E" w:rsidR="00EB0A15" w:rsidDel="006A7805" w:rsidRDefault="005679D0">
      <w:pPr>
        <w:rPr>
          <w:del w:id="2116" w:author="Tang, Joyce" w:date="2024-05-21T20:14:00Z" w16du:dateUtc="2024-05-22T03:14:00Z"/>
          <w:rFonts w:ascii="Calibri" w:hAnsi="Calibri"/>
          <w:bCs/>
          <w:color w:val="000000"/>
          <w:sz w:val="22"/>
          <w:szCs w:val="20"/>
        </w:rPr>
      </w:pPr>
      <w:del w:id="2117" w:author="Tang, Joyce" w:date="2024-05-21T20:14:00Z" w16du:dateUtc="2024-05-22T03:14:00Z">
        <w:r w:rsidRPr="005679D0" w:rsidDel="006A7805">
          <w:rPr>
            <w:rFonts w:ascii="Calibri" w:hAnsi="Calibri"/>
            <w:bCs/>
            <w:color w:val="000000"/>
            <w:sz w:val="22"/>
            <w:szCs w:val="20"/>
          </w:rPr>
          <w:delText>The Appendices section contains supplementary documents that provide additional detail and support for the information presented in the System Proposal for ScamSafe. These materials include technical documentation, research data, legal documents, and other relevant records that enhance understanding and substantiate the discussions within the main document.</w:delText>
        </w:r>
      </w:del>
    </w:p>
    <w:p w14:paraId="5928E2C6" w14:textId="77777777" w:rsidR="00B5213C" w:rsidRDefault="00B5213C">
      <w:pPr>
        <w:rPr>
          <w:rFonts w:ascii="Calibri" w:hAnsi="Calibri"/>
          <w:bCs/>
          <w:color w:val="000000"/>
          <w:sz w:val="22"/>
          <w:szCs w:val="20"/>
        </w:rPr>
      </w:pPr>
    </w:p>
    <w:p w14:paraId="163B9D98" w14:textId="77777777" w:rsidR="00B5213C" w:rsidRPr="00B5213C" w:rsidRDefault="00B5213C" w:rsidP="00B5213C">
      <w:pPr>
        <w:pStyle w:val="Heading3"/>
        <w:rPr>
          <w:rFonts w:asciiTheme="minorHAnsi" w:hAnsiTheme="minorHAnsi" w:cstheme="minorHAnsi"/>
          <w:color w:val="auto"/>
          <w:sz w:val="22"/>
          <w:szCs w:val="22"/>
        </w:rPr>
      </w:pPr>
      <w:r w:rsidRPr="00B5213C">
        <w:rPr>
          <w:rStyle w:val="Strong"/>
          <w:rFonts w:asciiTheme="minorHAnsi" w:hAnsiTheme="minorHAnsi" w:cstheme="minorHAnsi"/>
          <w:b w:val="0"/>
          <w:bCs w:val="0"/>
          <w:color w:val="auto"/>
          <w:sz w:val="22"/>
          <w:szCs w:val="22"/>
        </w:rPr>
        <w:t>A.1 GDPR Compliance Checklist</w:t>
      </w:r>
    </w:p>
    <w:p w14:paraId="08198306"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Purpose of Data Collection</w:t>
      </w:r>
    </w:p>
    <w:p w14:paraId="55C43680" w14:textId="77777777" w:rsidR="00B5213C" w:rsidRPr="00B5213C" w:rsidRDefault="00B5213C" w:rsidP="00B5213C">
      <w:pPr>
        <w:numPr>
          <w:ilvl w:val="0"/>
          <w:numId w:val="29"/>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Legal Basis for Collection:</w:t>
      </w:r>
      <w:r w:rsidRPr="00B5213C">
        <w:rPr>
          <w:rFonts w:asciiTheme="minorHAnsi" w:hAnsiTheme="minorHAnsi" w:cstheme="minorHAnsi"/>
          <w:sz w:val="22"/>
          <w:szCs w:val="22"/>
        </w:rPr>
        <w:t xml:space="preserve"> Document the lawful basis for data processing (e.g., consent, contract necessity, legal obligation).</w:t>
      </w:r>
    </w:p>
    <w:p w14:paraId="636BA49D" w14:textId="77777777" w:rsidR="00B5213C" w:rsidRPr="00B5213C" w:rsidRDefault="00B5213C" w:rsidP="00B5213C">
      <w:pPr>
        <w:numPr>
          <w:ilvl w:val="0"/>
          <w:numId w:val="29"/>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Data Minimization:</w:t>
      </w:r>
      <w:r w:rsidRPr="00B5213C">
        <w:rPr>
          <w:rFonts w:asciiTheme="minorHAnsi" w:hAnsiTheme="minorHAnsi" w:cstheme="minorHAnsi"/>
          <w:sz w:val="22"/>
          <w:szCs w:val="22"/>
        </w:rPr>
        <w:t xml:space="preserve"> Ensure that only the minimal necessary data for the intended purpose is collected.</w:t>
      </w:r>
    </w:p>
    <w:p w14:paraId="33970C41"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Data Subject Rights</w:t>
      </w:r>
    </w:p>
    <w:p w14:paraId="44BDDEB2" w14:textId="77777777" w:rsidR="00B5213C" w:rsidRPr="00B5213C" w:rsidRDefault="00B5213C" w:rsidP="00B5213C">
      <w:pPr>
        <w:numPr>
          <w:ilvl w:val="0"/>
          <w:numId w:val="30"/>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Right to Access:</w:t>
      </w:r>
      <w:r w:rsidRPr="00B5213C">
        <w:rPr>
          <w:rFonts w:asciiTheme="minorHAnsi" w:hAnsiTheme="minorHAnsi" w:cstheme="minorHAnsi"/>
          <w:sz w:val="22"/>
          <w:szCs w:val="22"/>
        </w:rPr>
        <w:t xml:space="preserve"> Procedures in place for users to request and receive a copy of their data.</w:t>
      </w:r>
    </w:p>
    <w:p w14:paraId="2110C33E" w14:textId="6F510CF3" w:rsidR="00B5213C" w:rsidRPr="00B5213C" w:rsidRDefault="00B5213C" w:rsidP="00B5213C">
      <w:pPr>
        <w:numPr>
          <w:ilvl w:val="0"/>
          <w:numId w:val="30"/>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Right to Erasure:</w:t>
      </w:r>
      <w:r w:rsidRPr="00B5213C">
        <w:rPr>
          <w:rFonts w:asciiTheme="minorHAnsi" w:hAnsiTheme="minorHAnsi" w:cstheme="minorHAnsi"/>
          <w:sz w:val="22"/>
          <w:szCs w:val="22"/>
        </w:rPr>
        <w:t xml:space="preserve"> </w:t>
      </w:r>
      <w:r>
        <w:rPr>
          <w:rFonts w:asciiTheme="minorHAnsi" w:hAnsiTheme="minorHAnsi" w:cstheme="minorHAnsi"/>
          <w:sz w:val="22"/>
          <w:szCs w:val="22"/>
        </w:rPr>
        <w:t xml:space="preserve">This process allows users to request the </w:t>
      </w:r>
      <w:r w:rsidRPr="00B5213C">
        <w:rPr>
          <w:rFonts w:asciiTheme="minorHAnsi" w:hAnsiTheme="minorHAnsi" w:cstheme="minorHAnsi"/>
          <w:sz w:val="22"/>
          <w:szCs w:val="22"/>
        </w:rPr>
        <w:t xml:space="preserve">deletion of their data and </w:t>
      </w:r>
      <w:r>
        <w:rPr>
          <w:rFonts w:asciiTheme="minorHAnsi" w:hAnsiTheme="minorHAnsi" w:cstheme="minorHAnsi"/>
          <w:sz w:val="22"/>
          <w:szCs w:val="22"/>
        </w:rPr>
        <w:t>ensure</w:t>
      </w:r>
      <w:r w:rsidRPr="00B5213C">
        <w:rPr>
          <w:rFonts w:asciiTheme="minorHAnsi" w:hAnsiTheme="minorHAnsi" w:cstheme="minorHAnsi"/>
          <w:sz w:val="22"/>
          <w:szCs w:val="22"/>
        </w:rPr>
        <w:t xml:space="preserve"> compliance with the request.</w:t>
      </w:r>
    </w:p>
    <w:p w14:paraId="1B1ED4B4"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Data Protection Measures</w:t>
      </w:r>
    </w:p>
    <w:p w14:paraId="08D2B331" w14:textId="77777777" w:rsidR="00B5213C" w:rsidRPr="00B5213C" w:rsidRDefault="00B5213C" w:rsidP="00B5213C">
      <w:pPr>
        <w:numPr>
          <w:ilvl w:val="0"/>
          <w:numId w:val="31"/>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Encryption:</w:t>
      </w:r>
      <w:r w:rsidRPr="00B5213C">
        <w:rPr>
          <w:rFonts w:asciiTheme="minorHAnsi" w:hAnsiTheme="minorHAnsi" w:cstheme="minorHAnsi"/>
          <w:sz w:val="22"/>
          <w:szCs w:val="22"/>
        </w:rPr>
        <w:t xml:space="preserve"> All personal data is encrypted during transit and at rest.</w:t>
      </w:r>
    </w:p>
    <w:p w14:paraId="16312250" w14:textId="77777777" w:rsidR="00B5213C" w:rsidRPr="00B5213C" w:rsidRDefault="00B5213C" w:rsidP="00B5213C">
      <w:pPr>
        <w:numPr>
          <w:ilvl w:val="0"/>
          <w:numId w:val="31"/>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Anonymization:</w:t>
      </w:r>
      <w:r w:rsidRPr="00B5213C">
        <w:rPr>
          <w:rFonts w:asciiTheme="minorHAnsi" w:hAnsiTheme="minorHAnsi" w:cstheme="minorHAnsi"/>
          <w:sz w:val="22"/>
          <w:szCs w:val="22"/>
        </w:rPr>
        <w:t xml:space="preserve"> Techniques used to anonymize collected data where applicable.</w:t>
      </w:r>
    </w:p>
    <w:p w14:paraId="75FE23C9" w14:textId="77777777" w:rsidR="00B5213C" w:rsidRPr="00B5213C" w:rsidRDefault="00B5213C" w:rsidP="00B5213C">
      <w:pPr>
        <w:numPr>
          <w:ilvl w:val="0"/>
          <w:numId w:val="31"/>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Regular Audits:</w:t>
      </w:r>
      <w:r w:rsidRPr="00B5213C">
        <w:rPr>
          <w:rFonts w:asciiTheme="minorHAnsi" w:hAnsiTheme="minorHAnsi" w:cstheme="minorHAnsi"/>
          <w:sz w:val="22"/>
          <w:szCs w:val="22"/>
        </w:rPr>
        <w:t xml:space="preserve"> Schedule and methodologies for regular data protection audits.</w:t>
      </w:r>
    </w:p>
    <w:p w14:paraId="31AFD639"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Data Breach Notification</w:t>
      </w:r>
    </w:p>
    <w:p w14:paraId="41BA1A74" w14:textId="77777777" w:rsidR="00B5213C" w:rsidRPr="00B5213C" w:rsidRDefault="00B5213C" w:rsidP="00B5213C">
      <w:pPr>
        <w:numPr>
          <w:ilvl w:val="0"/>
          <w:numId w:val="32"/>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Breach Detection Systems:</w:t>
      </w:r>
      <w:r w:rsidRPr="00B5213C">
        <w:rPr>
          <w:rFonts w:asciiTheme="minorHAnsi" w:hAnsiTheme="minorHAnsi" w:cstheme="minorHAnsi"/>
          <w:sz w:val="22"/>
          <w:szCs w:val="22"/>
        </w:rPr>
        <w:t xml:space="preserve"> Description of systems in place to detect data breaches.</w:t>
      </w:r>
    </w:p>
    <w:p w14:paraId="1B95B480" w14:textId="77777777" w:rsidR="00B5213C" w:rsidRPr="00B5213C" w:rsidRDefault="00B5213C" w:rsidP="00B5213C">
      <w:pPr>
        <w:numPr>
          <w:ilvl w:val="0"/>
          <w:numId w:val="32"/>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Notification Procedure:</w:t>
      </w:r>
      <w:r w:rsidRPr="00B5213C">
        <w:rPr>
          <w:rFonts w:asciiTheme="minorHAnsi" w:hAnsiTheme="minorHAnsi" w:cstheme="minorHAnsi"/>
          <w:sz w:val="22"/>
          <w:szCs w:val="22"/>
        </w:rPr>
        <w:t xml:space="preserve"> Steps to notify authorities and affected individuals within 72 hours of a breach discovery.</w:t>
      </w:r>
    </w:p>
    <w:p w14:paraId="593A5C9A" w14:textId="77777777" w:rsidR="00B5213C" w:rsidRPr="0098558C" w:rsidRDefault="00B5213C" w:rsidP="00B5213C">
      <w:pPr>
        <w:pStyle w:val="Heading3"/>
        <w:rPr>
          <w:rFonts w:asciiTheme="minorHAnsi" w:hAnsiTheme="minorHAnsi" w:cstheme="minorHAnsi"/>
          <w:color w:val="auto"/>
          <w:sz w:val="22"/>
          <w:szCs w:val="22"/>
        </w:rPr>
      </w:pPr>
      <w:r w:rsidRPr="0098558C">
        <w:rPr>
          <w:rStyle w:val="Strong"/>
          <w:rFonts w:asciiTheme="minorHAnsi" w:hAnsiTheme="minorHAnsi" w:cstheme="minorHAnsi"/>
          <w:b w:val="0"/>
          <w:bCs w:val="0"/>
          <w:color w:val="auto"/>
          <w:sz w:val="22"/>
          <w:szCs w:val="22"/>
        </w:rPr>
        <w:t>A.2 CCPA Compliance Checklist</w:t>
      </w:r>
    </w:p>
    <w:p w14:paraId="2EFF7270"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Consumer Rights</w:t>
      </w:r>
    </w:p>
    <w:p w14:paraId="18D5FB25" w14:textId="03B7C82E" w:rsidR="00B5213C" w:rsidRPr="00B5213C" w:rsidRDefault="00B5213C" w:rsidP="00B5213C">
      <w:pPr>
        <w:numPr>
          <w:ilvl w:val="0"/>
          <w:numId w:val="33"/>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Right to Know:</w:t>
      </w:r>
      <w:r w:rsidRPr="00B5213C">
        <w:rPr>
          <w:rFonts w:asciiTheme="minorHAnsi" w:hAnsiTheme="minorHAnsi" w:cstheme="minorHAnsi"/>
          <w:sz w:val="22"/>
          <w:szCs w:val="22"/>
        </w:rPr>
        <w:t xml:space="preserve"> </w:t>
      </w:r>
      <w:r w:rsidR="0098558C">
        <w:rPr>
          <w:rFonts w:asciiTheme="minorHAnsi" w:hAnsiTheme="minorHAnsi" w:cstheme="minorHAnsi"/>
          <w:sz w:val="22"/>
          <w:szCs w:val="22"/>
        </w:rPr>
        <w:t>Consumers can</w:t>
      </w:r>
      <w:r w:rsidRPr="00B5213C">
        <w:rPr>
          <w:rFonts w:asciiTheme="minorHAnsi" w:hAnsiTheme="minorHAnsi" w:cstheme="minorHAnsi"/>
          <w:sz w:val="22"/>
          <w:szCs w:val="22"/>
        </w:rPr>
        <w:t xml:space="preserve"> know what personal data is collected, used, and shared.</w:t>
      </w:r>
    </w:p>
    <w:p w14:paraId="641086B7" w14:textId="2999DB6D" w:rsidR="00B5213C" w:rsidRPr="00B5213C" w:rsidRDefault="00B5213C" w:rsidP="00B5213C">
      <w:pPr>
        <w:numPr>
          <w:ilvl w:val="0"/>
          <w:numId w:val="33"/>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Right to Opt-Out:</w:t>
      </w:r>
      <w:r w:rsidRPr="00B5213C">
        <w:rPr>
          <w:rFonts w:asciiTheme="minorHAnsi" w:hAnsiTheme="minorHAnsi" w:cstheme="minorHAnsi"/>
          <w:sz w:val="22"/>
          <w:szCs w:val="22"/>
        </w:rPr>
        <w:t xml:space="preserve"> Mechanism for consumers to </w:t>
      </w:r>
      <w:r w:rsidR="0098558C">
        <w:rPr>
          <w:rFonts w:asciiTheme="minorHAnsi" w:hAnsiTheme="minorHAnsi" w:cstheme="minorHAnsi"/>
          <w:sz w:val="22"/>
          <w:szCs w:val="22"/>
        </w:rPr>
        <w:t>opt out</w:t>
      </w:r>
      <w:r w:rsidRPr="00B5213C">
        <w:rPr>
          <w:rFonts w:asciiTheme="minorHAnsi" w:hAnsiTheme="minorHAnsi" w:cstheme="minorHAnsi"/>
          <w:sz w:val="22"/>
          <w:szCs w:val="22"/>
        </w:rPr>
        <w:t xml:space="preserve"> of </w:t>
      </w:r>
      <w:r w:rsidR="0098558C">
        <w:rPr>
          <w:rFonts w:asciiTheme="minorHAnsi" w:hAnsiTheme="minorHAnsi" w:cstheme="minorHAnsi"/>
          <w:sz w:val="22"/>
          <w:szCs w:val="22"/>
        </w:rPr>
        <w:t>selling</w:t>
      </w:r>
      <w:r w:rsidRPr="00B5213C">
        <w:rPr>
          <w:rFonts w:asciiTheme="minorHAnsi" w:hAnsiTheme="minorHAnsi" w:cstheme="minorHAnsi"/>
          <w:sz w:val="22"/>
          <w:szCs w:val="22"/>
        </w:rPr>
        <w:t xml:space="preserve"> their personal data.</w:t>
      </w:r>
    </w:p>
    <w:p w14:paraId="690D173C" w14:textId="77777777" w:rsidR="00B5213C" w:rsidRPr="00B5213C" w:rsidRDefault="00B5213C" w:rsidP="00B5213C">
      <w:pPr>
        <w:numPr>
          <w:ilvl w:val="0"/>
          <w:numId w:val="33"/>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Right to Deletion:</w:t>
      </w:r>
      <w:r w:rsidRPr="00B5213C">
        <w:rPr>
          <w:rFonts w:asciiTheme="minorHAnsi" w:hAnsiTheme="minorHAnsi" w:cstheme="minorHAnsi"/>
          <w:sz w:val="22"/>
          <w:szCs w:val="22"/>
        </w:rPr>
        <w:t xml:space="preserve"> Procedures for consumers to request deletion of their personal data.</w:t>
      </w:r>
    </w:p>
    <w:p w14:paraId="36414332"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Data Handling and Privacy Policy</w:t>
      </w:r>
    </w:p>
    <w:p w14:paraId="00BBAC4F" w14:textId="77777777" w:rsidR="00B5213C" w:rsidRPr="00B5213C" w:rsidRDefault="00B5213C" w:rsidP="00B5213C">
      <w:pPr>
        <w:numPr>
          <w:ilvl w:val="0"/>
          <w:numId w:val="34"/>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lastRenderedPageBreak/>
        <w:t>Transparency:</w:t>
      </w:r>
      <w:r w:rsidRPr="00B5213C">
        <w:rPr>
          <w:rFonts w:asciiTheme="minorHAnsi" w:hAnsiTheme="minorHAnsi" w:cstheme="minorHAnsi"/>
          <w:sz w:val="22"/>
          <w:szCs w:val="22"/>
        </w:rPr>
        <w:t xml:space="preserve"> Ensure that privacy policies include detailed information about data handling practices.</w:t>
      </w:r>
    </w:p>
    <w:p w14:paraId="3ACE0FB1" w14:textId="77777777" w:rsidR="00B5213C" w:rsidRPr="00B5213C" w:rsidRDefault="00B5213C" w:rsidP="00B5213C">
      <w:pPr>
        <w:numPr>
          <w:ilvl w:val="0"/>
          <w:numId w:val="34"/>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Training:</w:t>
      </w:r>
      <w:r w:rsidRPr="00B5213C">
        <w:rPr>
          <w:rFonts w:asciiTheme="minorHAnsi" w:hAnsiTheme="minorHAnsi" w:cstheme="minorHAnsi"/>
          <w:sz w:val="22"/>
          <w:szCs w:val="22"/>
        </w:rPr>
        <w:t xml:space="preserve"> Mandatory training programs for employees handling personal information.</w:t>
      </w:r>
    </w:p>
    <w:p w14:paraId="0E3CCD9A"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Service Provider Agreements</w:t>
      </w:r>
    </w:p>
    <w:p w14:paraId="4DA832C9" w14:textId="0E839F1F" w:rsidR="00B5213C" w:rsidRPr="00B5213C" w:rsidRDefault="00B5213C" w:rsidP="00B5213C">
      <w:pPr>
        <w:numPr>
          <w:ilvl w:val="0"/>
          <w:numId w:val="35"/>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Vendor Compliance:</w:t>
      </w:r>
      <w:r w:rsidRPr="00B5213C">
        <w:rPr>
          <w:rFonts w:asciiTheme="minorHAnsi" w:hAnsiTheme="minorHAnsi" w:cstheme="minorHAnsi"/>
          <w:sz w:val="22"/>
          <w:szCs w:val="22"/>
        </w:rPr>
        <w:t xml:space="preserve"> Ensure contracts with service providers include obligations that comply with CCPA regulations.</w:t>
      </w:r>
    </w:p>
    <w:p w14:paraId="48B11871" w14:textId="77777777" w:rsidR="00B5213C" w:rsidRPr="00B5213C" w:rsidRDefault="00B5213C" w:rsidP="00B5213C">
      <w:pPr>
        <w:pStyle w:val="NormalWeb"/>
        <w:rPr>
          <w:rFonts w:asciiTheme="minorHAnsi" w:hAnsiTheme="minorHAnsi" w:cstheme="minorHAnsi"/>
          <w:sz w:val="22"/>
          <w:szCs w:val="22"/>
        </w:rPr>
      </w:pPr>
      <w:r w:rsidRPr="00B5213C">
        <w:rPr>
          <w:rStyle w:val="Strong"/>
          <w:rFonts w:asciiTheme="minorHAnsi" w:hAnsiTheme="minorHAnsi" w:cstheme="minorHAnsi"/>
          <w:sz w:val="22"/>
          <w:szCs w:val="22"/>
        </w:rPr>
        <w:t>Accountability and Governance</w:t>
      </w:r>
    </w:p>
    <w:p w14:paraId="4D039592" w14:textId="6A7C166A" w:rsidR="00B5213C" w:rsidRPr="00B5213C" w:rsidRDefault="00B5213C" w:rsidP="00B5213C">
      <w:pPr>
        <w:numPr>
          <w:ilvl w:val="0"/>
          <w:numId w:val="36"/>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Privacy Officer:</w:t>
      </w:r>
      <w:r w:rsidRPr="00B5213C">
        <w:rPr>
          <w:rFonts w:asciiTheme="minorHAnsi" w:hAnsiTheme="minorHAnsi" w:cstheme="minorHAnsi"/>
          <w:sz w:val="22"/>
          <w:szCs w:val="22"/>
        </w:rPr>
        <w:t xml:space="preserve"> Appoint a Privacy Officer responsible for data protection strategies and compliance.</w:t>
      </w:r>
    </w:p>
    <w:p w14:paraId="69F37F0B" w14:textId="1A8267EA" w:rsidR="005679D0" w:rsidRPr="00B5213C" w:rsidRDefault="00B5213C" w:rsidP="00B5213C">
      <w:pPr>
        <w:numPr>
          <w:ilvl w:val="0"/>
          <w:numId w:val="36"/>
        </w:numPr>
        <w:spacing w:before="100" w:beforeAutospacing="1" w:after="100" w:afterAutospacing="1"/>
        <w:rPr>
          <w:rFonts w:asciiTheme="minorHAnsi" w:hAnsiTheme="minorHAnsi" w:cstheme="minorHAnsi"/>
          <w:sz w:val="22"/>
          <w:szCs w:val="22"/>
        </w:rPr>
      </w:pPr>
      <w:r w:rsidRPr="00B5213C">
        <w:rPr>
          <w:rStyle w:val="Strong"/>
          <w:rFonts w:asciiTheme="minorHAnsi" w:hAnsiTheme="minorHAnsi" w:cstheme="minorHAnsi"/>
          <w:sz w:val="22"/>
          <w:szCs w:val="22"/>
        </w:rPr>
        <w:t>Impact Assessments:</w:t>
      </w:r>
      <w:r w:rsidRPr="00B5213C">
        <w:rPr>
          <w:rFonts w:asciiTheme="minorHAnsi" w:hAnsiTheme="minorHAnsi" w:cstheme="minorHAnsi"/>
          <w:sz w:val="22"/>
          <w:szCs w:val="22"/>
        </w:rPr>
        <w:t xml:space="preserve"> Conduct regular privacy impact assessments to evaluate the risks associated with data processing activities.</w:t>
      </w:r>
    </w:p>
    <w:p w14:paraId="4DBDEC15" w14:textId="77777777" w:rsidR="005679D0" w:rsidRDefault="005679D0">
      <w:pPr>
        <w:rPr>
          <w:rFonts w:ascii="Calibri" w:hAnsi="Calibri"/>
          <w:color w:val="000000"/>
        </w:rPr>
      </w:pPr>
    </w:p>
    <w:p w14:paraId="75831A6D" w14:textId="77777777" w:rsidR="00EB0A15" w:rsidRPr="001F37F0" w:rsidRDefault="00F53871" w:rsidP="001F37F0">
      <w:pPr>
        <w:pStyle w:val="Heading1"/>
        <w:jc w:val="left"/>
        <w:rPr>
          <w:rFonts w:ascii="Calibri" w:hAnsi="Calibri"/>
          <w:b/>
          <w:color w:val="C00000"/>
          <w:u w:val="single"/>
        </w:rPr>
      </w:pPr>
      <w:r w:rsidRPr="008F2908">
        <w:rPr>
          <w:rFonts w:ascii="Calibri" w:hAnsi="Calibri"/>
          <w:b/>
          <w:u w:val="single"/>
        </w:rPr>
        <w:t>Glossary</w:t>
      </w:r>
      <w:r w:rsidR="003F61B3" w:rsidRPr="001F37F0">
        <w:rPr>
          <w:rFonts w:ascii="Calibri" w:hAnsi="Calibri"/>
          <w:b/>
          <w:color w:val="C00000"/>
          <w:u w:val="single"/>
        </w:rPr>
        <w:t xml:space="preserve"> </w:t>
      </w:r>
    </w:p>
    <w:p w14:paraId="7A68EBC0" w14:textId="5921390C" w:rsidR="003F61B3" w:rsidDel="00C85A06" w:rsidRDefault="008F2908" w:rsidP="000179A5">
      <w:pPr>
        <w:ind w:left="540" w:hanging="540"/>
        <w:rPr>
          <w:del w:id="2118" w:author="Tang, Joyce" w:date="2024-05-21T21:06:00Z" w16du:dateUtc="2024-05-22T04:06:00Z"/>
          <w:rFonts w:ascii="Calibri" w:hAnsi="Calibri"/>
          <w:sz w:val="22"/>
        </w:rPr>
      </w:pPr>
      <w:r>
        <w:rPr>
          <w:rFonts w:ascii="Calibri" w:hAnsi="Calibri"/>
          <w:sz w:val="22"/>
        </w:rPr>
        <w:tab/>
      </w:r>
      <w:del w:id="2119" w:author="Tang, Joyce" w:date="2024-05-21T20:14:00Z" w16du:dateUtc="2024-05-22T03:14:00Z">
        <w:r w:rsidR="00EA1B94" w:rsidRPr="00EA1B94" w:rsidDel="006A7805">
          <w:rPr>
            <w:rFonts w:ascii="Calibri" w:hAnsi="Calibri"/>
            <w:sz w:val="22"/>
            <w:u w:val="single"/>
          </w:rPr>
          <w:delText>Th</w:delText>
        </w:r>
        <w:r w:rsidR="00394F00" w:rsidDel="006A7805">
          <w:rPr>
            <w:rFonts w:ascii="Calibri" w:hAnsi="Calibri"/>
            <w:sz w:val="22"/>
            <w:u w:val="single"/>
          </w:rPr>
          <w:delText>e Glossary</w:delText>
        </w:r>
        <w:r w:rsidR="00EA1B94" w:rsidRPr="00EA1B94" w:rsidDel="006A7805">
          <w:rPr>
            <w:rFonts w:ascii="Calibri" w:hAnsi="Calibri"/>
            <w:sz w:val="22"/>
            <w:u w:val="single"/>
          </w:rPr>
          <w:delText xml:space="preserve"> is a </w:delText>
        </w:r>
        <w:r w:rsidR="00394F00" w:rsidDel="006A7805">
          <w:rPr>
            <w:rFonts w:ascii="Calibri" w:hAnsi="Calibri"/>
            <w:sz w:val="22"/>
            <w:u w:val="single"/>
          </w:rPr>
          <w:delText>vital</w:delText>
        </w:r>
        <w:r w:rsidR="00EA1B94" w:rsidRPr="00EA1B94" w:rsidDel="006A7805">
          <w:rPr>
            <w:rFonts w:ascii="Calibri" w:hAnsi="Calibri"/>
            <w:sz w:val="22"/>
            <w:u w:val="single"/>
          </w:rPr>
          <w:delText xml:space="preserve"> section</w:delText>
        </w:r>
        <w:r w:rsidR="00EA1B94" w:rsidDel="006A7805">
          <w:rPr>
            <w:rFonts w:ascii="Calibri" w:hAnsi="Calibri"/>
            <w:sz w:val="22"/>
          </w:rPr>
          <w:delText xml:space="preserve">. </w:delText>
        </w:r>
        <w:r w:rsidR="00C64276" w:rsidDel="006A7805">
          <w:rPr>
            <w:rFonts w:ascii="Calibri" w:hAnsi="Calibri"/>
            <w:b/>
            <w:color w:val="C00000"/>
            <w:u w:val="single"/>
          </w:rPr>
          <w:delText>Start</w:delText>
        </w:r>
        <w:r w:rsidR="00EA1B94" w:rsidRPr="00C14DF5" w:rsidDel="006A7805">
          <w:rPr>
            <w:rFonts w:ascii="Calibri" w:hAnsi="Calibri"/>
            <w:b/>
            <w:color w:val="C00000"/>
            <w:u w:val="single"/>
          </w:rPr>
          <w:delText xml:space="preserve"> developing </w:delText>
        </w:r>
        <w:r w:rsidR="00C14DF5" w:rsidDel="006A7805">
          <w:rPr>
            <w:rFonts w:ascii="Calibri" w:hAnsi="Calibri"/>
            <w:b/>
            <w:color w:val="C00000"/>
            <w:u w:val="single"/>
          </w:rPr>
          <w:delText>the glossary</w:delText>
        </w:r>
        <w:r w:rsidR="00EA1B94" w:rsidRPr="00C14DF5" w:rsidDel="006A7805">
          <w:rPr>
            <w:rFonts w:ascii="Calibri" w:hAnsi="Calibri"/>
            <w:b/>
            <w:color w:val="C00000"/>
            <w:u w:val="single"/>
          </w:rPr>
          <w:delText xml:space="preserve"> in Part </w:delText>
        </w:r>
        <w:r w:rsidR="00394F00" w:rsidDel="006A7805">
          <w:rPr>
            <w:rFonts w:ascii="Calibri" w:hAnsi="Calibri"/>
            <w:b/>
            <w:color w:val="C00000"/>
            <w:u w:val="single"/>
          </w:rPr>
          <w:delText>1</w:delText>
        </w:r>
        <w:r w:rsidR="00E67F0D" w:rsidDel="006A7805">
          <w:rPr>
            <w:rFonts w:ascii="Calibri" w:hAnsi="Calibri"/>
            <w:b/>
            <w:color w:val="C00000"/>
            <w:u w:val="single"/>
          </w:rPr>
          <w:delText>,</w:delText>
        </w:r>
        <w:r w:rsidR="00EA1B94" w:rsidDel="006A7805">
          <w:rPr>
            <w:rFonts w:ascii="Calibri" w:hAnsi="Calibri"/>
            <w:sz w:val="22"/>
          </w:rPr>
          <w:delText xml:space="preserve"> and </w:delText>
        </w:r>
        <w:r w:rsidR="00EA1B94" w:rsidRPr="00EA1B94" w:rsidDel="006A7805">
          <w:rPr>
            <w:rFonts w:ascii="Calibri" w:hAnsi="Calibri"/>
            <w:color w:val="FFFFFF" w:themeColor="background1"/>
            <w:sz w:val="22"/>
            <w:highlight w:val="darkCyan"/>
          </w:rPr>
          <w:delText xml:space="preserve">make sure it covers your </w:delText>
        </w:r>
        <w:r w:rsidR="00394F00" w:rsidDel="006A7805">
          <w:rPr>
            <w:rFonts w:ascii="Calibri" w:hAnsi="Calibri"/>
            <w:color w:val="FFFFFF" w:themeColor="background1"/>
            <w:sz w:val="22"/>
            <w:highlight w:val="darkCyan"/>
          </w:rPr>
          <w:delText>entire</w:delText>
        </w:r>
        <w:r w:rsidR="00EA1B94" w:rsidRPr="00EA1B94" w:rsidDel="006A7805">
          <w:rPr>
            <w:rFonts w:ascii="Calibri" w:hAnsi="Calibri"/>
            <w:color w:val="FFFFFF" w:themeColor="background1"/>
            <w:sz w:val="22"/>
            <w:highlight w:val="darkCyan"/>
          </w:rPr>
          <w:delText xml:space="preserve"> set of artifacts before submitting Part 2</w:delText>
        </w:r>
        <w:r w:rsidR="00EA1B94" w:rsidDel="006A7805">
          <w:rPr>
            <w:rFonts w:ascii="Calibri" w:hAnsi="Calibri"/>
            <w:sz w:val="22"/>
          </w:rPr>
          <w:delText>.</w:delText>
        </w:r>
      </w:del>
    </w:p>
    <w:p w14:paraId="2CAEAEF2" w14:textId="77777777" w:rsidR="00030ACF" w:rsidRDefault="00030ACF">
      <w:pPr>
        <w:ind w:left="540" w:hanging="540"/>
        <w:rPr>
          <w:rFonts w:ascii="Calibri" w:hAnsi="Calibri"/>
          <w:color w:val="FFFFFF" w:themeColor="background1"/>
          <w:sz w:val="22"/>
        </w:rPr>
        <w:pPrChange w:id="2120" w:author="Tang, Joyce" w:date="2024-05-21T21:06:00Z" w16du:dateUtc="2024-05-22T04:06:00Z">
          <w:pPr/>
        </w:pPrChange>
      </w:pPr>
    </w:p>
    <w:p w14:paraId="4D83CFB6" w14:textId="77777777"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API (Application Programming Interface):</w:t>
      </w:r>
      <w:r w:rsidRPr="008F2908">
        <w:rPr>
          <w:rFonts w:ascii="Calibri" w:hAnsi="Calibri"/>
          <w:sz w:val="22"/>
        </w:rPr>
        <w:t xml:space="preserve"> A set of routines, protocols, and tools for building software applications. APIs specify how software components should interact and are used when programming graphical user interface (GUI) components.</w:t>
      </w:r>
    </w:p>
    <w:p w14:paraId="54C4568D" w14:textId="77777777"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Compliance Certifications:</w:t>
      </w:r>
      <w:r w:rsidRPr="008F2908">
        <w:rPr>
          <w:rFonts w:ascii="Calibri" w:hAnsi="Calibri"/>
          <w:sz w:val="22"/>
        </w:rPr>
        <w:t xml:space="preserve"> Documents or credentials that verify the software meets all legal and regulatory requirements applicable to its function and use, ensuring adherence to standards such as GDPR or HIPAA.</w:t>
      </w:r>
    </w:p>
    <w:p w14:paraId="0B394C79" w14:textId="2F04E755"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Data Encryption:</w:t>
      </w:r>
      <w:r w:rsidRPr="008F2908">
        <w:rPr>
          <w:rFonts w:ascii="Calibri" w:hAnsi="Calibri"/>
          <w:sz w:val="22"/>
        </w:rPr>
        <w:t xml:space="preserve"> Converting information or data into a code to prevent unauthorized access. This security measure protects sensitive data by making it unreadable without the proper decryption key.</w:t>
      </w:r>
    </w:p>
    <w:p w14:paraId="30376AFD" w14:textId="77777777"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 xml:space="preserve">GDPR (General Data Protection Regulation): </w:t>
      </w:r>
      <w:r w:rsidRPr="008F2908">
        <w:rPr>
          <w:rFonts w:ascii="Calibri" w:hAnsi="Calibri"/>
          <w:sz w:val="22"/>
        </w:rPr>
        <w:t>A regulation in EU law on data protection and privacy in the European Union and the European Economic Area. It also addresses the transfer of personal data outside the EU and EEA areas.</w:t>
      </w:r>
    </w:p>
    <w:p w14:paraId="59104C1E" w14:textId="6CC27AC0"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Non-functional Requirements:</w:t>
      </w:r>
      <w:r w:rsidRPr="008F2908">
        <w:rPr>
          <w:rFonts w:ascii="Calibri" w:hAnsi="Calibri"/>
          <w:sz w:val="22"/>
        </w:rPr>
        <w:t xml:space="preserve"> Requirements that describe how a system operates rather than the specific behaviors of that system. This includes aspects such as system performance, security, and user accessibility.</w:t>
      </w:r>
    </w:p>
    <w:p w14:paraId="6144FD6D" w14:textId="77777777"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Prototype:</w:t>
      </w:r>
      <w:r w:rsidRPr="008F2908">
        <w:rPr>
          <w:rFonts w:ascii="Calibri" w:hAnsi="Calibri"/>
          <w:sz w:val="22"/>
        </w:rPr>
        <w:t xml:space="preserve"> An early sample, model, or release of a product built to test a concept or process. In software development, a prototype is used to evaluate a new design to enhance precision by system analysts and users.</w:t>
      </w:r>
    </w:p>
    <w:p w14:paraId="2EBB3955" w14:textId="7BEBFA81"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Scalability:</w:t>
      </w:r>
      <w:r w:rsidRPr="008F2908">
        <w:rPr>
          <w:rFonts w:ascii="Calibri" w:hAnsi="Calibri"/>
          <w:sz w:val="22"/>
        </w:rPr>
        <w:t xml:space="preserve"> The capability of a system, network, or process to handle a growing amount of work or its potential to be enlarged to accommodate that growth. For software systems, this refers to the ability to handle increased loads on the system by making hardware or software adjustments.</w:t>
      </w:r>
    </w:p>
    <w:p w14:paraId="1C3E26A9" w14:textId="48DBB03D" w:rsidR="008A6BDC" w:rsidRPr="008F2908" w:rsidRDefault="008A6BDC" w:rsidP="008A6BDC">
      <w:pPr>
        <w:pStyle w:val="ListParagraph"/>
        <w:numPr>
          <w:ilvl w:val="0"/>
          <w:numId w:val="25"/>
        </w:numPr>
        <w:rPr>
          <w:rFonts w:ascii="Calibri" w:hAnsi="Calibri"/>
          <w:sz w:val="22"/>
        </w:rPr>
      </w:pPr>
      <w:r w:rsidRPr="008F2908">
        <w:rPr>
          <w:rFonts w:ascii="Calibri" w:hAnsi="Calibri"/>
          <w:b/>
          <w:bCs/>
          <w:sz w:val="22"/>
        </w:rPr>
        <w:t>Stakeholders:</w:t>
      </w:r>
      <w:r w:rsidRPr="008F2908">
        <w:rPr>
          <w:rFonts w:ascii="Calibri" w:hAnsi="Calibri"/>
          <w:sz w:val="22"/>
        </w:rPr>
        <w:t xml:space="preserve"> Individuals, groups, or organizations interested in a project's success or failure. Stakeholders for ScamSafe include users, developers, investors, and regulatory bodies.</w:t>
      </w:r>
    </w:p>
    <w:p w14:paraId="0956F72C" w14:textId="77777777" w:rsidR="008A6BDC" w:rsidRPr="00EA1B94" w:rsidRDefault="008A6BDC" w:rsidP="00EB0A15">
      <w:pPr>
        <w:rPr>
          <w:rFonts w:ascii="Calibri" w:hAnsi="Calibri"/>
          <w:color w:val="FFFFFF" w:themeColor="background1"/>
          <w:sz w:val="22"/>
        </w:rPr>
      </w:pPr>
    </w:p>
    <w:p w14:paraId="42878152" w14:textId="7426185F" w:rsidR="00EB0A15" w:rsidRDefault="003F61B3" w:rsidP="001F37F0">
      <w:pPr>
        <w:pStyle w:val="Heading1"/>
        <w:jc w:val="left"/>
        <w:rPr>
          <w:rFonts w:ascii="Calibri" w:hAnsi="Calibri"/>
          <w:color w:val="C00000"/>
        </w:rPr>
      </w:pPr>
      <w:r w:rsidRPr="008F2908">
        <w:rPr>
          <w:rFonts w:ascii="Calibri" w:hAnsi="Calibri"/>
          <w:b/>
          <w:u w:val="single"/>
        </w:rPr>
        <w:t>Bibliography</w:t>
      </w:r>
      <w:r w:rsidR="00197F2A">
        <w:rPr>
          <w:rFonts w:ascii="Calibri" w:hAnsi="Calibri"/>
          <w:color w:val="C00000"/>
        </w:rPr>
        <w:t xml:space="preserve"> </w:t>
      </w:r>
    </w:p>
    <w:p w14:paraId="26292AB9" w14:textId="10ACF6C8" w:rsidR="003F61B3" w:rsidDel="00C85A06" w:rsidRDefault="008F2908" w:rsidP="000179A5">
      <w:pPr>
        <w:pBdr>
          <w:bottom w:val="single" w:sz="12" w:space="1" w:color="auto"/>
        </w:pBdr>
        <w:ind w:left="540" w:hanging="540"/>
        <w:rPr>
          <w:del w:id="2121" w:author="Tang, Joyce" w:date="2024-05-21T21:05:00Z" w16du:dateUtc="2024-05-22T04:05:00Z"/>
          <w:rFonts w:ascii="Calibri" w:hAnsi="Calibri"/>
          <w:b/>
          <w:color w:val="FFFFFF"/>
          <w:highlight w:val="darkCyan"/>
        </w:rPr>
      </w:pPr>
      <w:r>
        <w:rPr>
          <w:rFonts w:ascii="Calibri" w:hAnsi="Calibri"/>
          <w:sz w:val="22"/>
        </w:rPr>
        <w:tab/>
      </w:r>
      <w:del w:id="2122" w:author="Tang, Joyce" w:date="2024-05-21T20:14:00Z" w16du:dateUtc="2024-05-22T03:14:00Z">
        <w:r w:rsidR="0081609E" w:rsidRPr="0081609E" w:rsidDel="006A7805">
          <w:rPr>
            <w:rFonts w:ascii="Calibri" w:hAnsi="Calibri"/>
            <w:b/>
            <w:color w:val="FFFFFF"/>
            <w:highlight w:val="darkCyan"/>
          </w:rPr>
          <w:delText>Be sure to update th</w:delText>
        </w:r>
        <w:r w:rsidR="0081609E" w:rsidDel="006A7805">
          <w:rPr>
            <w:rFonts w:ascii="Calibri" w:hAnsi="Calibri"/>
            <w:b/>
            <w:color w:val="FFFFFF"/>
            <w:highlight w:val="darkCyan"/>
          </w:rPr>
          <w:delText>e Bibliography</w:delText>
        </w:r>
        <w:r w:rsidR="0081609E" w:rsidRPr="0081609E" w:rsidDel="006A7805">
          <w:rPr>
            <w:rFonts w:ascii="Calibri" w:hAnsi="Calibri"/>
            <w:b/>
            <w:color w:val="FFFFFF"/>
            <w:highlight w:val="darkCyan"/>
          </w:rPr>
          <w:delText xml:space="preserve"> for Part 2.</w:delText>
        </w:r>
      </w:del>
    </w:p>
    <w:p w14:paraId="2905A87E" w14:textId="1753D3C7" w:rsidR="008A6BDC" w:rsidRPr="008F2908" w:rsidRDefault="008A6BDC" w:rsidP="000179A5">
      <w:pPr>
        <w:pBdr>
          <w:bottom w:val="single" w:sz="12" w:space="1" w:color="auto"/>
        </w:pBdr>
        <w:ind w:left="540" w:hanging="540"/>
        <w:rPr>
          <w:rFonts w:ascii="Calibri" w:hAnsi="Calibri" w:cs="Calibri"/>
          <w:sz w:val="22"/>
          <w:szCs w:val="22"/>
        </w:rPr>
      </w:pPr>
      <w:r>
        <w:br/>
      </w:r>
      <w:r w:rsidRPr="008F2908">
        <w:rPr>
          <w:rFonts w:ascii="Calibri" w:hAnsi="Calibri" w:cs="Calibri"/>
          <w:sz w:val="22"/>
          <w:szCs w:val="22"/>
        </w:rPr>
        <w:t>System Proposal Part1+Part2 - One Page OUTLINE v9.pdf</w:t>
      </w:r>
    </w:p>
    <w:p w14:paraId="4D4C49A9" w14:textId="2A080140" w:rsidR="008A6BDC" w:rsidDel="006A7805" w:rsidRDefault="008A6BDC" w:rsidP="000179A5">
      <w:pPr>
        <w:pBdr>
          <w:bottom w:val="single" w:sz="12" w:space="1" w:color="auto"/>
        </w:pBdr>
        <w:ind w:left="540" w:hanging="540"/>
        <w:rPr>
          <w:del w:id="2123" w:author="Tang, Joyce" w:date="2024-05-21T20:15:00Z" w16du:dateUtc="2024-05-22T03:15:00Z"/>
          <w:rFonts w:ascii="Calibri" w:hAnsi="Calibri" w:cs="Calibri"/>
          <w:sz w:val="22"/>
          <w:szCs w:val="22"/>
        </w:rPr>
      </w:pPr>
      <w:r w:rsidRPr="008F2908">
        <w:rPr>
          <w:rFonts w:ascii="Calibri" w:hAnsi="Calibri" w:cs="Calibri"/>
          <w:sz w:val="22"/>
          <w:szCs w:val="22"/>
        </w:rPr>
        <w:tab/>
        <w:t xml:space="preserve">CSC 3150 Lecture Feasibility and Risk, Nonfunction Requirements Triggers, Requirement, </w:t>
      </w:r>
      <w:proofErr w:type="gramStart"/>
      <w:r w:rsidRPr="008F2908">
        <w:rPr>
          <w:rFonts w:ascii="Calibri" w:hAnsi="Calibri" w:cs="Calibri"/>
          <w:sz w:val="22"/>
          <w:szCs w:val="22"/>
        </w:rPr>
        <w:t>What</w:t>
      </w:r>
      <w:proofErr w:type="gramEnd"/>
      <w:r w:rsidRPr="008F2908">
        <w:rPr>
          <w:rFonts w:ascii="Calibri" w:hAnsi="Calibri" w:cs="Calibri"/>
          <w:sz w:val="22"/>
          <w:szCs w:val="22"/>
        </w:rPr>
        <w:t xml:space="preserve"> we are seeking. </w:t>
      </w:r>
    </w:p>
    <w:p w14:paraId="6D688D2E" w14:textId="515C1D4A" w:rsidR="006A7805" w:rsidRPr="008F2908" w:rsidRDefault="006A7805" w:rsidP="000179A5">
      <w:pPr>
        <w:pBdr>
          <w:bottom w:val="single" w:sz="12" w:space="1" w:color="auto"/>
        </w:pBdr>
        <w:ind w:left="540" w:hanging="540"/>
        <w:rPr>
          <w:ins w:id="2124" w:author="Tang, Joyce" w:date="2024-05-21T20:15:00Z" w16du:dateUtc="2024-05-22T03:15:00Z"/>
          <w:rFonts w:ascii="Calibri" w:hAnsi="Calibri" w:cs="Calibri"/>
          <w:sz w:val="22"/>
          <w:szCs w:val="22"/>
          <w:highlight w:val="darkCyan"/>
        </w:rPr>
      </w:pPr>
      <w:ins w:id="2125" w:author="Tang, Joyce" w:date="2024-05-21T20:16:00Z" w16du:dateUtc="2024-05-22T03:16:00Z">
        <w:r>
          <w:rPr>
            <w:rFonts w:ascii="Calibri" w:hAnsi="Calibri" w:cs="Calibri"/>
            <w:sz w:val="22"/>
            <w:szCs w:val="22"/>
          </w:rPr>
          <w:tab/>
        </w:r>
        <w:r w:rsidRPr="006A7805">
          <w:rPr>
            <w:rFonts w:ascii="Calibri" w:hAnsi="Calibri" w:cs="Calibri"/>
            <w:sz w:val="22"/>
            <w:szCs w:val="22"/>
          </w:rPr>
          <w:t>Use Case Description Template - ANNOTATED.docx</w:t>
        </w:r>
      </w:ins>
    </w:p>
    <w:p w14:paraId="1722AF45" w14:textId="77777777" w:rsidR="00852EF0" w:rsidRPr="008F2908" w:rsidDel="006A7805" w:rsidRDefault="00852EF0">
      <w:pPr>
        <w:pBdr>
          <w:bottom w:val="single" w:sz="12" w:space="1" w:color="auto"/>
        </w:pBdr>
        <w:ind w:left="540" w:hanging="540"/>
        <w:rPr>
          <w:del w:id="2126" w:author="Tang, Joyce" w:date="2024-05-21T20:15:00Z" w16du:dateUtc="2024-05-22T03:15:00Z"/>
          <w:rFonts w:ascii="Calibri" w:hAnsi="Calibri"/>
          <w:b/>
          <w:highlight w:val="darkCyan"/>
        </w:rPr>
        <w:pPrChange w:id="2127" w:author="Tang, Joyce" w:date="2024-05-21T20:15:00Z" w16du:dateUtc="2024-05-22T03:15:00Z">
          <w:pPr>
            <w:pBdr>
              <w:bottom w:val="single" w:sz="12" w:space="1" w:color="auto"/>
            </w:pBdr>
            <w:spacing w:before="120"/>
          </w:pPr>
        </w:pPrChange>
      </w:pPr>
    </w:p>
    <w:p w14:paraId="479E8E17" w14:textId="77777777" w:rsidR="00852EF0" w:rsidRPr="0081609E" w:rsidRDefault="00852EF0">
      <w:pPr>
        <w:spacing w:before="120"/>
        <w:rPr>
          <w:rFonts w:ascii="Calibri" w:hAnsi="Calibri"/>
          <w:b/>
          <w:color w:val="FFFFFF"/>
          <w:highlight w:val="darkCyan"/>
        </w:rPr>
      </w:pPr>
    </w:p>
    <w:p w14:paraId="1458CC5B" w14:textId="73E9E370" w:rsidR="00EA5029" w:rsidRPr="004B1934" w:rsidDel="00950D08" w:rsidRDefault="00F705AB">
      <w:pPr>
        <w:spacing w:before="120"/>
        <w:rPr>
          <w:del w:id="2128" w:author="Tang, Joyce" w:date="2024-05-21T13:47:00Z" w16du:dateUtc="2024-05-21T20:47:00Z"/>
          <w:rFonts w:ascii="Calibri" w:hAnsi="Calibri"/>
          <w:color w:val="0000FF"/>
          <w:sz w:val="22"/>
          <w:bdr w:val="single" w:sz="4" w:space="0" w:color="0000FF"/>
        </w:rPr>
      </w:pPr>
      <w:del w:id="2129" w:author="Tang, Joyce" w:date="2024-05-21T13:47:00Z" w16du:dateUtc="2024-05-21T20:47:00Z">
        <w:r w:rsidRPr="0081609E" w:rsidDel="00950D08">
          <w:rPr>
            <w:rFonts w:ascii="Calibri" w:hAnsi="Calibri"/>
            <w:b/>
            <w:color w:val="FFFFFF"/>
            <w:highlight w:val="darkCyan"/>
          </w:rPr>
          <w:lastRenderedPageBreak/>
          <w:delText>For Part 2 submission</w:delText>
        </w:r>
        <w:r w:rsidDel="00950D08">
          <w:rPr>
            <w:rFonts w:ascii="Calibri" w:hAnsi="Calibri"/>
            <w:b/>
            <w:bCs/>
            <w:i/>
            <w:iCs/>
            <w:color w:val="0000FF"/>
            <w:bdr w:val="single" w:sz="4" w:space="0" w:color="0000FF"/>
          </w:rPr>
          <w:delText>:</w:delText>
        </w:r>
        <w:r w:rsidR="003F61B3" w:rsidRPr="004B1934" w:rsidDel="00950D08">
          <w:rPr>
            <w:rFonts w:ascii="Calibri" w:hAnsi="Calibri"/>
            <w:color w:val="0000FF"/>
            <w:sz w:val="22"/>
            <w:bdr w:val="single" w:sz="4" w:space="0" w:color="0000FF"/>
          </w:rPr>
          <w:delText xml:space="preserve"> </w:delText>
        </w:r>
      </w:del>
    </w:p>
    <w:p w14:paraId="2DA48E09" w14:textId="231E0E9E" w:rsidR="00EA5029" w:rsidRPr="0034053E" w:rsidDel="00950D08" w:rsidRDefault="001416CF" w:rsidP="00EA5029">
      <w:pPr>
        <w:numPr>
          <w:ilvl w:val="0"/>
          <w:numId w:val="10"/>
        </w:numPr>
        <w:rPr>
          <w:del w:id="2130" w:author="Tang, Joyce" w:date="2024-05-21T13:47:00Z" w16du:dateUtc="2024-05-21T20:47:00Z"/>
          <w:rFonts w:ascii="Calibri" w:hAnsi="Calibri"/>
          <w:color w:val="000000"/>
        </w:rPr>
      </w:pPr>
      <w:del w:id="2131" w:author="Tang, Joyce" w:date="2024-05-21T13:47:00Z" w16du:dateUtc="2024-05-21T20:47:00Z">
        <w:r w:rsidDel="00950D08">
          <w:rPr>
            <w:rFonts w:ascii="Calibri" w:hAnsi="Calibri"/>
            <w:sz w:val="22"/>
          </w:rPr>
          <w:delText>All the</w:delText>
        </w:r>
        <w:r w:rsidR="003F61B3" w:rsidRPr="0034053E" w:rsidDel="00950D08">
          <w:rPr>
            <w:rFonts w:ascii="Calibri" w:hAnsi="Calibri"/>
            <w:sz w:val="22"/>
          </w:rPr>
          <w:delText xml:space="preserve"> above sections are to be included</w:delText>
        </w:r>
        <w:r w:rsidR="00DD334B" w:rsidRPr="0034053E" w:rsidDel="00950D08">
          <w:rPr>
            <w:rFonts w:ascii="Calibri" w:hAnsi="Calibri"/>
            <w:sz w:val="22"/>
          </w:rPr>
          <w:delText xml:space="preserve"> as a single document</w:delText>
        </w:r>
        <w:r w:rsidR="00197F2A" w:rsidDel="00950D08">
          <w:rPr>
            <w:rFonts w:ascii="Calibri" w:hAnsi="Calibri"/>
            <w:sz w:val="22"/>
          </w:rPr>
          <w:delText xml:space="preserve">. </w:delText>
        </w:r>
      </w:del>
    </w:p>
    <w:p w14:paraId="1CE9B3FB" w14:textId="0018A037" w:rsidR="00EA5029" w:rsidRPr="0034053E" w:rsidDel="00950D08" w:rsidRDefault="003F61B3" w:rsidP="00EA5029">
      <w:pPr>
        <w:numPr>
          <w:ilvl w:val="0"/>
          <w:numId w:val="10"/>
        </w:numPr>
        <w:rPr>
          <w:del w:id="2132" w:author="Tang, Joyce" w:date="2024-05-21T13:47:00Z" w16du:dateUtc="2024-05-21T20:47:00Z"/>
          <w:rFonts w:ascii="Calibri" w:hAnsi="Calibri"/>
          <w:color w:val="000000"/>
        </w:rPr>
      </w:pPr>
      <w:del w:id="2133" w:author="Tang, Joyce" w:date="2024-05-21T13:47:00Z" w16du:dateUtc="2024-05-21T20:47:00Z">
        <w:r w:rsidRPr="0034053E" w:rsidDel="00950D08">
          <w:rPr>
            <w:rFonts w:ascii="Calibri" w:hAnsi="Calibri"/>
            <w:sz w:val="22"/>
          </w:rPr>
          <w:delText xml:space="preserve">All corrections </w:delText>
        </w:r>
        <w:r w:rsidR="00EA5029" w:rsidRPr="0034053E" w:rsidDel="00950D08">
          <w:rPr>
            <w:rFonts w:ascii="Calibri" w:hAnsi="Calibri"/>
            <w:sz w:val="22"/>
          </w:rPr>
          <w:delText>and suggestions from</w:delText>
        </w:r>
        <w:r w:rsidRPr="0034053E" w:rsidDel="00950D08">
          <w:rPr>
            <w:rFonts w:ascii="Calibri" w:hAnsi="Calibri"/>
            <w:sz w:val="22"/>
          </w:rPr>
          <w:delText xml:space="preserve"> the grader are to be addressed</w:delText>
        </w:r>
        <w:r w:rsidR="00DD334B" w:rsidRPr="0034053E" w:rsidDel="00950D08">
          <w:rPr>
            <w:rFonts w:ascii="Calibri" w:hAnsi="Calibri"/>
            <w:sz w:val="22"/>
          </w:rPr>
          <w:delText>, as are a</w:delText>
        </w:r>
        <w:r w:rsidR="00EA5029" w:rsidRPr="0034053E" w:rsidDel="00950D08">
          <w:rPr>
            <w:rFonts w:ascii="Calibri" w:hAnsi="Calibri"/>
            <w:sz w:val="22"/>
          </w:rPr>
          <w:delText>ll customer questions</w:delText>
        </w:r>
        <w:r w:rsidR="00394F00" w:rsidDel="00950D08">
          <w:rPr>
            <w:rFonts w:ascii="Calibri" w:hAnsi="Calibri"/>
            <w:sz w:val="22"/>
          </w:rPr>
          <w:delText xml:space="preserve"> </w:delText>
        </w:r>
        <w:r w:rsidR="0081527F" w:rsidDel="00950D08">
          <w:rPr>
            <w:rFonts w:ascii="Calibri" w:hAnsi="Calibri"/>
            <w:sz w:val="22"/>
          </w:rPr>
          <w:delText>received</w:delText>
        </w:r>
        <w:r w:rsidR="00EA5029" w:rsidRPr="0034053E" w:rsidDel="00950D08">
          <w:rPr>
            <w:rFonts w:ascii="Calibri" w:hAnsi="Calibri"/>
            <w:sz w:val="22"/>
          </w:rPr>
          <w:delText xml:space="preserve"> in the document</w:delText>
        </w:r>
        <w:r w:rsidR="00394F00" w:rsidDel="00950D08">
          <w:rPr>
            <w:rFonts w:ascii="Calibri" w:hAnsi="Calibri"/>
            <w:sz w:val="22"/>
          </w:rPr>
          <w:delText xml:space="preserve"> reviews</w:delText>
        </w:r>
        <w:r w:rsidR="00EA5029" w:rsidRPr="0034053E" w:rsidDel="00950D08">
          <w:rPr>
            <w:rFonts w:ascii="Calibri" w:hAnsi="Calibri"/>
            <w:sz w:val="22"/>
          </w:rPr>
          <w:delText>.</w:delText>
        </w:r>
      </w:del>
    </w:p>
    <w:p w14:paraId="4CAA6D50" w14:textId="1345F785" w:rsidR="00852EF0" w:rsidDel="00950D08" w:rsidRDefault="003F61B3" w:rsidP="000D3928">
      <w:pPr>
        <w:numPr>
          <w:ilvl w:val="0"/>
          <w:numId w:val="10"/>
        </w:numPr>
        <w:rPr>
          <w:del w:id="2134" w:author="Tang, Joyce" w:date="2024-05-21T13:47:00Z" w16du:dateUtc="2024-05-21T20:47:00Z"/>
          <w:rFonts w:ascii="Calibri" w:hAnsi="Calibri"/>
          <w:color w:val="FFFFFF" w:themeColor="background1"/>
          <w:sz w:val="22"/>
          <w:highlight w:val="darkCyan"/>
          <w:u w:val="single"/>
        </w:rPr>
      </w:pPr>
      <w:del w:id="2135" w:author="Tang, Joyce" w:date="2024-05-21T13:47:00Z" w16du:dateUtc="2024-05-21T20:47:00Z">
        <w:r w:rsidRPr="0034053E" w:rsidDel="00950D08">
          <w:rPr>
            <w:rFonts w:ascii="Calibri" w:hAnsi="Calibri"/>
            <w:sz w:val="22"/>
          </w:rPr>
          <w:delText>Any changes to the first submission</w:delText>
        </w:r>
        <w:r w:rsidR="00197F2A" w:rsidDel="00950D08">
          <w:rPr>
            <w:rFonts w:ascii="Calibri" w:hAnsi="Calibri"/>
            <w:sz w:val="22"/>
          </w:rPr>
          <w:delText>'</w:delText>
        </w:r>
        <w:r w:rsidRPr="0034053E" w:rsidDel="00950D08">
          <w:rPr>
            <w:rFonts w:ascii="Calibri" w:hAnsi="Calibri"/>
            <w:sz w:val="22"/>
          </w:rPr>
          <w:delText xml:space="preserve">s functional requirements or feasibility study </w:delText>
        </w:r>
        <w:r w:rsidR="00394F00" w:rsidDel="00950D08">
          <w:rPr>
            <w:rFonts w:ascii="Calibri" w:hAnsi="Calibri"/>
            <w:sz w:val="22"/>
          </w:rPr>
          <w:delText>resulting from</w:delText>
        </w:r>
        <w:r w:rsidRPr="0034053E" w:rsidDel="00950D08">
          <w:rPr>
            <w:rFonts w:ascii="Calibri" w:hAnsi="Calibri"/>
            <w:sz w:val="22"/>
          </w:rPr>
          <w:delText xml:space="preserve"> what you learned while creating the second half of the document </w:delText>
        </w:r>
        <w:r w:rsidR="00EA5029" w:rsidRPr="0034053E" w:rsidDel="00950D08">
          <w:rPr>
            <w:rFonts w:ascii="Calibri" w:hAnsi="Calibri"/>
            <w:sz w:val="22"/>
          </w:rPr>
          <w:delText>should be made</w:delText>
        </w:r>
        <w:r w:rsidR="00C14DF5" w:rsidDel="00950D08">
          <w:rPr>
            <w:rFonts w:ascii="Calibri" w:hAnsi="Calibri"/>
            <w:sz w:val="22"/>
          </w:rPr>
          <w:delText xml:space="preserve"> in</w:delText>
        </w:r>
        <w:r w:rsidR="00394F00" w:rsidDel="00950D08">
          <w:rPr>
            <w:rFonts w:ascii="Calibri" w:hAnsi="Calibri"/>
            <w:sz w:val="22"/>
          </w:rPr>
          <w:delText xml:space="preserve"> each </w:delText>
        </w:r>
        <w:r w:rsidR="009E6AC6" w:rsidDel="00950D08">
          <w:rPr>
            <w:rFonts w:ascii="Calibri" w:hAnsi="Calibri"/>
            <w:sz w:val="22"/>
          </w:rPr>
          <w:delText>section</w:delText>
        </w:r>
        <w:r w:rsidR="00EA5029" w:rsidRPr="0034053E" w:rsidDel="00950D08">
          <w:rPr>
            <w:rFonts w:ascii="Calibri" w:hAnsi="Calibri"/>
            <w:sz w:val="22"/>
          </w:rPr>
          <w:delText>.</w:delText>
        </w:r>
        <w:r w:rsidR="00EA1B94" w:rsidDel="00950D08">
          <w:rPr>
            <w:rFonts w:ascii="Calibri" w:hAnsi="Calibri"/>
            <w:sz w:val="22"/>
          </w:rPr>
          <w:delText xml:space="preserve"> </w:delText>
        </w:r>
        <w:r w:rsidR="00EA1B94" w:rsidRPr="00852EF0" w:rsidDel="00950D08">
          <w:rPr>
            <w:rFonts w:ascii="Calibri" w:hAnsi="Calibri"/>
            <w:color w:val="FFFFFF" w:themeColor="background1"/>
            <w:sz w:val="22"/>
            <w:highlight w:val="darkCyan"/>
            <w:u w:val="single"/>
          </w:rPr>
          <w:delText xml:space="preserve">Use </w:delText>
        </w:r>
        <w:r w:rsidR="00311F83" w:rsidDel="00950D08">
          <w:rPr>
            <w:rFonts w:ascii="Calibri" w:hAnsi="Calibri"/>
            <w:color w:val="FFFFFF" w:themeColor="background1"/>
            <w:sz w:val="22"/>
            <w:highlight w:val="darkCyan"/>
            <w:u w:val="single"/>
          </w:rPr>
          <w:delText>"</w:delText>
        </w:r>
        <w:r w:rsidR="00852EF0" w:rsidRPr="00852EF0" w:rsidDel="00950D08">
          <w:rPr>
            <w:rFonts w:ascii="Calibri" w:hAnsi="Calibri"/>
            <w:i/>
            <w:iCs/>
            <w:color w:val="FFFFFF" w:themeColor="background1"/>
            <w:sz w:val="22"/>
            <w:highlight w:val="darkCyan"/>
            <w:u w:val="single"/>
          </w:rPr>
          <w:delText>T</w:delText>
        </w:r>
        <w:r w:rsidR="00EA1B94" w:rsidRPr="00852EF0" w:rsidDel="00950D08">
          <w:rPr>
            <w:rFonts w:ascii="Calibri" w:hAnsi="Calibri"/>
            <w:i/>
            <w:iCs/>
            <w:color w:val="FFFFFF" w:themeColor="background1"/>
            <w:sz w:val="22"/>
            <w:highlight w:val="darkCyan"/>
            <w:u w:val="single"/>
          </w:rPr>
          <w:delText>rack</w:delText>
        </w:r>
        <w:r w:rsidR="00311F83" w:rsidDel="00950D08">
          <w:rPr>
            <w:rFonts w:ascii="Calibri" w:hAnsi="Calibri"/>
            <w:i/>
            <w:iCs/>
            <w:color w:val="FFFFFF" w:themeColor="background1"/>
            <w:sz w:val="22"/>
            <w:highlight w:val="darkCyan"/>
            <w:u w:val="single"/>
          </w:rPr>
          <w:delText xml:space="preserve"> </w:delText>
        </w:r>
        <w:r w:rsidR="00852EF0" w:rsidRPr="00852EF0" w:rsidDel="00950D08">
          <w:rPr>
            <w:rFonts w:ascii="Calibri" w:hAnsi="Calibri"/>
            <w:i/>
            <w:iCs/>
            <w:color w:val="FFFFFF" w:themeColor="background1"/>
            <w:sz w:val="22"/>
            <w:highlight w:val="darkCyan"/>
            <w:u w:val="single"/>
          </w:rPr>
          <w:delText>C</w:delText>
        </w:r>
        <w:r w:rsidR="00EA1B94" w:rsidRPr="00852EF0" w:rsidDel="00950D08">
          <w:rPr>
            <w:rFonts w:ascii="Calibri" w:hAnsi="Calibri"/>
            <w:i/>
            <w:iCs/>
            <w:color w:val="FFFFFF" w:themeColor="background1"/>
            <w:sz w:val="22"/>
            <w:highlight w:val="darkCyan"/>
            <w:u w:val="single"/>
          </w:rPr>
          <w:delText>hanges</w:delText>
        </w:r>
        <w:r w:rsidR="00311F83" w:rsidDel="00950D08">
          <w:rPr>
            <w:rFonts w:ascii="Calibri" w:hAnsi="Calibri"/>
            <w:i/>
            <w:iCs/>
            <w:color w:val="FFFFFF" w:themeColor="background1"/>
            <w:sz w:val="22"/>
            <w:highlight w:val="darkCyan"/>
            <w:u w:val="single"/>
          </w:rPr>
          <w:delText>"</w:delText>
        </w:r>
        <w:r w:rsidR="00EA1B94" w:rsidRPr="00852EF0" w:rsidDel="00950D08">
          <w:rPr>
            <w:rFonts w:ascii="Calibri" w:hAnsi="Calibri"/>
            <w:color w:val="FFFFFF" w:themeColor="background1"/>
            <w:sz w:val="22"/>
            <w:highlight w:val="darkCyan"/>
            <w:u w:val="single"/>
          </w:rPr>
          <w:delText xml:space="preserve"> </w:delText>
        </w:r>
        <w:r w:rsidR="00852EF0" w:rsidRPr="00852EF0" w:rsidDel="00950D08">
          <w:rPr>
            <w:rFonts w:ascii="Calibri" w:hAnsi="Calibri"/>
            <w:color w:val="FFFFFF" w:themeColor="background1"/>
            <w:sz w:val="22"/>
            <w:highlight w:val="darkCyan"/>
            <w:u w:val="single"/>
          </w:rPr>
          <w:delText xml:space="preserve">in MS Word </w:delText>
        </w:r>
        <w:r w:rsidR="001416CF" w:rsidDel="00950D08">
          <w:rPr>
            <w:rFonts w:ascii="Calibri" w:hAnsi="Calibri"/>
            <w:color w:val="FFFFFF" w:themeColor="background1"/>
            <w:sz w:val="22"/>
            <w:highlight w:val="darkCyan"/>
            <w:u w:val="single"/>
          </w:rPr>
          <w:delText xml:space="preserve">so </w:delText>
        </w:r>
        <w:r w:rsidR="00852EF0" w:rsidRPr="00852EF0" w:rsidDel="00950D08">
          <w:rPr>
            <w:rFonts w:ascii="Calibri" w:hAnsi="Calibri"/>
            <w:color w:val="FFFFFF" w:themeColor="background1"/>
            <w:sz w:val="22"/>
            <w:highlight w:val="darkCyan"/>
            <w:u w:val="single"/>
          </w:rPr>
          <w:delText>all</w:delText>
        </w:r>
        <w:r w:rsidR="00EA1B94" w:rsidRPr="00852EF0" w:rsidDel="00950D08">
          <w:rPr>
            <w:rFonts w:ascii="Calibri" w:hAnsi="Calibri"/>
            <w:color w:val="FFFFFF" w:themeColor="background1"/>
            <w:sz w:val="22"/>
            <w:highlight w:val="darkCyan"/>
            <w:u w:val="single"/>
          </w:rPr>
          <w:delText xml:space="preserve"> </w:delText>
        </w:r>
        <w:r w:rsidR="001416CF" w:rsidDel="00950D08">
          <w:rPr>
            <w:rFonts w:ascii="Calibri" w:hAnsi="Calibri"/>
            <w:color w:val="FFFFFF" w:themeColor="background1"/>
            <w:sz w:val="22"/>
            <w:highlight w:val="darkCyan"/>
            <w:u w:val="single"/>
          </w:rPr>
          <w:delText xml:space="preserve">the </w:delText>
        </w:r>
        <w:r w:rsidR="00EA1B94" w:rsidRPr="00852EF0" w:rsidDel="00950D08">
          <w:rPr>
            <w:rFonts w:ascii="Calibri" w:hAnsi="Calibri"/>
            <w:color w:val="FFFFFF" w:themeColor="background1"/>
            <w:sz w:val="22"/>
            <w:highlight w:val="darkCyan"/>
            <w:u w:val="single"/>
          </w:rPr>
          <w:delText>change</w:delText>
        </w:r>
        <w:r w:rsidR="00852EF0" w:rsidDel="00950D08">
          <w:rPr>
            <w:rFonts w:ascii="Calibri" w:hAnsi="Calibri"/>
            <w:color w:val="FFFFFF" w:themeColor="background1"/>
            <w:sz w:val="22"/>
            <w:highlight w:val="darkCyan"/>
            <w:u w:val="single"/>
          </w:rPr>
          <w:delText>s from Part 1 to Part 2</w:delText>
        </w:r>
        <w:r w:rsidR="001416CF" w:rsidDel="00950D08">
          <w:rPr>
            <w:rFonts w:ascii="Calibri" w:hAnsi="Calibri"/>
            <w:color w:val="FFFFFF" w:themeColor="background1"/>
            <w:sz w:val="22"/>
            <w:highlight w:val="darkCyan"/>
            <w:u w:val="single"/>
          </w:rPr>
          <w:delText xml:space="preserve"> are </w:delText>
        </w:r>
        <w:r w:rsidR="00C64276" w:rsidDel="00950D08">
          <w:rPr>
            <w:rFonts w:ascii="Calibri" w:hAnsi="Calibri"/>
            <w:color w:val="FFFFFF" w:themeColor="background1"/>
            <w:sz w:val="22"/>
            <w:highlight w:val="darkCyan"/>
            <w:u w:val="single"/>
          </w:rPr>
          <w:delText>denoted</w:delText>
        </w:r>
        <w:r w:rsidR="00852EF0" w:rsidDel="00950D08">
          <w:rPr>
            <w:rFonts w:ascii="Calibri" w:hAnsi="Calibri"/>
            <w:color w:val="FFFFFF" w:themeColor="background1"/>
            <w:sz w:val="22"/>
            <w:highlight w:val="darkCyan"/>
            <w:u w:val="single"/>
          </w:rPr>
          <w:delText>.</w:delText>
        </w:r>
        <w:r w:rsidR="001416CF" w:rsidRPr="001416CF" w:rsidDel="00950D08">
          <w:rPr>
            <w:rFonts w:ascii="Calibri" w:hAnsi="Calibri"/>
            <w:color w:val="FFFFFF" w:themeColor="background1"/>
            <w:sz w:val="22"/>
            <w:highlight w:val="darkCyan"/>
            <w:u w:val="single"/>
          </w:rPr>
          <w:delText xml:space="preserve"> </w:delText>
        </w:r>
        <w:r w:rsidR="00E6540F" w:rsidRPr="00E6540F" w:rsidDel="00950D08">
          <w:rPr>
            <w:rFonts w:ascii="Calibri" w:hAnsi="Calibri"/>
            <w:b/>
            <w:bCs/>
            <w:color w:val="FFFFFF" w:themeColor="background1"/>
            <w:sz w:val="22"/>
            <w:highlight w:val="darkCyan"/>
            <w:u w:val="single"/>
          </w:rPr>
          <w:delText>Your submission may be returned to you if you do not do this</w:delText>
        </w:r>
        <w:r w:rsidR="001416CF" w:rsidDel="00950D08">
          <w:rPr>
            <w:rFonts w:ascii="Calibri" w:hAnsi="Calibri"/>
            <w:color w:val="FFFFFF" w:themeColor="background1"/>
            <w:sz w:val="22"/>
            <w:u w:val="single"/>
          </w:rPr>
          <w:delText>.</w:delText>
        </w:r>
        <w:r w:rsidR="00852EF0" w:rsidDel="00950D08">
          <w:rPr>
            <w:rFonts w:ascii="Calibri" w:hAnsi="Calibri"/>
            <w:sz w:val="22"/>
          </w:rPr>
          <w:delText xml:space="preserve"> </w:delText>
        </w:r>
        <w:r w:rsidR="00C874B8" w:rsidDel="00950D08">
          <w:rPr>
            <w:rFonts w:ascii="Calibri" w:hAnsi="Calibri"/>
            <w:sz w:val="22"/>
          </w:rPr>
          <w:delText>Remember</w:delText>
        </w:r>
        <w:r w:rsidR="00852EF0" w:rsidDel="00950D08">
          <w:rPr>
            <w:rFonts w:ascii="Calibri" w:hAnsi="Calibri"/>
            <w:sz w:val="22"/>
          </w:rPr>
          <w:delText xml:space="preserve"> </w:delText>
        </w:r>
        <w:r w:rsidR="00C64276" w:rsidDel="00950D08">
          <w:rPr>
            <w:rFonts w:ascii="Calibri" w:hAnsi="Calibri"/>
            <w:sz w:val="22"/>
          </w:rPr>
          <w:delText xml:space="preserve">that </w:delText>
        </w:r>
        <w:r w:rsidR="00852EF0" w:rsidDel="00950D08">
          <w:rPr>
            <w:rFonts w:ascii="Calibri" w:hAnsi="Calibri"/>
            <w:sz w:val="22"/>
          </w:rPr>
          <w:delText xml:space="preserve">the reader can always turn off </w:delText>
        </w:r>
        <w:r w:rsidR="00311F83" w:rsidDel="00950D08">
          <w:rPr>
            <w:rFonts w:ascii="Calibri" w:hAnsi="Calibri"/>
            <w:sz w:val="22"/>
          </w:rPr>
          <w:delText>"</w:delText>
        </w:r>
        <w:r w:rsidR="00852EF0" w:rsidRPr="00852EF0" w:rsidDel="00950D08">
          <w:rPr>
            <w:rFonts w:ascii="Calibri" w:hAnsi="Calibri"/>
            <w:i/>
            <w:iCs/>
            <w:sz w:val="22"/>
          </w:rPr>
          <w:delText>Track</w:delText>
        </w:r>
        <w:r w:rsidR="00311F83" w:rsidDel="00950D08">
          <w:rPr>
            <w:rFonts w:ascii="Calibri" w:hAnsi="Calibri"/>
            <w:i/>
            <w:iCs/>
            <w:sz w:val="22"/>
          </w:rPr>
          <w:delText xml:space="preserve"> </w:delText>
        </w:r>
        <w:r w:rsidR="00852EF0" w:rsidRPr="00852EF0" w:rsidDel="00950D08">
          <w:rPr>
            <w:rFonts w:ascii="Calibri" w:hAnsi="Calibri"/>
            <w:i/>
            <w:iCs/>
            <w:sz w:val="22"/>
          </w:rPr>
          <w:delText>Changes</w:delText>
        </w:r>
        <w:r w:rsidR="00311F83" w:rsidDel="00950D08">
          <w:rPr>
            <w:rFonts w:ascii="Calibri" w:hAnsi="Calibri"/>
            <w:i/>
            <w:iCs/>
            <w:sz w:val="22"/>
          </w:rPr>
          <w:delText>"</w:delText>
        </w:r>
        <w:r w:rsidR="00852EF0" w:rsidDel="00950D08">
          <w:rPr>
            <w:rFonts w:ascii="Calibri" w:hAnsi="Calibri"/>
            <w:sz w:val="22"/>
          </w:rPr>
          <w:delText xml:space="preserve"> </w:delText>
        </w:r>
        <w:r w:rsidR="00E6540F" w:rsidDel="00950D08">
          <w:rPr>
            <w:rFonts w:ascii="Calibri" w:hAnsi="Calibri"/>
            <w:sz w:val="22"/>
          </w:rPr>
          <w:delText>to</w:delText>
        </w:r>
        <w:r w:rsidR="00852EF0" w:rsidDel="00950D08">
          <w:rPr>
            <w:rFonts w:ascii="Calibri" w:hAnsi="Calibri"/>
            <w:sz w:val="22"/>
          </w:rPr>
          <w:delText xml:space="preserve"> see a clean Part 2</w:delText>
        </w:r>
        <w:r w:rsidR="00C14DF5" w:rsidDel="00950D08">
          <w:rPr>
            <w:rFonts w:ascii="Calibri" w:hAnsi="Calibri"/>
            <w:sz w:val="22"/>
          </w:rPr>
          <w:delText xml:space="preserve"> document artifact</w:delText>
        </w:r>
        <w:r w:rsidR="00852EF0" w:rsidDel="00950D08">
          <w:rPr>
            <w:rFonts w:ascii="Calibri" w:hAnsi="Calibri"/>
            <w:sz w:val="22"/>
          </w:rPr>
          <w:delText xml:space="preserve">. </w:delText>
        </w:r>
        <w:r w:rsidR="00394F00" w:rsidDel="00950D08">
          <w:rPr>
            <w:rFonts w:ascii="Calibri" w:hAnsi="Calibri"/>
            <w:sz w:val="22"/>
          </w:rPr>
          <w:delText xml:space="preserve">It would be best </w:delText>
        </w:r>
        <w:r w:rsidR="00C64276" w:rsidDel="00950D08">
          <w:rPr>
            <w:rFonts w:ascii="Calibri" w:hAnsi="Calibri"/>
            <w:sz w:val="22"/>
          </w:rPr>
          <w:delText>to do</w:delText>
        </w:r>
        <w:r w:rsidR="00C14DF5" w:rsidDel="00950D08">
          <w:rPr>
            <w:rFonts w:ascii="Calibri" w:hAnsi="Calibri"/>
            <w:sz w:val="22"/>
          </w:rPr>
          <w:delText xml:space="preserve"> this on a copy of your document before submitting it to Canvas</w:delText>
        </w:r>
        <w:r w:rsidR="00852EF0" w:rsidDel="00950D08">
          <w:rPr>
            <w:rFonts w:ascii="Calibri" w:hAnsi="Calibri"/>
            <w:sz w:val="22"/>
          </w:rPr>
          <w:delText xml:space="preserve"> to </w:delText>
        </w:r>
        <w:r w:rsidR="00394F00" w:rsidDel="00950D08">
          <w:rPr>
            <w:rFonts w:ascii="Calibri" w:hAnsi="Calibri"/>
            <w:sz w:val="22"/>
          </w:rPr>
          <w:delText>en</w:delText>
        </w:r>
        <w:r w:rsidR="00852EF0" w:rsidDel="00950D08">
          <w:rPr>
            <w:rFonts w:ascii="Calibri" w:hAnsi="Calibri"/>
            <w:sz w:val="22"/>
          </w:rPr>
          <w:delText xml:space="preserve">sure that </w:delText>
        </w:r>
        <w:r w:rsidR="00C14DF5" w:rsidDel="00950D08">
          <w:rPr>
            <w:rFonts w:ascii="Calibri" w:hAnsi="Calibri"/>
            <w:sz w:val="22"/>
          </w:rPr>
          <w:delText xml:space="preserve">the </w:delText>
        </w:r>
        <w:r w:rsidR="00852EF0" w:rsidDel="00950D08">
          <w:rPr>
            <w:rFonts w:ascii="Calibri" w:hAnsi="Calibri"/>
            <w:sz w:val="22"/>
          </w:rPr>
          <w:delText xml:space="preserve">clean version formats </w:delText>
        </w:r>
        <w:r w:rsidR="00394F00" w:rsidDel="00950D08">
          <w:rPr>
            <w:rFonts w:ascii="Calibri" w:hAnsi="Calibri"/>
            <w:sz w:val="22"/>
          </w:rPr>
          <w:delText>the way you</w:delText>
        </w:r>
        <w:r w:rsidR="00852EF0" w:rsidDel="00950D08">
          <w:rPr>
            <w:rFonts w:ascii="Calibri" w:hAnsi="Calibri"/>
            <w:sz w:val="22"/>
          </w:rPr>
          <w:delText xml:space="preserve"> want it to</w:delText>
        </w:r>
        <w:r w:rsidR="00394F00" w:rsidDel="00950D08">
          <w:rPr>
            <w:rFonts w:ascii="Calibri" w:hAnsi="Calibri"/>
            <w:sz w:val="22"/>
          </w:rPr>
          <w:delText xml:space="preserve"> look</w:delText>
        </w:r>
        <w:r w:rsidR="00852EF0" w:rsidDel="00950D08">
          <w:rPr>
            <w:rFonts w:ascii="Calibri" w:hAnsi="Calibri"/>
            <w:sz w:val="22"/>
          </w:rPr>
          <w:delText xml:space="preserve">. </w:delText>
        </w:r>
        <w:r w:rsidR="00852EF0" w:rsidRPr="00C14DF5" w:rsidDel="00950D08">
          <w:rPr>
            <w:rFonts w:ascii="Calibri" w:hAnsi="Calibri"/>
            <w:color w:val="FFFFFF" w:themeColor="background1"/>
            <w:sz w:val="22"/>
            <w:highlight w:val="darkCyan"/>
            <w:u w:val="single"/>
          </w:rPr>
          <w:delText xml:space="preserve">But </w:delText>
        </w:r>
        <w:r w:rsidR="00394F00" w:rsidDel="00950D08">
          <w:rPr>
            <w:rFonts w:ascii="Calibri" w:hAnsi="Calibri"/>
            <w:color w:val="FFFFFF" w:themeColor="background1"/>
            <w:sz w:val="22"/>
            <w:highlight w:val="darkCyan"/>
            <w:u w:val="single"/>
          </w:rPr>
          <w:delText xml:space="preserve">be sure to </w:delText>
        </w:r>
        <w:r w:rsidR="00852EF0" w:rsidRPr="00C14DF5" w:rsidDel="00950D08">
          <w:rPr>
            <w:rFonts w:ascii="Calibri" w:hAnsi="Calibri"/>
            <w:color w:val="FFFFFF" w:themeColor="background1"/>
            <w:sz w:val="22"/>
            <w:highlight w:val="darkCyan"/>
            <w:u w:val="single"/>
          </w:rPr>
          <w:delText>submit</w:delText>
        </w:r>
        <w:r w:rsidR="00394F00" w:rsidDel="00950D08">
          <w:rPr>
            <w:rFonts w:ascii="Calibri" w:hAnsi="Calibri"/>
            <w:color w:val="FFFFFF" w:themeColor="background1"/>
            <w:sz w:val="22"/>
            <w:highlight w:val="darkCyan"/>
            <w:u w:val="single"/>
          </w:rPr>
          <w:delText xml:space="preserve"> to Canvas </w:delText>
        </w:r>
        <w:r w:rsidR="00852EF0" w:rsidRPr="00C14DF5" w:rsidDel="00950D08">
          <w:rPr>
            <w:rFonts w:ascii="Calibri" w:hAnsi="Calibri"/>
            <w:color w:val="FFFFFF" w:themeColor="background1"/>
            <w:sz w:val="22"/>
            <w:highlight w:val="darkCyan"/>
            <w:u w:val="single"/>
          </w:rPr>
          <w:delText xml:space="preserve">with </w:delText>
        </w:r>
        <w:r w:rsidR="00311F83" w:rsidDel="00950D08">
          <w:rPr>
            <w:rFonts w:ascii="Calibri" w:hAnsi="Calibri"/>
            <w:color w:val="FFFFFF" w:themeColor="background1"/>
            <w:sz w:val="22"/>
            <w:highlight w:val="darkCyan"/>
            <w:u w:val="single"/>
          </w:rPr>
          <w:delText>"</w:delText>
        </w:r>
        <w:r w:rsidR="00852EF0" w:rsidRPr="00C14DF5" w:rsidDel="00950D08">
          <w:rPr>
            <w:rFonts w:ascii="Calibri" w:hAnsi="Calibri"/>
            <w:color w:val="FFFFFF" w:themeColor="background1"/>
            <w:sz w:val="22"/>
            <w:highlight w:val="darkCyan"/>
            <w:u w:val="single"/>
          </w:rPr>
          <w:delText>Track</w:delText>
        </w:r>
        <w:r w:rsidR="00311F83" w:rsidDel="00950D08">
          <w:rPr>
            <w:rFonts w:ascii="Calibri" w:hAnsi="Calibri"/>
            <w:color w:val="FFFFFF" w:themeColor="background1"/>
            <w:sz w:val="22"/>
            <w:highlight w:val="darkCyan"/>
            <w:u w:val="single"/>
          </w:rPr>
          <w:delText xml:space="preserve"> </w:delText>
        </w:r>
        <w:r w:rsidR="00852EF0" w:rsidRPr="00C14DF5" w:rsidDel="00950D08">
          <w:rPr>
            <w:rFonts w:ascii="Calibri" w:hAnsi="Calibri"/>
            <w:color w:val="FFFFFF" w:themeColor="background1"/>
            <w:sz w:val="22"/>
            <w:highlight w:val="darkCyan"/>
            <w:u w:val="single"/>
          </w:rPr>
          <w:delText>Changes</w:delText>
        </w:r>
        <w:r w:rsidR="00311F83" w:rsidDel="00950D08">
          <w:rPr>
            <w:rFonts w:ascii="Calibri" w:hAnsi="Calibri"/>
            <w:color w:val="FFFFFF" w:themeColor="background1"/>
            <w:sz w:val="22"/>
            <w:highlight w:val="darkCyan"/>
            <w:u w:val="single"/>
          </w:rPr>
          <w:delText>"</w:delText>
        </w:r>
        <w:r w:rsidR="00E6540F" w:rsidDel="00950D08">
          <w:rPr>
            <w:rFonts w:ascii="Calibri" w:hAnsi="Calibri"/>
            <w:color w:val="FFFFFF" w:themeColor="background1"/>
            <w:sz w:val="22"/>
            <w:highlight w:val="darkCyan"/>
            <w:u w:val="single"/>
          </w:rPr>
          <w:delText xml:space="preserve"> turned</w:delText>
        </w:r>
        <w:r w:rsidR="00852EF0" w:rsidRPr="00C14DF5" w:rsidDel="00950D08">
          <w:rPr>
            <w:rFonts w:ascii="Calibri" w:hAnsi="Calibri"/>
            <w:color w:val="FFFFFF" w:themeColor="background1"/>
            <w:sz w:val="22"/>
            <w:highlight w:val="darkCyan"/>
            <w:u w:val="single"/>
          </w:rPr>
          <w:delText xml:space="preserve"> on</w:delText>
        </w:r>
        <w:r w:rsidR="00C14DF5" w:rsidRPr="00C14DF5" w:rsidDel="00950D08">
          <w:rPr>
            <w:rFonts w:ascii="Calibri" w:hAnsi="Calibri"/>
            <w:color w:val="FFFFFF" w:themeColor="background1"/>
            <w:sz w:val="22"/>
            <w:highlight w:val="darkCyan"/>
            <w:u w:val="single"/>
          </w:rPr>
          <w:delText xml:space="preserve"> so your </w:delText>
        </w:r>
        <w:r w:rsidR="00C14DF5" w:rsidRPr="00C14DF5" w:rsidDel="00950D08">
          <w:rPr>
            <w:rFonts w:ascii="Calibri" w:hAnsi="Calibri"/>
            <w:i/>
            <w:iCs/>
            <w:color w:val="FFFFFF" w:themeColor="background1"/>
            <w:sz w:val="22"/>
            <w:highlight w:val="darkCyan"/>
            <w:u w:val="single"/>
          </w:rPr>
          <w:delText>Part 1 -&gt; Part 2</w:delText>
        </w:r>
        <w:r w:rsidR="00C14DF5" w:rsidRPr="00C14DF5" w:rsidDel="00950D08">
          <w:rPr>
            <w:rFonts w:ascii="Calibri" w:hAnsi="Calibri"/>
            <w:color w:val="FFFFFF" w:themeColor="background1"/>
            <w:sz w:val="22"/>
            <w:highlight w:val="darkCyan"/>
            <w:u w:val="single"/>
          </w:rPr>
          <w:delText xml:space="preserve"> changes are </w:delText>
        </w:r>
        <w:r w:rsidR="00394F00" w:rsidDel="00950D08">
          <w:rPr>
            <w:rFonts w:ascii="Calibri" w:hAnsi="Calibri"/>
            <w:color w:val="FFFFFF" w:themeColor="background1"/>
            <w:sz w:val="22"/>
            <w:highlight w:val="darkCyan"/>
            <w:u w:val="single"/>
          </w:rPr>
          <w:delText>apparent</w:delText>
        </w:r>
        <w:r w:rsidR="00852EF0" w:rsidRPr="00C14DF5" w:rsidDel="00950D08">
          <w:rPr>
            <w:rFonts w:ascii="Calibri" w:hAnsi="Calibri"/>
            <w:color w:val="FFFFFF" w:themeColor="background1"/>
            <w:sz w:val="22"/>
            <w:highlight w:val="darkCyan"/>
            <w:u w:val="single"/>
          </w:rPr>
          <w:delText>.</w:delText>
        </w:r>
      </w:del>
    </w:p>
    <w:p w14:paraId="39B3DDFB" w14:textId="4457B229" w:rsidR="00C14DF5" w:rsidRDefault="00C14DF5" w:rsidP="00C14DF5">
      <w:pPr>
        <w:rPr>
          <w:rFonts w:ascii="Calibri" w:hAnsi="Calibri"/>
          <w:color w:val="FFFFFF" w:themeColor="background1"/>
          <w:sz w:val="22"/>
          <w:highlight w:val="darkCyan"/>
          <w:u w:val="single"/>
        </w:rPr>
      </w:pPr>
    </w:p>
    <w:p w14:paraId="136E3BC9" w14:textId="79E29935" w:rsidR="00C14DF5" w:rsidDel="00950D08" w:rsidRDefault="00C14DF5">
      <w:pPr>
        <w:rPr>
          <w:del w:id="2136" w:author="Tang, Joyce" w:date="2024-05-21T13:47:00Z" w16du:dateUtc="2024-05-21T20:47:00Z"/>
          <w:rFonts w:ascii="Calibri" w:hAnsi="Calibri"/>
          <w:sz w:val="22"/>
        </w:rPr>
      </w:pPr>
      <w:del w:id="2137" w:author="Tang, Joyce" w:date="2024-05-21T13:47:00Z" w16du:dateUtc="2024-05-21T20:47:00Z">
        <w:r w:rsidDel="00950D08">
          <w:rPr>
            <w:rFonts w:ascii="Calibri" w:hAnsi="Calibri"/>
            <w:sz w:val="22"/>
          </w:rPr>
          <w:delText xml:space="preserve">That's it! </w:delText>
        </w:r>
      </w:del>
    </w:p>
    <w:p w14:paraId="7616041D" w14:textId="051C7ED1" w:rsidR="00C14DF5" w:rsidDel="00950D08" w:rsidRDefault="00C14DF5">
      <w:pPr>
        <w:rPr>
          <w:del w:id="2138" w:author="Tang, Joyce" w:date="2024-05-21T13:47:00Z" w16du:dateUtc="2024-05-21T20:47:00Z"/>
          <w:rFonts w:ascii="Calibri" w:hAnsi="Calibri"/>
          <w:sz w:val="22"/>
        </w:rPr>
      </w:pPr>
    </w:p>
    <w:p w14:paraId="7395F083" w14:textId="270DA7C9" w:rsidR="00C14DF5" w:rsidDel="00950D08" w:rsidRDefault="00C14DF5">
      <w:pPr>
        <w:rPr>
          <w:del w:id="2139" w:author="Tang, Joyce" w:date="2024-05-21T13:47:00Z" w16du:dateUtc="2024-05-21T20:47:00Z"/>
          <w:rFonts w:ascii="Calibri" w:hAnsi="Calibri"/>
          <w:sz w:val="22"/>
        </w:rPr>
      </w:pPr>
      <w:del w:id="2140" w:author="Tang, Joyce" w:date="2024-05-21T13:47:00Z" w16du:dateUtc="2024-05-21T20:47:00Z">
        <w:r w:rsidDel="00950D08">
          <w:rPr>
            <w:rFonts w:ascii="Calibri" w:hAnsi="Calibri"/>
            <w:sz w:val="22"/>
          </w:rPr>
          <w:delText>Good luc</w:delText>
        </w:r>
        <w:r w:rsidR="00394F00" w:rsidDel="00950D08">
          <w:rPr>
            <w:rFonts w:ascii="Calibri" w:hAnsi="Calibri"/>
            <w:sz w:val="22"/>
          </w:rPr>
          <w:delText>k!</w:delText>
        </w:r>
        <w:r w:rsidDel="00950D08">
          <w:rPr>
            <w:rFonts w:ascii="Calibri" w:hAnsi="Calibri"/>
            <w:sz w:val="22"/>
          </w:rPr>
          <w:delText xml:space="preserve"> I look forward to reading both parts of your System Proposal!</w:delText>
        </w:r>
      </w:del>
    </w:p>
    <w:p w14:paraId="7FE82580" w14:textId="2DC5ECD3" w:rsidR="00C14DF5" w:rsidDel="00950D08" w:rsidRDefault="00C14DF5">
      <w:pPr>
        <w:rPr>
          <w:del w:id="2141" w:author="Tang, Joyce" w:date="2024-05-21T13:47:00Z" w16du:dateUtc="2024-05-21T20:47:00Z"/>
          <w:rFonts w:ascii="Calibri" w:hAnsi="Calibri"/>
          <w:sz w:val="22"/>
        </w:rPr>
      </w:pPr>
      <w:del w:id="2142" w:author="Tang, Joyce" w:date="2024-05-21T13:47:00Z" w16du:dateUtc="2024-05-21T20:47:00Z">
        <w:r w:rsidDel="00950D08">
          <w:rPr>
            <w:rFonts w:ascii="Calibri" w:hAnsi="Calibri"/>
            <w:sz w:val="22"/>
          </w:rPr>
          <w:delText>-Professor Andy</w:delText>
        </w:r>
      </w:del>
    </w:p>
    <w:p w14:paraId="7C6FDD96" w14:textId="24751784" w:rsidR="001826F3" w:rsidDel="00C85A06" w:rsidRDefault="00852EF0">
      <w:pPr>
        <w:rPr>
          <w:del w:id="2143" w:author="Tang, Joyce" w:date="2024-05-21T21:05:00Z" w16du:dateUtc="2024-05-22T04:05:00Z"/>
          <w:rFonts w:ascii="Calibri" w:hAnsi="Calibri"/>
          <w:color w:val="000000"/>
        </w:rPr>
      </w:pPr>
      <w:r>
        <w:rPr>
          <w:rFonts w:ascii="Calibri" w:hAnsi="Calibri"/>
          <w:sz w:val="22"/>
        </w:rPr>
        <w:br w:type="page"/>
      </w:r>
      <w:del w:id="2144" w:author="Tang, Joyce" w:date="2024-05-21T20:16:00Z" w16du:dateUtc="2024-05-22T03:16:00Z">
        <w:r w:rsidR="001437BA" w:rsidRPr="00F53871" w:rsidDel="006A7805">
          <w:rPr>
            <w:rFonts w:ascii="Calibri" w:hAnsi="Calibri"/>
            <w:noProof/>
            <w:color w:val="000000"/>
            <w:u w:val="single"/>
          </w:rPr>
          <w:lastRenderedPageBreak/>
          <w:drawing>
            <wp:inline distT="0" distB="0" distL="0" distR="0" wp14:anchorId="780DF987" wp14:editId="25BDA537">
              <wp:extent cx="6355375" cy="7688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lum bright="-20000" contrast="40000"/>
                        <a:extLst>
                          <a:ext uri="{28A0092B-C50C-407E-A947-70E740481C1C}">
                            <a14:useLocalDpi xmlns:a14="http://schemas.microsoft.com/office/drawing/2010/main" val="0"/>
                          </a:ext>
                        </a:extLst>
                      </a:blip>
                      <a:srcRect l="2293" r="2293" b="2551"/>
                      <a:stretch/>
                    </pic:blipFill>
                    <pic:spPr bwMode="auto">
                      <a:xfrm>
                        <a:off x="0" y="0"/>
                        <a:ext cx="6373293" cy="7710257"/>
                      </a:xfrm>
                      <a:prstGeom prst="rect">
                        <a:avLst/>
                      </a:prstGeom>
                      <a:noFill/>
                      <a:ln>
                        <a:noFill/>
                      </a:ln>
                      <a:extLst>
                        <a:ext uri="{53640926-AAD7-44D8-BBD7-CCE9431645EC}">
                          <a14:shadowObscured xmlns:a14="http://schemas.microsoft.com/office/drawing/2010/main"/>
                        </a:ext>
                      </a:extLst>
                    </pic:spPr>
                  </pic:pic>
                </a:graphicData>
              </a:graphic>
            </wp:inline>
          </w:drawing>
        </w:r>
      </w:del>
    </w:p>
    <w:p w14:paraId="25FB0320" w14:textId="1C59ACA2" w:rsidR="001826F3" w:rsidRPr="00DF5BDB" w:rsidDel="006A7805" w:rsidRDefault="001826F3">
      <w:pPr>
        <w:rPr>
          <w:del w:id="2145" w:author="Tang, Joyce" w:date="2024-05-21T20:16:00Z" w16du:dateUtc="2024-05-22T03:16:00Z"/>
          <w:rFonts w:asciiTheme="majorHAnsi" w:hAnsiTheme="majorHAnsi"/>
          <w:b/>
          <w:bCs/>
          <w:i/>
          <w:iCs/>
        </w:rPr>
        <w:pPrChange w:id="2146" w:author="Tang, Joyce" w:date="2024-05-21T21:05:00Z" w16du:dateUtc="2024-05-22T04:05:00Z">
          <w:pPr>
            <w:jc w:val="center"/>
          </w:pPr>
        </w:pPrChange>
      </w:pPr>
      <w:del w:id="2147" w:author="Tang, Joyce" w:date="2024-05-21T20:16:00Z" w16du:dateUtc="2024-05-22T03:16:00Z">
        <w:r w:rsidDel="006A7805">
          <w:rPr>
            <w:rFonts w:asciiTheme="majorHAnsi" w:hAnsiTheme="majorHAnsi"/>
            <w:b/>
            <w:bCs/>
            <w:i/>
            <w:iCs/>
          </w:rPr>
          <w:delText>Feasibility Analysis Example</w:delText>
        </w:r>
      </w:del>
    </w:p>
    <w:p w14:paraId="53B54229" w14:textId="43AA6F4E" w:rsidR="00DB7AFD" w:rsidDel="00C85A06" w:rsidRDefault="00DB7AFD">
      <w:pPr>
        <w:rPr>
          <w:del w:id="2148" w:author="Tang, Joyce" w:date="2024-05-21T21:05:00Z" w16du:dateUtc="2024-05-22T04:05:00Z"/>
          <w:rFonts w:ascii="Calibri" w:hAnsi="Calibri"/>
          <w:b/>
          <w:bCs/>
          <w:color w:val="000000"/>
        </w:rPr>
      </w:pPr>
      <w:del w:id="2149" w:author="Tang, Joyce" w:date="2024-05-21T20:16:00Z" w16du:dateUtc="2024-05-22T03:16:00Z">
        <w:r w:rsidDel="006A7805">
          <w:rPr>
            <w:rFonts w:ascii="Calibri" w:hAnsi="Calibri"/>
            <w:noProof/>
            <w:color w:val="000000"/>
          </w:rPr>
          <w:drawing>
            <wp:inline distT="0" distB="0" distL="0" distR="0" wp14:anchorId="51BD2EC6" wp14:editId="7C7CCA11">
              <wp:extent cx="6385560" cy="76735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lum bright="-20000" contrast="40000"/>
                        <a:extLst>
                          <a:ext uri="{28A0092B-C50C-407E-A947-70E740481C1C}">
                            <a14:useLocalDpi xmlns:a14="http://schemas.microsoft.com/office/drawing/2010/main" val="0"/>
                          </a:ext>
                        </a:extLst>
                      </a:blip>
                      <a:srcRect l="2258" t="1369" b="2045"/>
                      <a:stretch/>
                    </pic:blipFill>
                    <pic:spPr bwMode="auto">
                      <a:xfrm>
                        <a:off x="0" y="0"/>
                        <a:ext cx="6389085" cy="7677781"/>
                      </a:xfrm>
                      <a:prstGeom prst="rect">
                        <a:avLst/>
                      </a:prstGeom>
                      <a:noFill/>
                      <a:ln>
                        <a:noFill/>
                      </a:ln>
                      <a:extLst>
                        <a:ext uri="{53640926-AAD7-44D8-BBD7-CCE9431645EC}">
                          <a14:shadowObscured xmlns:a14="http://schemas.microsoft.com/office/drawing/2010/main"/>
                        </a:ext>
                      </a:extLst>
                    </pic:spPr>
                  </pic:pic>
                </a:graphicData>
              </a:graphic>
            </wp:inline>
          </w:drawing>
        </w:r>
      </w:del>
    </w:p>
    <w:p w14:paraId="6BB812BB" w14:textId="4764FC40" w:rsidR="00CF5522" w:rsidRPr="00DF5BDB" w:rsidRDefault="001826F3">
      <w:pPr>
        <w:rPr>
          <w:rFonts w:asciiTheme="majorHAnsi" w:hAnsiTheme="majorHAnsi"/>
          <w:b/>
          <w:bCs/>
          <w:i/>
          <w:iCs/>
        </w:rPr>
        <w:pPrChange w:id="2150" w:author="Tang, Joyce" w:date="2024-05-21T21:05:00Z" w16du:dateUtc="2024-05-22T04:05:00Z">
          <w:pPr>
            <w:jc w:val="center"/>
          </w:pPr>
        </w:pPrChange>
      </w:pPr>
      <w:del w:id="2151" w:author="Tang, Joyce" w:date="2024-05-21T20:16:00Z" w16du:dateUtc="2024-05-22T03:16:00Z">
        <w:r w:rsidDel="006A7805">
          <w:rPr>
            <w:rFonts w:asciiTheme="majorHAnsi" w:hAnsiTheme="majorHAnsi"/>
            <w:b/>
            <w:bCs/>
            <w:i/>
            <w:iCs/>
          </w:rPr>
          <w:delText>Sample Requirements Definition</w:delText>
        </w:r>
      </w:del>
    </w:p>
    <w:sectPr w:rsidR="00CF5522" w:rsidRPr="00DF5BDB" w:rsidSect="006A0C62">
      <w:type w:val="continuous"/>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7A0B6" w14:textId="77777777" w:rsidR="006000AC" w:rsidRDefault="006000AC" w:rsidP="001D6034">
      <w:r>
        <w:separator/>
      </w:r>
    </w:p>
  </w:endnote>
  <w:endnote w:type="continuationSeparator" w:id="0">
    <w:p w14:paraId="5AC41BD7" w14:textId="77777777" w:rsidR="006000AC" w:rsidRDefault="006000AC" w:rsidP="001D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8D887" w14:textId="77777777" w:rsidR="006000AC" w:rsidRDefault="006000AC" w:rsidP="001D6034">
      <w:r>
        <w:separator/>
      </w:r>
    </w:p>
  </w:footnote>
  <w:footnote w:type="continuationSeparator" w:id="0">
    <w:p w14:paraId="4A843C01" w14:textId="77777777" w:rsidR="006000AC" w:rsidRDefault="006000AC" w:rsidP="001D6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325A7"/>
    <w:multiLevelType w:val="multilevel"/>
    <w:tmpl w:val="6A0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5BB1"/>
    <w:multiLevelType w:val="multilevel"/>
    <w:tmpl w:val="9A2E40A8"/>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06A804C3"/>
    <w:multiLevelType w:val="multilevel"/>
    <w:tmpl w:val="9B26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7921ABA"/>
    <w:multiLevelType w:val="multilevel"/>
    <w:tmpl w:val="2AEE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7" w15:restartNumberingAfterBreak="0">
    <w:nsid w:val="0CD33D00"/>
    <w:multiLevelType w:val="multilevel"/>
    <w:tmpl w:val="D1E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8303E"/>
    <w:multiLevelType w:val="multilevel"/>
    <w:tmpl w:val="E8E8C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10" w15:restartNumberingAfterBreak="0">
    <w:nsid w:val="17205EE3"/>
    <w:multiLevelType w:val="multilevel"/>
    <w:tmpl w:val="DFC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76EF7"/>
    <w:multiLevelType w:val="multilevel"/>
    <w:tmpl w:val="708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A0BCA"/>
    <w:multiLevelType w:val="multilevel"/>
    <w:tmpl w:val="CC0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75E67"/>
    <w:multiLevelType w:val="multilevel"/>
    <w:tmpl w:val="B256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90B0C"/>
    <w:multiLevelType w:val="hybridMultilevel"/>
    <w:tmpl w:val="837C9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832DF6"/>
    <w:multiLevelType w:val="multilevel"/>
    <w:tmpl w:val="D75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F0CD2"/>
    <w:multiLevelType w:val="hybridMultilevel"/>
    <w:tmpl w:val="F7EE0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5C4115"/>
    <w:multiLevelType w:val="multilevel"/>
    <w:tmpl w:val="12DE1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9"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A3575D"/>
    <w:multiLevelType w:val="hybridMultilevel"/>
    <w:tmpl w:val="BE1A6C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227F1FD3"/>
    <w:multiLevelType w:val="multilevel"/>
    <w:tmpl w:val="51F4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338E1"/>
    <w:multiLevelType w:val="multilevel"/>
    <w:tmpl w:val="BBA67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9FF5A6C"/>
    <w:multiLevelType w:val="multilevel"/>
    <w:tmpl w:val="36E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4966A3"/>
    <w:multiLevelType w:val="multilevel"/>
    <w:tmpl w:val="6E0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262A2"/>
    <w:multiLevelType w:val="multilevel"/>
    <w:tmpl w:val="5EE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67D43"/>
    <w:multiLevelType w:val="hybridMultilevel"/>
    <w:tmpl w:val="BF9EC0B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9" w15:restartNumberingAfterBreak="0">
    <w:nsid w:val="33796373"/>
    <w:multiLevelType w:val="multilevel"/>
    <w:tmpl w:val="32F69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054E4"/>
    <w:multiLevelType w:val="multilevel"/>
    <w:tmpl w:val="D8B07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43A86"/>
    <w:multiLevelType w:val="multilevel"/>
    <w:tmpl w:val="B9D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817F8"/>
    <w:multiLevelType w:val="multilevel"/>
    <w:tmpl w:val="581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C3F34"/>
    <w:multiLevelType w:val="multilevel"/>
    <w:tmpl w:val="F124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C5FAD"/>
    <w:multiLevelType w:val="hybridMultilevel"/>
    <w:tmpl w:val="BF9088E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5"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FD4EFF"/>
    <w:multiLevelType w:val="multilevel"/>
    <w:tmpl w:val="83D2A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38" w15:restartNumberingAfterBreak="0">
    <w:nsid w:val="4C622301"/>
    <w:multiLevelType w:val="multilevel"/>
    <w:tmpl w:val="32B2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C73E8A"/>
    <w:multiLevelType w:val="multilevel"/>
    <w:tmpl w:val="0E1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7D5BFD"/>
    <w:multiLevelType w:val="multilevel"/>
    <w:tmpl w:val="A5F8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A67D2A"/>
    <w:multiLevelType w:val="multilevel"/>
    <w:tmpl w:val="286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7332E7"/>
    <w:multiLevelType w:val="multilevel"/>
    <w:tmpl w:val="278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73CB3"/>
    <w:multiLevelType w:val="multilevel"/>
    <w:tmpl w:val="B5FA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0261C3"/>
    <w:multiLevelType w:val="multilevel"/>
    <w:tmpl w:val="977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C47976"/>
    <w:multiLevelType w:val="multilevel"/>
    <w:tmpl w:val="C6D0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9D6395"/>
    <w:multiLevelType w:val="multilevel"/>
    <w:tmpl w:val="2A62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F2020CC"/>
    <w:multiLevelType w:val="multilevel"/>
    <w:tmpl w:val="B89C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C1BE4"/>
    <w:multiLevelType w:val="multilevel"/>
    <w:tmpl w:val="539AA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1" w15:restartNumberingAfterBreak="0">
    <w:nsid w:val="62D72F62"/>
    <w:multiLevelType w:val="multilevel"/>
    <w:tmpl w:val="12C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53" w15:restartNumberingAfterBreak="0">
    <w:nsid w:val="665B6D4E"/>
    <w:multiLevelType w:val="hybridMultilevel"/>
    <w:tmpl w:val="5DE4776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4" w15:restartNumberingAfterBreak="0">
    <w:nsid w:val="66E10453"/>
    <w:multiLevelType w:val="multilevel"/>
    <w:tmpl w:val="11BE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90DAA"/>
    <w:multiLevelType w:val="multilevel"/>
    <w:tmpl w:val="DB70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C2429A"/>
    <w:multiLevelType w:val="multilevel"/>
    <w:tmpl w:val="7C1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680EFA"/>
    <w:multiLevelType w:val="multilevel"/>
    <w:tmpl w:val="801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2C632B"/>
    <w:multiLevelType w:val="multilevel"/>
    <w:tmpl w:val="5FC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5D534B"/>
    <w:multiLevelType w:val="multilevel"/>
    <w:tmpl w:val="4314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D17BC1"/>
    <w:multiLevelType w:val="multilevel"/>
    <w:tmpl w:val="D4E84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AE2929"/>
    <w:multiLevelType w:val="multilevel"/>
    <w:tmpl w:val="8F1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B4AEC"/>
    <w:multiLevelType w:val="hybridMultilevel"/>
    <w:tmpl w:val="16643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65" w15:restartNumberingAfterBreak="0">
    <w:nsid w:val="7D8C3AA4"/>
    <w:multiLevelType w:val="multilevel"/>
    <w:tmpl w:val="E4D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BD13D6"/>
    <w:multiLevelType w:val="multilevel"/>
    <w:tmpl w:val="735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F7057"/>
    <w:multiLevelType w:val="multilevel"/>
    <w:tmpl w:val="FD6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20493D"/>
    <w:multiLevelType w:val="multilevel"/>
    <w:tmpl w:val="FCB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B4B2D"/>
    <w:multiLevelType w:val="hybridMultilevel"/>
    <w:tmpl w:val="3CF0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692278">
    <w:abstractNumId w:val="64"/>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4"/>
  </w:num>
  <w:num w:numId="4" w16cid:durableId="1037924276">
    <w:abstractNumId w:val="52"/>
  </w:num>
  <w:num w:numId="5" w16cid:durableId="1623875544">
    <w:abstractNumId w:val="18"/>
  </w:num>
  <w:num w:numId="6" w16cid:durableId="2121993289">
    <w:abstractNumId w:val="9"/>
  </w:num>
  <w:num w:numId="7" w16cid:durableId="448208483">
    <w:abstractNumId w:val="6"/>
  </w:num>
  <w:num w:numId="8" w16cid:durableId="2035885177">
    <w:abstractNumId w:val="47"/>
  </w:num>
  <w:num w:numId="9" w16cid:durableId="962809466">
    <w:abstractNumId w:val="23"/>
  </w:num>
  <w:num w:numId="10" w16cid:durableId="710573130">
    <w:abstractNumId w:val="24"/>
  </w:num>
  <w:num w:numId="11" w16cid:durableId="590700374">
    <w:abstractNumId w:val="50"/>
  </w:num>
  <w:num w:numId="12" w16cid:durableId="458960031">
    <w:abstractNumId w:val="37"/>
  </w:num>
  <w:num w:numId="13" w16cid:durableId="877618700">
    <w:abstractNumId w:val="35"/>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2020888577">
    <w:abstractNumId w:val="2"/>
  </w:num>
  <w:num w:numId="16" w16cid:durableId="336615247">
    <w:abstractNumId w:val="49"/>
  </w:num>
  <w:num w:numId="17" w16cid:durableId="253591329">
    <w:abstractNumId w:val="53"/>
  </w:num>
  <w:num w:numId="18" w16cid:durableId="1247767813">
    <w:abstractNumId w:val="28"/>
  </w:num>
  <w:num w:numId="19" w16cid:durableId="202060307">
    <w:abstractNumId w:val="34"/>
  </w:num>
  <w:num w:numId="20" w16cid:durableId="1701203833">
    <w:abstractNumId w:val="20"/>
  </w:num>
  <w:num w:numId="21" w16cid:durableId="1892038921">
    <w:abstractNumId w:val="63"/>
  </w:num>
  <w:num w:numId="22" w16cid:durableId="430974452">
    <w:abstractNumId w:val="19"/>
  </w:num>
  <w:num w:numId="23" w16cid:durableId="571962022">
    <w:abstractNumId w:val="14"/>
  </w:num>
  <w:num w:numId="24" w16cid:durableId="1773698337">
    <w:abstractNumId w:val="16"/>
  </w:num>
  <w:num w:numId="25" w16cid:durableId="38361033">
    <w:abstractNumId w:val="69"/>
  </w:num>
  <w:num w:numId="26" w16cid:durableId="1900364687">
    <w:abstractNumId w:val="62"/>
  </w:num>
  <w:num w:numId="27" w16cid:durableId="458764356">
    <w:abstractNumId w:val="29"/>
  </w:num>
  <w:num w:numId="28" w16cid:durableId="1849785790">
    <w:abstractNumId w:val="56"/>
  </w:num>
  <w:num w:numId="29" w16cid:durableId="983630264">
    <w:abstractNumId w:val="57"/>
  </w:num>
  <w:num w:numId="30" w16cid:durableId="934635253">
    <w:abstractNumId w:val="15"/>
  </w:num>
  <w:num w:numId="31" w16cid:durableId="968322603">
    <w:abstractNumId w:val="7"/>
  </w:num>
  <w:num w:numId="32" w16cid:durableId="1319848667">
    <w:abstractNumId w:val="31"/>
  </w:num>
  <w:num w:numId="33" w16cid:durableId="1345133474">
    <w:abstractNumId w:val="68"/>
  </w:num>
  <w:num w:numId="34" w16cid:durableId="1888568954">
    <w:abstractNumId w:val="42"/>
  </w:num>
  <w:num w:numId="35" w16cid:durableId="863134135">
    <w:abstractNumId w:val="61"/>
  </w:num>
  <w:num w:numId="36" w16cid:durableId="1610166418">
    <w:abstractNumId w:val="65"/>
  </w:num>
  <w:num w:numId="37" w16cid:durableId="241450509">
    <w:abstractNumId w:val="3"/>
  </w:num>
  <w:num w:numId="38" w16cid:durableId="930049549">
    <w:abstractNumId w:val="27"/>
  </w:num>
  <w:num w:numId="39" w16cid:durableId="1680889886">
    <w:abstractNumId w:val="39"/>
  </w:num>
  <w:num w:numId="40" w16cid:durableId="647244679">
    <w:abstractNumId w:val="11"/>
  </w:num>
  <w:num w:numId="41" w16cid:durableId="1702710000">
    <w:abstractNumId w:val="46"/>
  </w:num>
  <w:num w:numId="42" w16cid:durableId="1562446101">
    <w:abstractNumId w:val="12"/>
  </w:num>
  <w:num w:numId="43" w16cid:durableId="2080056972">
    <w:abstractNumId w:val="45"/>
  </w:num>
  <w:num w:numId="44" w16cid:durableId="159204204">
    <w:abstractNumId w:val="58"/>
  </w:num>
  <w:num w:numId="45" w16cid:durableId="1968776722">
    <w:abstractNumId w:val="40"/>
  </w:num>
  <w:num w:numId="46" w16cid:durableId="1183083631">
    <w:abstractNumId w:val="51"/>
  </w:num>
  <w:num w:numId="47" w16cid:durableId="1060206414">
    <w:abstractNumId w:val="67"/>
  </w:num>
  <w:num w:numId="48" w16cid:durableId="294454453">
    <w:abstractNumId w:val="41"/>
  </w:num>
  <w:num w:numId="49" w16cid:durableId="1050223503">
    <w:abstractNumId w:val="55"/>
  </w:num>
  <w:num w:numId="50" w16cid:durableId="1323392830">
    <w:abstractNumId w:val="38"/>
  </w:num>
  <w:num w:numId="51" w16cid:durableId="2107384911">
    <w:abstractNumId w:val="26"/>
  </w:num>
  <w:num w:numId="52" w16cid:durableId="664090289">
    <w:abstractNumId w:val="59"/>
  </w:num>
  <w:num w:numId="53" w16cid:durableId="1716855062">
    <w:abstractNumId w:val="13"/>
  </w:num>
  <w:num w:numId="54" w16cid:durableId="1411737181">
    <w:abstractNumId w:val="22"/>
  </w:num>
  <w:num w:numId="55" w16cid:durableId="1534925722">
    <w:abstractNumId w:val="8"/>
  </w:num>
  <w:num w:numId="56" w16cid:durableId="144274244">
    <w:abstractNumId w:val="5"/>
  </w:num>
  <w:num w:numId="57" w16cid:durableId="1513448924">
    <w:abstractNumId w:val="30"/>
  </w:num>
  <w:num w:numId="58" w16cid:durableId="343941372">
    <w:abstractNumId w:val="60"/>
  </w:num>
  <w:num w:numId="59" w16cid:durableId="695666219">
    <w:abstractNumId w:val="17"/>
  </w:num>
  <w:num w:numId="60" w16cid:durableId="1821268571">
    <w:abstractNumId w:val="36"/>
  </w:num>
  <w:num w:numId="61" w16cid:durableId="1531576929">
    <w:abstractNumId w:val="1"/>
  </w:num>
  <w:num w:numId="62" w16cid:durableId="2038852821">
    <w:abstractNumId w:val="48"/>
  </w:num>
  <w:num w:numId="63" w16cid:durableId="2116753303">
    <w:abstractNumId w:val="54"/>
  </w:num>
  <w:num w:numId="64" w16cid:durableId="605843871">
    <w:abstractNumId w:val="33"/>
  </w:num>
  <w:num w:numId="65" w16cid:durableId="1666737799">
    <w:abstractNumId w:val="25"/>
  </w:num>
  <w:num w:numId="66" w16cid:durableId="394357397">
    <w:abstractNumId w:val="21"/>
  </w:num>
  <w:num w:numId="67" w16cid:durableId="720136788">
    <w:abstractNumId w:val="10"/>
  </w:num>
  <w:num w:numId="68" w16cid:durableId="268510898">
    <w:abstractNumId w:val="44"/>
  </w:num>
  <w:num w:numId="69" w16cid:durableId="2063090902">
    <w:abstractNumId w:val="32"/>
  </w:num>
  <w:num w:numId="70" w16cid:durableId="860632686">
    <w:abstractNumId w:val="66"/>
  </w:num>
  <w:num w:numId="71" w16cid:durableId="1138766692">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ng, Joyce">
    <w15:presenceInfo w15:providerId="AD" w15:userId="S::tangj3@spu.edu::caebf2d2-f09c-41f9-ab17-e48315834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8FAD1dEJktAAAA"/>
  </w:docVars>
  <w:rsids>
    <w:rsidRoot w:val="003F61B3"/>
    <w:rsid w:val="000067FD"/>
    <w:rsid w:val="00017625"/>
    <w:rsid w:val="000179A5"/>
    <w:rsid w:val="000307BA"/>
    <w:rsid w:val="00030ACF"/>
    <w:rsid w:val="00061473"/>
    <w:rsid w:val="000671C8"/>
    <w:rsid w:val="00077BFE"/>
    <w:rsid w:val="00083EE7"/>
    <w:rsid w:val="000A5651"/>
    <w:rsid w:val="000B1C56"/>
    <w:rsid w:val="000B524A"/>
    <w:rsid w:val="000C6BBA"/>
    <w:rsid w:val="000D3928"/>
    <w:rsid w:val="000E4E7E"/>
    <w:rsid w:val="000F29A9"/>
    <w:rsid w:val="000F5CFC"/>
    <w:rsid w:val="00107543"/>
    <w:rsid w:val="00110564"/>
    <w:rsid w:val="00115F99"/>
    <w:rsid w:val="00122BA7"/>
    <w:rsid w:val="00130F6A"/>
    <w:rsid w:val="0013229C"/>
    <w:rsid w:val="001416CF"/>
    <w:rsid w:val="001437BA"/>
    <w:rsid w:val="00157A71"/>
    <w:rsid w:val="00160CB1"/>
    <w:rsid w:val="001816B5"/>
    <w:rsid w:val="001826F3"/>
    <w:rsid w:val="001972A3"/>
    <w:rsid w:val="00197F2A"/>
    <w:rsid w:val="001A1DD6"/>
    <w:rsid w:val="001A6BB1"/>
    <w:rsid w:val="001B1994"/>
    <w:rsid w:val="001B4E0E"/>
    <w:rsid w:val="001C42F4"/>
    <w:rsid w:val="001D6034"/>
    <w:rsid w:val="001F37F0"/>
    <w:rsid w:val="00201F4B"/>
    <w:rsid w:val="00205FF8"/>
    <w:rsid w:val="00207864"/>
    <w:rsid w:val="00212297"/>
    <w:rsid w:val="00212857"/>
    <w:rsid w:val="00223B75"/>
    <w:rsid w:val="002266BE"/>
    <w:rsid w:val="00233048"/>
    <w:rsid w:val="00243ACD"/>
    <w:rsid w:val="0025404C"/>
    <w:rsid w:val="00256B3C"/>
    <w:rsid w:val="002654B1"/>
    <w:rsid w:val="00275BEA"/>
    <w:rsid w:val="00281C49"/>
    <w:rsid w:val="002877AE"/>
    <w:rsid w:val="002908F7"/>
    <w:rsid w:val="00297F47"/>
    <w:rsid w:val="002A1167"/>
    <w:rsid w:val="002C542F"/>
    <w:rsid w:val="002D0CD0"/>
    <w:rsid w:val="002D11D0"/>
    <w:rsid w:val="002E7AD9"/>
    <w:rsid w:val="002F2583"/>
    <w:rsid w:val="003038BB"/>
    <w:rsid w:val="00306D32"/>
    <w:rsid w:val="00311F83"/>
    <w:rsid w:val="0031349B"/>
    <w:rsid w:val="003209C7"/>
    <w:rsid w:val="0034053E"/>
    <w:rsid w:val="0034056C"/>
    <w:rsid w:val="0035189C"/>
    <w:rsid w:val="00356FC3"/>
    <w:rsid w:val="003642C4"/>
    <w:rsid w:val="00370F20"/>
    <w:rsid w:val="00371300"/>
    <w:rsid w:val="00390B39"/>
    <w:rsid w:val="00394F00"/>
    <w:rsid w:val="0039516F"/>
    <w:rsid w:val="003A434C"/>
    <w:rsid w:val="003C1824"/>
    <w:rsid w:val="003C3D96"/>
    <w:rsid w:val="003D413B"/>
    <w:rsid w:val="003E0FC6"/>
    <w:rsid w:val="003E2BB9"/>
    <w:rsid w:val="003F61B3"/>
    <w:rsid w:val="00405DE3"/>
    <w:rsid w:val="00415F88"/>
    <w:rsid w:val="00417021"/>
    <w:rsid w:val="00422786"/>
    <w:rsid w:val="00432396"/>
    <w:rsid w:val="00441E7F"/>
    <w:rsid w:val="00452766"/>
    <w:rsid w:val="00455FBB"/>
    <w:rsid w:val="00463667"/>
    <w:rsid w:val="0046467D"/>
    <w:rsid w:val="004652DC"/>
    <w:rsid w:val="00474750"/>
    <w:rsid w:val="004778BA"/>
    <w:rsid w:val="00477DEC"/>
    <w:rsid w:val="00484C41"/>
    <w:rsid w:val="00485075"/>
    <w:rsid w:val="00492503"/>
    <w:rsid w:val="00496C9D"/>
    <w:rsid w:val="004A1C29"/>
    <w:rsid w:val="004B1934"/>
    <w:rsid w:val="004B2099"/>
    <w:rsid w:val="004D5466"/>
    <w:rsid w:val="004E195D"/>
    <w:rsid w:val="004F5F52"/>
    <w:rsid w:val="00500026"/>
    <w:rsid w:val="005040A7"/>
    <w:rsid w:val="00505CAF"/>
    <w:rsid w:val="00517D64"/>
    <w:rsid w:val="00544508"/>
    <w:rsid w:val="00552A97"/>
    <w:rsid w:val="00552ABB"/>
    <w:rsid w:val="005536E5"/>
    <w:rsid w:val="00556CB8"/>
    <w:rsid w:val="005679D0"/>
    <w:rsid w:val="00575688"/>
    <w:rsid w:val="005A1459"/>
    <w:rsid w:val="005A35E5"/>
    <w:rsid w:val="005A4516"/>
    <w:rsid w:val="005A482E"/>
    <w:rsid w:val="005A7072"/>
    <w:rsid w:val="005B5786"/>
    <w:rsid w:val="005B6B2D"/>
    <w:rsid w:val="005C224E"/>
    <w:rsid w:val="005C6FD2"/>
    <w:rsid w:val="005D5B11"/>
    <w:rsid w:val="005E5DB7"/>
    <w:rsid w:val="005F2537"/>
    <w:rsid w:val="006000AC"/>
    <w:rsid w:val="0060157C"/>
    <w:rsid w:val="006033B4"/>
    <w:rsid w:val="00605157"/>
    <w:rsid w:val="00607EC1"/>
    <w:rsid w:val="006126ED"/>
    <w:rsid w:val="00613D57"/>
    <w:rsid w:val="00617F44"/>
    <w:rsid w:val="00621C5D"/>
    <w:rsid w:val="00633C9A"/>
    <w:rsid w:val="00644AEB"/>
    <w:rsid w:val="006516BC"/>
    <w:rsid w:val="00656DF5"/>
    <w:rsid w:val="006654AA"/>
    <w:rsid w:val="00675DD7"/>
    <w:rsid w:val="00687665"/>
    <w:rsid w:val="006938DA"/>
    <w:rsid w:val="006A0C62"/>
    <w:rsid w:val="006A7805"/>
    <w:rsid w:val="006B4374"/>
    <w:rsid w:val="006B7FB0"/>
    <w:rsid w:val="006E7EC4"/>
    <w:rsid w:val="006F38A3"/>
    <w:rsid w:val="006F77BF"/>
    <w:rsid w:val="007119F7"/>
    <w:rsid w:val="007165D8"/>
    <w:rsid w:val="00731818"/>
    <w:rsid w:val="0075350F"/>
    <w:rsid w:val="007629DE"/>
    <w:rsid w:val="007661BD"/>
    <w:rsid w:val="007711AD"/>
    <w:rsid w:val="007924A6"/>
    <w:rsid w:val="007A5A3C"/>
    <w:rsid w:val="007C0F8B"/>
    <w:rsid w:val="007C31A6"/>
    <w:rsid w:val="007E0B0D"/>
    <w:rsid w:val="007E1EEF"/>
    <w:rsid w:val="007F38C2"/>
    <w:rsid w:val="007F3C53"/>
    <w:rsid w:val="007F5268"/>
    <w:rsid w:val="007F6944"/>
    <w:rsid w:val="008134F5"/>
    <w:rsid w:val="0081527F"/>
    <w:rsid w:val="0081609E"/>
    <w:rsid w:val="0083219E"/>
    <w:rsid w:val="00835CDB"/>
    <w:rsid w:val="00847564"/>
    <w:rsid w:val="00852EF0"/>
    <w:rsid w:val="00867654"/>
    <w:rsid w:val="008831DC"/>
    <w:rsid w:val="0089401A"/>
    <w:rsid w:val="008A6BDC"/>
    <w:rsid w:val="008B312D"/>
    <w:rsid w:val="008C6DCD"/>
    <w:rsid w:val="008D20B5"/>
    <w:rsid w:val="008D4227"/>
    <w:rsid w:val="008E29DE"/>
    <w:rsid w:val="008E3FB5"/>
    <w:rsid w:val="008F0880"/>
    <w:rsid w:val="008F2908"/>
    <w:rsid w:val="0091687E"/>
    <w:rsid w:val="00924FD9"/>
    <w:rsid w:val="0093095E"/>
    <w:rsid w:val="00936679"/>
    <w:rsid w:val="0094162B"/>
    <w:rsid w:val="00942F55"/>
    <w:rsid w:val="00950D08"/>
    <w:rsid w:val="009573A1"/>
    <w:rsid w:val="0096005E"/>
    <w:rsid w:val="009749B0"/>
    <w:rsid w:val="00984E86"/>
    <w:rsid w:val="0098558C"/>
    <w:rsid w:val="009876E8"/>
    <w:rsid w:val="00987846"/>
    <w:rsid w:val="00992EB7"/>
    <w:rsid w:val="00993D08"/>
    <w:rsid w:val="0099525B"/>
    <w:rsid w:val="009A6A6C"/>
    <w:rsid w:val="009B4067"/>
    <w:rsid w:val="009B672E"/>
    <w:rsid w:val="009C472D"/>
    <w:rsid w:val="009C5A1C"/>
    <w:rsid w:val="009E6AC6"/>
    <w:rsid w:val="009F3E31"/>
    <w:rsid w:val="009F58E1"/>
    <w:rsid w:val="00A10BF5"/>
    <w:rsid w:val="00A25037"/>
    <w:rsid w:val="00A2540C"/>
    <w:rsid w:val="00A34312"/>
    <w:rsid w:val="00A423F0"/>
    <w:rsid w:val="00A47055"/>
    <w:rsid w:val="00A52AF6"/>
    <w:rsid w:val="00A56B71"/>
    <w:rsid w:val="00A63ED9"/>
    <w:rsid w:val="00A72D13"/>
    <w:rsid w:val="00A85A92"/>
    <w:rsid w:val="00A97E67"/>
    <w:rsid w:val="00AA21DC"/>
    <w:rsid w:val="00AA41F5"/>
    <w:rsid w:val="00AA6373"/>
    <w:rsid w:val="00AC22AA"/>
    <w:rsid w:val="00AE1261"/>
    <w:rsid w:val="00AE2EBD"/>
    <w:rsid w:val="00AE5B79"/>
    <w:rsid w:val="00AF0FA5"/>
    <w:rsid w:val="00AF178E"/>
    <w:rsid w:val="00AF378C"/>
    <w:rsid w:val="00AF5F9C"/>
    <w:rsid w:val="00AF7BB5"/>
    <w:rsid w:val="00B06CD7"/>
    <w:rsid w:val="00B076FE"/>
    <w:rsid w:val="00B25148"/>
    <w:rsid w:val="00B36DD3"/>
    <w:rsid w:val="00B3759E"/>
    <w:rsid w:val="00B4203C"/>
    <w:rsid w:val="00B477E1"/>
    <w:rsid w:val="00B50CBC"/>
    <w:rsid w:val="00B5213C"/>
    <w:rsid w:val="00B6096E"/>
    <w:rsid w:val="00B64347"/>
    <w:rsid w:val="00B71F04"/>
    <w:rsid w:val="00B76984"/>
    <w:rsid w:val="00B9108A"/>
    <w:rsid w:val="00B945B9"/>
    <w:rsid w:val="00BA30D6"/>
    <w:rsid w:val="00BB05A1"/>
    <w:rsid w:val="00BD2A11"/>
    <w:rsid w:val="00BD3828"/>
    <w:rsid w:val="00BD3F75"/>
    <w:rsid w:val="00BD495E"/>
    <w:rsid w:val="00BD4A9C"/>
    <w:rsid w:val="00BD57F2"/>
    <w:rsid w:val="00BD5915"/>
    <w:rsid w:val="00BE0D17"/>
    <w:rsid w:val="00BE1BE8"/>
    <w:rsid w:val="00BE7BD7"/>
    <w:rsid w:val="00C11EE8"/>
    <w:rsid w:val="00C14856"/>
    <w:rsid w:val="00C14DF5"/>
    <w:rsid w:val="00C32BEE"/>
    <w:rsid w:val="00C37042"/>
    <w:rsid w:val="00C41C59"/>
    <w:rsid w:val="00C4494B"/>
    <w:rsid w:val="00C61D95"/>
    <w:rsid w:val="00C64276"/>
    <w:rsid w:val="00C85A06"/>
    <w:rsid w:val="00C85B77"/>
    <w:rsid w:val="00C85D92"/>
    <w:rsid w:val="00C874B8"/>
    <w:rsid w:val="00CA42DB"/>
    <w:rsid w:val="00CA7254"/>
    <w:rsid w:val="00CB2894"/>
    <w:rsid w:val="00CB3A2D"/>
    <w:rsid w:val="00CB4F22"/>
    <w:rsid w:val="00CB739E"/>
    <w:rsid w:val="00CE223D"/>
    <w:rsid w:val="00CF5522"/>
    <w:rsid w:val="00CF6763"/>
    <w:rsid w:val="00D0600A"/>
    <w:rsid w:val="00D171E5"/>
    <w:rsid w:val="00D2310F"/>
    <w:rsid w:val="00D26946"/>
    <w:rsid w:val="00D405C6"/>
    <w:rsid w:val="00D40B36"/>
    <w:rsid w:val="00D42F19"/>
    <w:rsid w:val="00D54897"/>
    <w:rsid w:val="00D56683"/>
    <w:rsid w:val="00D64B35"/>
    <w:rsid w:val="00D6502F"/>
    <w:rsid w:val="00D75B21"/>
    <w:rsid w:val="00D75B47"/>
    <w:rsid w:val="00D769C7"/>
    <w:rsid w:val="00DA0FED"/>
    <w:rsid w:val="00DB30EC"/>
    <w:rsid w:val="00DB7AFD"/>
    <w:rsid w:val="00DC2C45"/>
    <w:rsid w:val="00DD334B"/>
    <w:rsid w:val="00DD4760"/>
    <w:rsid w:val="00DE63A3"/>
    <w:rsid w:val="00DE6C5E"/>
    <w:rsid w:val="00DF0EDC"/>
    <w:rsid w:val="00DF1301"/>
    <w:rsid w:val="00DF3814"/>
    <w:rsid w:val="00DF4267"/>
    <w:rsid w:val="00DF5BDB"/>
    <w:rsid w:val="00E0615F"/>
    <w:rsid w:val="00E0756E"/>
    <w:rsid w:val="00E07DDF"/>
    <w:rsid w:val="00E101F7"/>
    <w:rsid w:val="00E1197D"/>
    <w:rsid w:val="00E11E02"/>
    <w:rsid w:val="00E16AD8"/>
    <w:rsid w:val="00E25B82"/>
    <w:rsid w:val="00E629DF"/>
    <w:rsid w:val="00E6540F"/>
    <w:rsid w:val="00E67F0D"/>
    <w:rsid w:val="00E717A1"/>
    <w:rsid w:val="00E76A4E"/>
    <w:rsid w:val="00E8031D"/>
    <w:rsid w:val="00E8438E"/>
    <w:rsid w:val="00E865BE"/>
    <w:rsid w:val="00E91588"/>
    <w:rsid w:val="00EA1B94"/>
    <w:rsid w:val="00EA5029"/>
    <w:rsid w:val="00EA58AA"/>
    <w:rsid w:val="00EB0A15"/>
    <w:rsid w:val="00EB749D"/>
    <w:rsid w:val="00EC0170"/>
    <w:rsid w:val="00EC6F4E"/>
    <w:rsid w:val="00ED64B0"/>
    <w:rsid w:val="00EF0691"/>
    <w:rsid w:val="00F10EAF"/>
    <w:rsid w:val="00F127E7"/>
    <w:rsid w:val="00F15C5B"/>
    <w:rsid w:val="00F2343A"/>
    <w:rsid w:val="00F53871"/>
    <w:rsid w:val="00F53B11"/>
    <w:rsid w:val="00F53FAD"/>
    <w:rsid w:val="00F55B15"/>
    <w:rsid w:val="00F705AB"/>
    <w:rsid w:val="00F800FA"/>
    <w:rsid w:val="00F937B1"/>
    <w:rsid w:val="00F95751"/>
    <w:rsid w:val="00F96B05"/>
    <w:rsid w:val="00FA1A91"/>
    <w:rsid w:val="00FA1B73"/>
    <w:rsid w:val="00FB6BC8"/>
    <w:rsid w:val="00FC3BE7"/>
    <w:rsid w:val="00FC6053"/>
    <w:rsid w:val="00FC6818"/>
    <w:rsid w:val="00FD190C"/>
    <w:rsid w:val="00FD7BAC"/>
    <w:rsid w:val="00FE2681"/>
    <w:rsid w:val="00FE4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paragraph" w:styleId="Heading3">
    <w:name w:val="heading 3"/>
    <w:basedOn w:val="Normal"/>
    <w:next w:val="Normal"/>
    <w:link w:val="Heading3Char"/>
    <w:semiHidden/>
    <w:unhideWhenUsed/>
    <w:qFormat/>
    <w:rsid w:val="00B5213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after="100"/>
    </w:pPr>
  </w:style>
  <w:style w:type="paragraph" w:styleId="TOC2">
    <w:name w:val="toc 2"/>
    <w:basedOn w:val="Normal"/>
    <w:next w:val="Normal"/>
    <w:autoRedefine/>
    <w:uiPriority w:val="39"/>
    <w:unhideWhenUsed/>
    <w:rsid w:val="00556CB8"/>
    <w:pPr>
      <w:spacing w:after="100"/>
      <w:ind w:left="240"/>
    </w:pPr>
  </w:style>
  <w:style w:type="paragraph" w:styleId="ListParagraph">
    <w:name w:val="List Paragraph"/>
    <w:basedOn w:val="Normal"/>
    <w:uiPriority w:val="34"/>
    <w:qFormat/>
    <w:rsid w:val="001B4E0E"/>
    <w:pPr>
      <w:ind w:left="720"/>
      <w:contextualSpacing/>
    </w:pPr>
  </w:style>
  <w:style w:type="character" w:styleId="Strong">
    <w:name w:val="Strong"/>
    <w:basedOn w:val="DefaultParagraphFont"/>
    <w:uiPriority w:val="22"/>
    <w:qFormat/>
    <w:rsid w:val="001B4E0E"/>
    <w:rPr>
      <w:b/>
      <w:bCs/>
    </w:rPr>
  </w:style>
  <w:style w:type="paragraph" w:styleId="Header">
    <w:name w:val="header"/>
    <w:basedOn w:val="Normal"/>
    <w:link w:val="HeaderChar"/>
    <w:unhideWhenUsed/>
    <w:rsid w:val="001D6034"/>
    <w:pPr>
      <w:tabs>
        <w:tab w:val="center" w:pos="4680"/>
        <w:tab w:val="right" w:pos="9360"/>
      </w:tabs>
    </w:pPr>
  </w:style>
  <w:style w:type="character" w:customStyle="1" w:styleId="HeaderChar">
    <w:name w:val="Header Char"/>
    <w:basedOn w:val="DefaultParagraphFont"/>
    <w:link w:val="Header"/>
    <w:rsid w:val="001D6034"/>
    <w:rPr>
      <w:sz w:val="24"/>
      <w:szCs w:val="24"/>
    </w:rPr>
  </w:style>
  <w:style w:type="paragraph" w:styleId="Footer">
    <w:name w:val="footer"/>
    <w:basedOn w:val="Normal"/>
    <w:link w:val="FooterChar"/>
    <w:unhideWhenUsed/>
    <w:rsid w:val="001D6034"/>
    <w:pPr>
      <w:tabs>
        <w:tab w:val="center" w:pos="4680"/>
        <w:tab w:val="right" w:pos="9360"/>
      </w:tabs>
    </w:pPr>
  </w:style>
  <w:style w:type="character" w:customStyle="1" w:styleId="FooterChar">
    <w:name w:val="Footer Char"/>
    <w:basedOn w:val="DefaultParagraphFont"/>
    <w:link w:val="Footer"/>
    <w:rsid w:val="001D6034"/>
    <w:rPr>
      <w:sz w:val="24"/>
      <w:szCs w:val="24"/>
    </w:rPr>
  </w:style>
  <w:style w:type="paragraph" w:styleId="NormalWeb">
    <w:name w:val="Normal (Web)"/>
    <w:basedOn w:val="Normal"/>
    <w:uiPriority w:val="99"/>
    <w:unhideWhenUsed/>
    <w:rsid w:val="001D6034"/>
    <w:pPr>
      <w:spacing w:before="100" w:beforeAutospacing="1" w:after="100" w:afterAutospacing="1"/>
    </w:pPr>
    <w:rPr>
      <w:lang w:eastAsia="zh-CN"/>
    </w:rPr>
  </w:style>
  <w:style w:type="character" w:customStyle="1" w:styleId="Heading3Char">
    <w:name w:val="Heading 3 Char"/>
    <w:basedOn w:val="DefaultParagraphFont"/>
    <w:link w:val="Heading3"/>
    <w:semiHidden/>
    <w:rsid w:val="00B5213C"/>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950D08"/>
    <w:rPr>
      <w:sz w:val="24"/>
      <w:szCs w:val="24"/>
    </w:rPr>
  </w:style>
  <w:style w:type="character" w:styleId="UnresolvedMention">
    <w:name w:val="Unresolved Mention"/>
    <w:basedOn w:val="DefaultParagraphFont"/>
    <w:uiPriority w:val="99"/>
    <w:semiHidden/>
    <w:unhideWhenUsed/>
    <w:rsid w:val="00792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2797">
      <w:bodyDiv w:val="1"/>
      <w:marLeft w:val="0"/>
      <w:marRight w:val="0"/>
      <w:marTop w:val="0"/>
      <w:marBottom w:val="0"/>
      <w:divBdr>
        <w:top w:val="none" w:sz="0" w:space="0" w:color="auto"/>
        <w:left w:val="none" w:sz="0" w:space="0" w:color="auto"/>
        <w:bottom w:val="none" w:sz="0" w:space="0" w:color="auto"/>
        <w:right w:val="none" w:sz="0" w:space="0" w:color="auto"/>
      </w:divBdr>
    </w:div>
    <w:div w:id="174154023">
      <w:bodyDiv w:val="1"/>
      <w:marLeft w:val="0"/>
      <w:marRight w:val="0"/>
      <w:marTop w:val="0"/>
      <w:marBottom w:val="0"/>
      <w:divBdr>
        <w:top w:val="none" w:sz="0" w:space="0" w:color="auto"/>
        <w:left w:val="none" w:sz="0" w:space="0" w:color="auto"/>
        <w:bottom w:val="none" w:sz="0" w:space="0" w:color="auto"/>
        <w:right w:val="none" w:sz="0" w:space="0" w:color="auto"/>
      </w:divBdr>
    </w:div>
    <w:div w:id="303318072">
      <w:bodyDiv w:val="1"/>
      <w:marLeft w:val="0"/>
      <w:marRight w:val="0"/>
      <w:marTop w:val="0"/>
      <w:marBottom w:val="0"/>
      <w:divBdr>
        <w:top w:val="none" w:sz="0" w:space="0" w:color="auto"/>
        <w:left w:val="none" w:sz="0" w:space="0" w:color="auto"/>
        <w:bottom w:val="none" w:sz="0" w:space="0" w:color="auto"/>
        <w:right w:val="none" w:sz="0" w:space="0" w:color="auto"/>
      </w:divBdr>
    </w:div>
    <w:div w:id="304433916">
      <w:bodyDiv w:val="1"/>
      <w:marLeft w:val="0"/>
      <w:marRight w:val="0"/>
      <w:marTop w:val="0"/>
      <w:marBottom w:val="0"/>
      <w:divBdr>
        <w:top w:val="none" w:sz="0" w:space="0" w:color="auto"/>
        <w:left w:val="none" w:sz="0" w:space="0" w:color="auto"/>
        <w:bottom w:val="none" w:sz="0" w:space="0" w:color="auto"/>
        <w:right w:val="none" w:sz="0" w:space="0" w:color="auto"/>
      </w:divBdr>
    </w:div>
    <w:div w:id="330186491">
      <w:bodyDiv w:val="1"/>
      <w:marLeft w:val="0"/>
      <w:marRight w:val="0"/>
      <w:marTop w:val="0"/>
      <w:marBottom w:val="0"/>
      <w:divBdr>
        <w:top w:val="none" w:sz="0" w:space="0" w:color="auto"/>
        <w:left w:val="none" w:sz="0" w:space="0" w:color="auto"/>
        <w:bottom w:val="none" w:sz="0" w:space="0" w:color="auto"/>
        <w:right w:val="none" w:sz="0" w:space="0" w:color="auto"/>
      </w:divBdr>
    </w:div>
    <w:div w:id="363409984">
      <w:bodyDiv w:val="1"/>
      <w:marLeft w:val="0"/>
      <w:marRight w:val="0"/>
      <w:marTop w:val="0"/>
      <w:marBottom w:val="0"/>
      <w:divBdr>
        <w:top w:val="none" w:sz="0" w:space="0" w:color="auto"/>
        <w:left w:val="none" w:sz="0" w:space="0" w:color="auto"/>
        <w:bottom w:val="none" w:sz="0" w:space="0" w:color="auto"/>
        <w:right w:val="none" w:sz="0" w:space="0" w:color="auto"/>
      </w:divBdr>
    </w:div>
    <w:div w:id="364183690">
      <w:bodyDiv w:val="1"/>
      <w:marLeft w:val="0"/>
      <w:marRight w:val="0"/>
      <w:marTop w:val="0"/>
      <w:marBottom w:val="0"/>
      <w:divBdr>
        <w:top w:val="none" w:sz="0" w:space="0" w:color="auto"/>
        <w:left w:val="none" w:sz="0" w:space="0" w:color="auto"/>
        <w:bottom w:val="none" w:sz="0" w:space="0" w:color="auto"/>
        <w:right w:val="none" w:sz="0" w:space="0" w:color="auto"/>
      </w:divBdr>
    </w:div>
    <w:div w:id="378557589">
      <w:bodyDiv w:val="1"/>
      <w:marLeft w:val="0"/>
      <w:marRight w:val="0"/>
      <w:marTop w:val="0"/>
      <w:marBottom w:val="0"/>
      <w:divBdr>
        <w:top w:val="none" w:sz="0" w:space="0" w:color="auto"/>
        <w:left w:val="none" w:sz="0" w:space="0" w:color="auto"/>
        <w:bottom w:val="none" w:sz="0" w:space="0" w:color="auto"/>
        <w:right w:val="none" w:sz="0" w:space="0" w:color="auto"/>
      </w:divBdr>
    </w:div>
    <w:div w:id="554975932">
      <w:bodyDiv w:val="1"/>
      <w:marLeft w:val="0"/>
      <w:marRight w:val="0"/>
      <w:marTop w:val="0"/>
      <w:marBottom w:val="0"/>
      <w:divBdr>
        <w:top w:val="none" w:sz="0" w:space="0" w:color="auto"/>
        <w:left w:val="none" w:sz="0" w:space="0" w:color="auto"/>
        <w:bottom w:val="none" w:sz="0" w:space="0" w:color="auto"/>
        <w:right w:val="none" w:sz="0" w:space="0" w:color="auto"/>
      </w:divBdr>
    </w:div>
    <w:div w:id="716930450">
      <w:bodyDiv w:val="1"/>
      <w:marLeft w:val="0"/>
      <w:marRight w:val="0"/>
      <w:marTop w:val="0"/>
      <w:marBottom w:val="0"/>
      <w:divBdr>
        <w:top w:val="none" w:sz="0" w:space="0" w:color="auto"/>
        <w:left w:val="none" w:sz="0" w:space="0" w:color="auto"/>
        <w:bottom w:val="none" w:sz="0" w:space="0" w:color="auto"/>
        <w:right w:val="none" w:sz="0" w:space="0" w:color="auto"/>
      </w:divBdr>
    </w:div>
    <w:div w:id="874586506">
      <w:bodyDiv w:val="1"/>
      <w:marLeft w:val="0"/>
      <w:marRight w:val="0"/>
      <w:marTop w:val="0"/>
      <w:marBottom w:val="0"/>
      <w:divBdr>
        <w:top w:val="none" w:sz="0" w:space="0" w:color="auto"/>
        <w:left w:val="none" w:sz="0" w:space="0" w:color="auto"/>
        <w:bottom w:val="none" w:sz="0" w:space="0" w:color="auto"/>
        <w:right w:val="none" w:sz="0" w:space="0" w:color="auto"/>
      </w:divBdr>
    </w:div>
    <w:div w:id="911475036">
      <w:bodyDiv w:val="1"/>
      <w:marLeft w:val="0"/>
      <w:marRight w:val="0"/>
      <w:marTop w:val="0"/>
      <w:marBottom w:val="0"/>
      <w:divBdr>
        <w:top w:val="none" w:sz="0" w:space="0" w:color="auto"/>
        <w:left w:val="none" w:sz="0" w:space="0" w:color="auto"/>
        <w:bottom w:val="none" w:sz="0" w:space="0" w:color="auto"/>
        <w:right w:val="none" w:sz="0" w:space="0" w:color="auto"/>
      </w:divBdr>
    </w:div>
    <w:div w:id="923105735">
      <w:bodyDiv w:val="1"/>
      <w:marLeft w:val="0"/>
      <w:marRight w:val="0"/>
      <w:marTop w:val="0"/>
      <w:marBottom w:val="0"/>
      <w:divBdr>
        <w:top w:val="none" w:sz="0" w:space="0" w:color="auto"/>
        <w:left w:val="none" w:sz="0" w:space="0" w:color="auto"/>
        <w:bottom w:val="none" w:sz="0" w:space="0" w:color="auto"/>
        <w:right w:val="none" w:sz="0" w:space="0" w:color="auto"/>
      </w:divBdr>
    </w:div>
    <w:div w:id="972322455">
      <w:bodyDiv w:val="1"/>
      <w:marLeft w:val="0"/>
      <w:marRight w:val="0"/>
      <w:marTop w:val="0"/>
      <w:marBottom w:val="0"/>
      <w:divBdr>
        <w:top w:val="none" w:sz="0" w:space="0" w:color="auto"/>
        <w:left w:val="none" w:sz="0" w:space="0" w:color="auto"/>
        <w:bottom w:val="none" w:sz="0" w:space="0" w:color="auto"/>
        <w:right w:val="none" w:sz="0" w:space="0" w:color="auto"/>
      </w:divBdr>
    </w:div>
    <w:div w:id="987249314">
      <w:bodyDiv w:val="1"/>
      <w:marLeft w:val="0"/>
      <w:marRight w:val="0"/>
      <w:marTop w:val="0"/>
      <w:marBottom w:val="0"/>
      <w:divBdr>
        <w:top w:val="none" w:sz="0" w:space="0" w:color="auto"/>
        <w:left w:val="none" w:sz="0" w:space="0" w:color="auto"/>
        <w:bottom w:val="none" w:sz="0" w:space="0" w:color="auto"/>
        <w:right w:val="none" w:sz="0" w:space="0" w:color="auto"/>
      </w:divBdr>
    </w:div>
    <w:div w:id="1057317633">
      <w:bodyDiv w:val="1"/>
      <w:marLeft w:val="0"/>
      <w:marRight w:val="0"/>
      <w:marTop w:val="0"/>
      <w:marBottom w:val="0"/>
      <w:divBdr>
        <w:top w:val="none" w:sz="0" w:space="0" w:color="auto"/>
        <w:left w:val="none" w:sz="0" w:space="0" w:color="auto"/>
        <w:bottom w:val="none" w:sz="0" w:space="0" w:color="auto"/>
        <w:right w:val="none" w:sz="0" w:space="0" w:color="auto"/>
      </w:divBdr>
    </w:div>
    <w:div w:id="1073504008">
      <w:bodyDiv w:val="1"/>
      <w:marLeft w:val="0"/>
      <w:marRight w:val="0"/>
      <w:marTop w:val="0"/>
      <w:marBottom w:val="0"/>
      <w:divBdr>
        <w:top w:val="none" w:sz="0" w:space="0" w:color="auto"/>
        <w:left w:val="none" w:sz="0" w:space="0" w:color="auto"/>
        <w:bottom w:val="none" w:sz="0" w:space="0" w:color="auto"/>
        <w:right w:val="none" w:sz="0" w:space="0" w:color="auto"/>
      </w:divBdr>
    </w:div>
    <w:div w:id="1090155895">
      <w:bodyDiv w:val="1"/>
      <w:marLeft w:val="0"/>
      <w:marRight w:val="0"/>
      <w:marTop w:val="0"/>
      <w:marBottom w:val="0"/>
      <w:divBdr>
        <w:top w:val="none" w:sz="0" w:space="0" w:color="auto"/>
        <w:left w:val="none" w:sz="0" w:space="0" w:color="auto"/>
        <w:bottom w:val="none" w:sz="0" w:space="0" w:color="auto"/>
        <w:right w:val="none" w:sz="0" w:space="0" w:color="auto"/>
      </w:divBdr>
    </w:div>
    <w:div w:id="1108626004">
      <w:bodyDiv w:val="1"/>
      <w:marLeft w:val="0"/>
      <w:marRight w:val="0"/>
      <w:marTop w:val="0"/>
      <w:marBottom w:val="0"/>
      <w:divBdr>
        <w:top w:val="none" w:sz="0" w:space="0" w:color="auto"/>
        <w:left w:val="none" w:sz="0" w:space="0" w:color="auto"/>
        <w:bottom w:val="none" w:sz="0" w:space="0" w:color="auto"/>
        <w:right w:val="none" w:sz="0" w:space="0" w:color="auto"/>
      </w:divBdr>
    </w:div>
    <w:div w:id="1148666920">
      <w:bodyDiv w:val="1"/>
      <w:marLeft w:val="0"/>
      <w:marRight w:val="0"/>
      <w:marTop w:val="0"/>
      <w:marBottom w:val="0"/>
      <w:divBdr>
        <w:top w:val="none" w:sz="0" w:space="0" w:color="auto"/>
        <w:left w:val="none" w:sz="0" w:space="0" w:color="auto"/>
        <w:bottom w:val="none" w:sz="0" w:space="0" w:color="auto"/>
        <w:right w:val="none" w:sz="0" w:space="0" w:color="auto"/>
      </w:divBdr>
    </w:div>
    <w:div w:id="1327781508">
      <w:bodyDiv w:val="1"/>
      <w:marLeft w:val="0"/>
      <w:marRight w:val="0"/>
      <w:marTop w:val="0"/>
      <w:marBottom w:val="0"/>
      <w:divBdr>
        <w:top w:val="none" w:sz="0" w:space="0" w:color="auto"/>
        <w:left w:val="none" w:sz="0" w:space="0" w:color="auto"/>
        <w:bottom w:val="none" w:sz="0" w:space="0" w:color="auto"/>
        <w:right w:val="none" w:sz="0" w:space="0" w:color="auto"/>
      </w:divBdr>
    </w:div>
    <w:div w:id="1340427626">
      <w:bodyDiv w:val="1"/>
      <w:marLeft w:val="0"/>
      <w:marRight w:val="0"/>
      <w:marTop w:val="0"/>
      <w:marBottom w:val="0"/>
      <w:divBdr>
        <w:top w:val="none" w:sz="0" w:space="0" w:color="auto"/>
        <w:left w:val="none" w:sz="0" w:space="0" w:color="auto"/>
        <w:bottom w:val="none" w:sz="0" w:space="0" w:color="auto"/>
        <w:right w:val="none" w:sz="0" w:space="0" w:color="auto"/>
      </w:divBdr>
    </w:div>
    <w:div w:id="1391919714">
      <w:bodyDiv w:val="1"/>
      <w:marLeft w:val="0"/>
      <w:marRight w:val="0"/>
      <w:marTop w:val="0"/>
      <w:marBottom w:val="0"/>
      <w:divBdr>
        <w:top w:val="none" w:sz="0" w:space="0" w:color="auto"/>
        <w:left w:val="none" w:sz="0" w:space="0" w:color="auto"/>
        <w:bottom w:val="none" w:sz="0" w:space="0" w:color="auto"/>
        <w:right w:val="none" w:sz="0" w:space="0" w:color="auto"/>
      </w:divBdr>
    </w:div>
    <w:div w:id="1709375621">
      <w:bodyDiv w:val="1"/>
      <w:marLeft w:val="0"/>
      <w:marRight w:val="0"/>
      <w:marTop w:val="0"/>
      <w:marBottom w:val="0"/>
      <w:divBdr>
        <w:top w:val="none" w:sz="0" w:space="0" w:color="auto"/>
        <w:left w:val="none" w:sz="0" w:space="0" w:color="auto"/>
        <w:bottom w:val="none" w:sz="0" w:space="0" w:color="auto"/>
        <w:right w:val="none" w:sz="0" w:space="0" w:color="auto"/>
      </w:divBdr>
    </w:div>
    <w:div w:id="1915892467">
      <w:bodyDiv w:val="1"/>
      <w:marLeft w:val="0"/>
      <w:marRight w:val="0"/>
      <w:marTop w:val="0"/>
      <w:marBottom w:val="0"/>
      <w:divBdr>
        <w:top w:val="none" w:sz="0" w:space="0" w:color="auto"/>
        <w:left w:val="none" w:sz="0" w:space="0" w:color="auto"/>
        <w:bottom w:val="none" w:sz="0" w:space="0" w:color="auto"/>
        <w:right w:val="none" w:sz="0" w:space="0" w:color="auto"/>
      </w:divBdr>
    </w:div>
    <w:div w:id="200246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34</Pages>
  <Words>7950</Words>
  <Characters>49930</Characters>
  <Application>Microsoft Office Word</Application>
  <DocSecurity>0</DocSecurity>
  <Lines>1560</Lines>
  <Paragraphs>1015</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56865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Tang, Joyce</cp:lastModifiedBy>
  <cp:revision>220</cp:revision>
  <cp:lastPrinted>2018-10-10T04:11:00Z</cp:lastPrinted>
  <dcterms:created xsi:type="dcterms:W3CDTF">2022-04-04T04:10:00Z</dcterms:created>
  <dcterms:modified xsi:type="dcterms:W3CDTF">2024-06-03T17:45:00Z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3bd0117ab320d92f38e249d6e6186eead744df07a3f52d9eed0cca71339851d6</vt:lpwstr>
  </property>
</Properties>
</file>